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Intraspecies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pPr>
        <w:spacing w:after="0"/>
        <w:ind w:left="28"/>
        <w:rPr>
          <w:del w:id="7" w:author="Admin" w:date="2020-04-09T11:30:00Z"/>
          <w:lang w:val="en-US"/>
        </w:rPr>
      </w:pPr>
      <w:del w:id="8"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9"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0" w:author="Admin" w:date="2020-04-09T11:40:00Z">
        <w:r w:rsidRPr="002E1375" w:rsidDel="001C6A2F">
          <w:rPr>
            <w:lang w:val="en-US"/>
          </w:rPr>
          <w:delText xml:space="preserve">chromosome position </w:delText>
        </w:r>
      </w:del>
      <w:ins w:id="11" w:author="Admin" w:date="2020-04-09T11:40:00Z">
        <w:r w:rsidR="001C6A2F" w:rsidRPr="001C6A2F">
          <w:rPr>
            <w:lang w:val="en-US"/>
            <w:rPrChange w:id="12"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3"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4"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w:t>
      </w:r>
      <w:ins w:id="15" w:author="Admin" w:date="2020-05-05T21:50:00Z">
        <w:r w:rsidR="00CC38D2">
          <w:rPr>
            <w:lang w:val="en-US"/>
          </w:rPr>
          <w:t xml:space="preserve">Both tasks are performed with the use of </w:t>
        </w:r>
      </w:ins>
      <w:del w:id="16" w:author="Admin" w:date="2020-05-05T21:50:00Z">
        <w:r w:rsidRPr="002E1375" w:rsidDel="00CC38D2">
          <w:rPr>
            <w:lang w:val="en-US"/>
          </w:rPr>
          <w:delText xml:space="preserve">Local genome variability is estimated using </w:delText>
        </w:r>
      </w:del>
      <w:r w:rsidRPr="002E1375">
        <w:rPr>
          <w:lang w:val="en-US"/>
        </w:rPr>
        <w:t xml:space="preserve">a graph representation of </w:t>
      </w:r>
      <w:del w:id="17" w:author="Admin" w:date="2020-05-05T21:51:00Z">
        <w:r w:rsidRPr="002E1375" w:rsidDel="00CC38D2">
          <w:rPr>
            <w:lang w:val="en-US"/>
          </w:rPr>
          <w:delText>gene order (</w:delText>
        </w:r>
      </w:del>
      <w:ins w:id="18" w:author="Admin" w:date="2020-05-05T21:51:00Z">
        <w:r w:rsidR="00CC38D2">
          <w:rPr>
            <w:lang w:val="en-US"/>
          </w:rPr>
          <w:t xml:space="preserve">gene </w:t>
        </w:r>
      </w:ins>
      <w:r w:rsidRPr="002E1375">
        <w:rPr>
          <w:lang w:val="en-US"/>
        </w:rPr>
        <w:t>neighborhood</w:t>
      </w:r>
      <w:del w:id="19" w:author="Admin" w:date="2020-05-05T21:51:00Z">
        <w:r w:rsidRPr="002E1375" w:rsidDel="00CC38D2">
          <w:rPr>
            <w:lang w:val="en-US"/>
          </w:rPr>
          <w:delText>)</w:delText>
        </w:r>
      </w:del>
      <w:ins w:id="20" w:author="Admin" w:date="2020-05-05T21:51:00Z">
        <w:r w:rsidR="00CC38D2">
          <w:rPr>
            <w:lang w:val="en-US"/>
          </w:rPr>
          <w:t xml:space="preserve"> is a set of genomes. Local genome variability is </w:t>
        </w:r>
      </w:ins>
      <w:r w:rsidRPr="002E1375">
        <w:rPr>
          <w:lang w:val="en-US"/>
        </w:rPr>
        <w:t xml:space="preserve"> </w:t>
      </w:r>
      <w:ins w:id="21" w:author="Admin" w:date="2020-05-05T21:54:00Z">
        <w:r w:rsidR="00CC38D2">
          <w:rPr>
            <w:lang w:val="en-US"/>
          </w:rPr>
          <w:t xml:space="preserve">evaluated </w:t>
        </w:r>
      </w:ins>
      <w:ins w:id="22" w:author="Admin" w:date="2020-05-05T21:51:00Z">
        <w:r w:rsidR="00CC38D2">
          <w:rPr>
            <w:lang w:val="en-US"/>
          </w:rPr>
          <w:t xml:space="preserve">using </w:t>
        </w:r>
      </w:ins>
      <w:del w:id="23" w:author="Admin" w:date="2020-05-05T21:51:00Z">
        <w:r w:rsidRPr="002E1375" w:rsidDel="00CC38D2">
          <w:rPr>
            <w:lang w:val="en-US"/>
          </w:rPr>
          <w:delText xml:space="preserve">with a </w:delText>
        </w:r>
      </w:del>
      <w:ins w:id="24" w:author="Admin" w:date="2020-05-05T21:52:00Z">
        <w:r w:rsidR="00CC38D2" w:rsidRPr="00CC38D2">
          <w:rPr>
            <w:lang w:val="en-US"/>
          </w:rPr>
          <w:t>the metric introduced in our article</w:t>
        </w:r>
      </w:ins>
      <w:ins w:id="25" w:author="Admin" w:date="2020-05-05T21:53:00Z">
        <w:r w:rsidR="00CC38D2">
          <w:rPr>
            <w:lang w:val="en-US"/>
          </w:rPr>
          <w:t>,</w:t>
        </w:r>
      </w:ins>
      <w:ins w:id="26" w:author="Admin" w:date="2020-05-05T21:54:00Z">
        <w:r w:rsidR="00CC38D2">
          <w:rPr>
            <w:lang w:val="en-US"/>
          </w:rPr>
          <w:t xml:space="preserve"> which we</w:t>
        </w:r>
      </w:ins>
      <w:ins w:id="27" w:author="Admin" w:date="2020-05-05T21:52:00Z">
        <w:r w:rsidR="00CC38D2">
          <w:rPr>
            <w:lang w:val="en-US"/>
          </w:rPr>
          <w:t xml:space="preserve"> </w:t>
        </w:r>
      </w:ins>
      <w:del w:id="28" w:author="Admin" w:date="2020-05-05T21:52:00Z">
        <w:r w:rsidRPr="002E1375" w:rsidDel="00CC38D2">
          <w:rPr>
            <w:lang w:val="en-US"/>
          </w:rPr>
          <w:delText xml:space="preserve">here introduced measure </w:delText>
        </w:r>
      </w:del>
      <w:r w:rsidRPr="002E1375">
        <w:rPr>
          <w:lang w:val="en-US"/>
        </w:rPr>
        <w:t xml:space="preserve">called complexity. Complexity profiles may be used to identify hotspots of horizontal gene transfer or other </w:t>
      </w:r>
      <w:ins w:id="29" w:author="Admin" w:date="2020-05-05T21:54:00Z">
        <w:r w:rsidR="00CC38D2">
          <w:rPr>
            <w:lang w:val="en-US"/>
          </w:rPr>
          <w:t xml:space="preserve">local </w:t>
        </w:r>
      </w:ins>
      <w:r w:rsidRPr="002E1375">
        <w:rPr>
          <w:lang w:val="en-US"/>
        </w:rPr>
        <w:t>gene rearrangement events. Graph-based visualization available in GCB allows analysis of patterns of genome changes events and detection of persistent or variable gene combinations (</w:t>
      </w:r>
      <w:del w:id="30" w:author="Admin" w:date="2020-04-09T13:35:00Z">
        <w:r w:rsidRPr="002E1375" w:rsidDel="0050133F">
          <w:rPr>
            <w:lang w:val="en-US"/>
          </w:rPr>
          <w:delText xml:space="preserve">i.e. </w:delText>
        </w:r>
      </w:del>
      <w:ins w:id="31"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32" w:author="Admin" w:date="2020-04-14T22:55:00Z">
        <w:r w:rsidRPr="002E1375" w:rsidDel="00697E05">
          <w:rPr>
            <w:lang w:val="en-US"/>
          </w:rPr>
          <w:delText>orthology groups</w:delText>
        </w:r>
      </w:del>
      <w:ins w:id="33" w:author="Admin" w:date="2020-04-14T22:55:00Z">
        <w:r w:rsidR="00697E05">
          <w:rPr>
            <w:lang w:val="en-US"/>
          </w:rPr>
          <w:t>orthogroups</w:t>
        </w:r>
      </w:ins>
      <w:r w:rsidRPr="002E1375">
        <w:rPr>
          <w:lang w:val="en-US"/>
        </w:rPr>
        <w:t xml:space="preserve">.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A,B). Graph objects and their methods are implemented in gene-graph-lib library for Python 3, more information can be found in the library documentation at </w:t>
      </w:r>
      <w:r w:rsidR="00BD76CB">
        <w:fldChar w:fldCharType="begin"/>
      </w:r>
      <w:r w:rsidR="00BD76CB" w:rsidRPr="0050133F">
        <w:rPr>
          <w:lang w:val="en-US"/>
          <w:rPrChange w:id="34"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35" w:author="Admin" w:date="2020-04-29T18:27:00Z">
        <w:r w:rsidR="00E27E3F">
          <w:rPr>
            <w:lang w:val="en-US"/>
          </w:rPr>
          <w:t>_</w:t>
        </w:r>
      </w:ins>
      <w:del w:id="36" w:author="Admin" w:date="2020-04-29T18:27:00Z">
        <w:r w:rsidRPr="002E1375" w:rsidDel="00E27E3F">
          <w:rPr>
            <w:lang w:val="en-US"/>
          </w:rPr>
          <w:delText xml:space="preserve"> </w:delText>
        </w:r>
      </w:del>
      <w:r w:rsidR="00BD76CB">
        <w:fldChar w:fldCharType="begin"/>
      </w:r>
      <w:r w:rsidR="00BD76CB" w:rsidRPr="0050133F">
        <w:rPr>
          <w:lang w:val="en-US"/>
          <w:rPrChange w:id="37"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38" w:author="Admin" w:date="2020-04-29T18:27:00Z">
        <w:r w:rsidR="00E27E3F">
          <w:rPr>
            <w:lang w:val="en-US"/>
          </w:rPr>
          <w:t>_</w:t>
        </w:r>
      </w:ins>
      <w:del w:id="39" w:author="Admin" w:date="2020-04-29T18:27:00Z">
        <w:r w:rsidRPr="002E1375" w:rsidDel="00E27E3F">
          <w:rPr>
            <w:lang w:val="en-US"/>
          </w:rPr>
          <w:delText xml:space="preserve"> </w:delText>
        </w:r>
      </w:del>
      <w:r w:rsidR="00BD76CB">
        <w:fldChar w:fldCharType="begin"/>
      </w:r>
      <w:r w:rsidR="00BD76CB" w:rsidRPr="0050133F">
        <w:rPr>
          <w:lang w:val="en-US"/>
          <w:rPrChange w:id="40"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To construct a graph, each ortho</w:t>
      </w:r>
      <w:del w:id="41" w:author="Admin" w:date="2020-04-14T22:56:00Z">
        <w:r w:rsidRPr="002E1375" w:rsidDel="00697E05">
          <w:rPr>
            <w:lang w:val="en-US"/>
          </w:rPr>
          <w:delText xml:space="preserve">logy </w:delText>
        </w:r>
      </w:del>
      <w:r w:rsidRPr="002E1375">
        <w:rPr>
          <w:lang w:val="en-US"/>
        </w:rPr>
        <w:t xml:space="preserve">group is represented as a node. Nodes are connected by a directed edge if the corresponding genes are arranged sequentially in at least one genome in the set. A. Genomes 1,2,3 </w:t>
      </w:r>
      <w:r w:rsidRPr="002E1375">
        <w:rPr>
          <w:lang w:val="en-US"/>
        </w:rPr>
        <w:lastRenderedPageBreak/>
        <w:t>represent three different hypothetical genomes. Arrows represent genes, and genes within one ortho</w:t>
      </w:r>
      <w:del w:id="42" w:author="Admin" w:date="2020-04-14T22:56:00Z">
        <w:r w:rsidRPr="002E1375" w:rsidDel="00697E05">
          <w:rPr>
            <w:lang w:val="en-US"/>
          </w:rPr>
          <w:delText xml:space="preserve">logous </w:delText>
        </w:r>
      </w:del>
      <w:r w:rsidRPr="002E1375">
        <w:rPr>
          <w:lang w:val="en-US"/>
        </w:rPr>
        <w:t>group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Because GCB uses directed graph representation of gene order, all genomes in a set should first be coaligned to achieve the same orientation throughout the set. The algorithm for this step is listed in S1 Listing).</w:t>
      </w:r>
    </w:p>
    <w:p w:rsidR="004B7985" w:rsidRPr="002E1375" w:rsidRDefault="00CD6C6B">
      <w:pPr>
        <w:spacing w:after="273"/>
        <w:ind w:left="25" w:firstLine="291"/>
        <w:rPr>
          <w:lang w:val="en-US"/>
        </w:rPr>
      </w:pPr>
      <w:del w:id="43" w:author="Admin" w:date="2020-04-14T22:55:00Z">
        <w:r w:rsidRPr="002E1375" w:rsidDel="00697E05">
          <w:rPr>
            <w:lang w:val="en-US"/>
          </w:rPr>
          <w:delText>Orthology groups</w:delText>
        </w:r>
      </w:del>
      <w:ins w:id="44" w:author="Admin" w:date="2020-04-14T22:55:00Z">
        <w:r w:rsidR="00697E05">
          <w:rPr>
            <w:lang w:val="en-US"/>
          </w:rPr>
          <w:t>Orthogroups</w:t>
        </w:r>
      </w:ins>
      <w:r w:rsidRPr="002E1375">
        <w:rPr>
          <w:lang w:val="en-US"/>
        </w:rPr>
        <w:t xml:space="preserve">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“orthologize”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quantification of a local genome variability. Complexity values are calculated against one </w:t>
      </w:r>
      <w:ins w:id="45" w:author="Admin" w:date="2020-04-29T21:56:00Z">
        <w:r w:rsidR="00960BB9">
          <w:rPr>
            <w:lang w:val="en-US"/>
          </w:rPr>
          <w:t xml:space="preserve">reference </w:t>
        </w:r>
      </w:ins>
      <w:r w:rsidRPr="002E1375">
        <w:rPr>
          <w:lang w:val="en-US"/>
        </w:rPr>
        <w:t>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Default="00CD6C6B">
      <w:pPr>
        <w:spacing w:after="318"/>
        <w:ind w:left="28"/>
        <w:rPr>
          <w:ins w:id="46" w:author="Admin" w:date="2020-04-29T21:54:00Z"/>
          <w:lang w:val="en-US"/>
        </w:rPr>
      </w:pPr>
      <w:r w:rsidRPr="002E1375">
        <w:rPr>
          <w:i/>
          <w:lang w:val="en-US"/>
        </w:rPr>
        <w:t xml:space="preserve">iterations </w:t>
      </w:r>
      <w:r w:rsidRPr="002E1375">
        <w:rPr>
          <w:lang w:val="en-US"/>
        </w:rPr>
        <w:t>- number of random walk processes from each node (default 500)</w:t>
      </w:r>
      <w:ins w:id="47" w:author="Admin" w:date="2020-04-29T22:12:00Z">
        <w:r w:rsidR="009F0162">
          <w:rPr>
            <w:lang w:val="en-US"/>
          </w:rPr>
          <w:t>.</w:t>
        </w:r>
      </w:ins>
    </w:p>
    <w:p w:rsidR="00960BB9" w:rsidRPr="00960BB9" w:rsidRDefault="00E048C7">
      <w:pPr>
        <w:spacing w:after="318"/>
        <w:ind w:left="28"/>
        <w:rPr>
          <w:ins w:id="48" w:author="Admin" w:date="2020-04-29T21:55:00Z"/>
          <w:szCs w:val="20"/>
          <w:lang w:val="en-US"/>
          <w:rPrChange w:id="49" w:author="Admin" w:date="2020-04-29T21:57:00Z">
            <w:rPr>
              <w:ins w:id="50" w:author="Admin" w:date="2020-04-29T21:55:00Z"/>
              <w:b/>
              <w:sz w:val="24"/>
              <w:szCs w:val="24"/>
              <w:lang w:val="en-US"/>
            </w:rPr>
          </w:rPrChange>
        </w:rPr>
      </w:pPr>
      <w:ins w:id="51" w:author="Admin" w:date="2020-04-29T21:54:00Z">
        <w:r w:rsidRPr="00E048C7">
          <w:rPr>
            <w:b/>
            <w:sz w:val="24"/>
            <w:szCs w:val="24"/>
            <w:lang w:val="en-US"/>
            <w:rPrChange w:id="52" w:author="Admin" w:date="2020-04-29T21:55:00Z">
              <w:rPr>
                <w:lang w:val="en-US"/>
              </w:rPr>
            </w:rPrChange>
          </w:rPr>
          <w:t xml:space="preserve">Hotspots </w:t>
        </w:r>
      </w:ins>
      <w:ins w:id="53" w:author="Admin" w:date="2020-04-29T21:55:00Z">
        <w:r w:rsidRPr="00E048C7">
          <w:rPr>
            <w:b/>
            <w:sz w:val="24"/>
            <w:szCs w:val="24"/>
            <w:lang w:val="en-US"/>
            <w:rPrChange w:id="54" w:author="Admin" w:date="2020-04-29T21:55:00Z">
              <w:rPr>
                <w:lang w:val="en-US"/>
              </w:rPr>
            </w:rPrChange>
          </w:rPr>
          <w:t>definition</w:t>
        </w:r>
      </w:ins>
      <w:ins w:id="55" w:author="Admin" w:date="2020-04-29T21:57:00Z">
        <w:r w:rsidR="00960BB9">
          <w:rPr>
            <w:b/>
            <w:sz w:val="24"/>
            <w:szCs w:val="24"/>
            <w:lang w:val="en-US"/>
          </w:rPr>
          <w:br/>
        </w:r>
        <w:r w:rsidR="00960BB9">
          <w:rPr>
            <w:szCs w:val="20"/>
            <w:lang w:val="en-US"/>
          </w:rPr>
          <w:t xml:space="preserve">Genome complexity profiles </w:t>
        </w:r>
      </w:ins>
      <w:ins w:id="56" w:author="Admin" w:date="2020-04-29T21:59:00Z">
        <w:r w:rsidR="00960BB9">
          <w:rPr>
            <w:szCs w:val="20"/>
            <w:lang w:val="en-US"/>
          </w:rPr>
          <w:t xml:space="preserve">often contains </w:t>
        </w:r>
      </w:ins>
      <w:ins w:id="57" w:author="Admin" w:date="2020-04-29T22:00:00Z">
        <w:r w:rsidR="00960BB9">
          <w:rPr>
            <w:szCs w:val="20"/>
            <w:lang w:val="en-US"/>
          </w:rPr>
          <w:t xml:space="preserve">peak </w:t>
        </w:r>
      </w:ins>
      <w:ins w:id="58" w:author="Admin" w:date="2020-04-29T21:59:00Z">
        <w:r w:rsidR="00960BB9">
          <w:rPr>
            <w:szCs w:val="20"/>
            <w:lang w:val="en-US"/>
          </w:rPr>
          <w:t xml:space="preserve">regions </w:t>
        </w:r>
      </w:ins>
      <w:ins w:id="59" w:author="Admin" w:date="2020-04-29T22:00:00Z">
        <w:r w:rsidR="00960BB9">
          <w:rPr>
            <w:szCs w:val="20"/>
            <w:lang w:val="en-US"/>
          </w:rPr>
          <w:t xml:space="preserve">surrounded by regions with </w:t>
        </w:r>
      </w:ins>
      <w:ins w:id="60" w:author="Admin" w:date="2020-04-29T22:04:00Z">
        <w:r w:rsidR="00960BB9">
          <w:rPr>
            <w:szCs w:val="20"/>
            <w:lang w:val="en-US"/>
          </w:rPr>
          <w:t xml:space="preserve">relatively </w:t>
        </w:r>
      </w:ins>
      <w:ins w:id="61" w:author="Admin" w:date="2020-04-29T22:00:00Z">
        <w:r w:rsidR="00960BB9">
          <w:rPr>
            <w:szCs w:val="20"/>
            <w:lang w:val="en-US"/>
          </w:rPr>
          <w:t xml:space="preserve">low values. This </w:t>
        </w:r>
      </w:ins>
      <w:ins w:id="62" w:author="Admin" w:date="2020-04-29T22:04:00Z">
        <w:r w:rsidR="00960BB9">
          <w:rPr>
            <w:szCs w:val="20"/>
            <w:lang w:val="en-US"/>
          </w:rPr>
          <w:t xml:space="preserve">peaks of </w:t>
        </w:r>
      </w:ins>
      <w:ins w:id="63" w:author="Admin" w:date="2020-04-29T22:00:00Z">
        <w:r w:rsidR="00960BB9">
          <w:rPr>
            <w:szCs w:val="20"/>
            <w:lang w:val="en-US"/>
          </w:rPr>
          <w:t xml:space="preserve">complexity corresponds to </w:t>
        </w:r>
      </w:ins>
      <w:ins w:id="64" w:author="Admin" w:date="2020-04-29T22:04:00Z">
        <w:r w:rsidR="00960BB9">
          <w:rPr>
            <w:szCs w:val="20"/>
            <w:lang w:val="en-US"/>
          </w:rPr>
          <w:t>the regions with high local variabilit</w:t>
        </w:r>
        <w:r w:rsidR="009F0162">
          <w:rPr>
            <w:szCs w:val="20"/>
            <w:lang w:val="en-US"/>
          </w:rPr>
          <w:t xml:space="preserve">y, called variability hotspots. </w:t>
        </w:r>
      </w:ins>
      <w:ins w:id="65" w:author="Admin" w:date="2020-04-29T22:14:00Z">
        <w:r w:rsidR="009F0162">
          <w:rPr>
            <w:szCs w:val="20"/>
            <w:lang w:val="en-US"/>
          </w:rPr>
          <w:t xml:space="preserve">We </w:t>
        </w:r>
      </w:ins>
      <w:ins w:id="66" w:author="Admin" w:date="2020-04-29T22:15:00Z">
        <w:r w:rsidR="009F0162">
          <w:rPr>
            <w:szCs w:val="20"/>
            <w:lang w:val="en-US"/>
          </w:rPr>
          <w:t xml:space="preserve">define </w:t>
        </w:r>
      </w:ins>
      <w:ins w:id="67" w:author="Admin" w:date="2020-04-29T22:52:00Z">
        <w:r w:rsidR="0048238A">
          <w:rPr>
            <w:szCs w:val="20"/>
            <w:lang w:val="en-US"/>
          </w:rPr>
          <w:t xml:space="preserve">as </w:t>
        </w:r>
      </w:ins>
      <w:ins w:id="68" w:author="Admin" w:date="2020-04-29T22:15:00Z">
        <w:r w:rsidR="009F0162">
          <w:rPr>
            <w:szCs w:val="20"/>
            <w:lang w:val="en-US"/>
          </w:rPr>
          <w:t>hotspot co</w:t>
        </w:r>
      </w:ins>
      <w:ins w:id="69" w:author="Admin" w:date="2020-04-29T22:16:00Z">
        <w:r w:rsidR="009F0162">
          <w:rPr>
            <w:szCs w:val="20"/>
            <w:lang w:val="en-US"/>
          </w:rPr>
          <w:t>m</w:t>
        </w:r>
      </w:ins>
      <w:ins w:id="70" w:author="Admin" w:date="2020-04-29T22:15:00Z">
        <w:r w:rsidR="009F0162">
          <w:rPr>
            <w:szCs w:val="20"/>
            <w:lang w:val="en-US"/>
          </w:rPr>
          <w:t>plexit</w:t>
        </w:r>
      </w:ins>
      <w:ins w:id="71" w:author="Admin" w:date="2020-04-29T22:16:00Z">
        <w:r w:rsidR="009F0162">
          <w:rPr>
            <w:szCs w:val="20"/>
            <w:lang w:val="en-US"/>
          </w:rPr>
          <w:t>y</w:t>
        </w:r>
      </w:ins>
      <w:ins w:id="72" w:author="Admin" w:date="2020-04-29T22:15:00Z">
        <w:r w:rsidR="009F0162">
          <w:rPr>
            <w:szCs w:val="20"/>
            <w:lang w:val="en-US"/>
          </w:rPr>
          <w:t xml:space="preserve"> values higher th</w:t>
        </w:r>
      </w:ins>
      <w:ins w:id="73" w:author="Admin" w:date="2020-04-29T22:19:00Z">
        <w:r w:rsidR="00B94932">
          <w:rPr>
            <w:szCs w:val="20"/>
            <w:lang w:val="en-US"/>
          </w:rPr>
          <w:t>a</w:t>
        </w:r>
      </w:ins>
      <w:ins w:id="74" w:author="Admin" w:date="2020-04-29T22:15:00Z">
        <w:r w:rsidR="009F0162">
          <w:rPr>
            <w:szCs w:val="20"/>
            <w:lang w:val="en-US"/>
          </w:rPr>
          <w:t xml:space="preserve">n the median value plus interquartile </w:t>
        </w:r>
      </w:ins>
      <w:ins w:id="75" w:author="Admin" w:date="2020-04-29T22:23:00Z">
        <w:r w:rsidR="00B94932">
          <w:rPr>
            <w:szCs w:val="20"/>
            <w:lang w:val="en-US"/>
          </w:rPr>
          <w:t>range</w:t>
        </w:r>
      </w:ins>
      <w:ins w:id="76" w:author="Admin" w:date="2020-04-29T22:15:00Z">
        <w:r w:rsidR="009F0162">
          <w:rPr>
            <w:szCs w:val="20"/>
            <w:lang w:val="en-US"/>
          </w:rPr>
          <w:t xml:space="preserve"> multiplied by 1.5 which is </w:t>
        </w:r>
      </w:ins>
      <w:ins w:id="77" w:author="Admin" w:date="2020-04-29T22:16:00Z">
        <w:r w:rsidR="009F0162">
          <w:rPr>
            <w:szCs w:val="20"/>
            <w:lang w:val="en-US"/>
          </w:rPr>
          <w:t xml:space="preserve">arbitrary but commonly used </w:t>
        </w:r>
      </w:ins>
      <w:ins w:id="78" w:author="Admin" w:date="2020-04-29T22:48:00Z">
        <w:r w:rsidR="0048238A">
          <w:rPr>
            <w:szCs w:val="20"/>
            <w:lang w:val="en-US"/>
          </w:rPr>
          <w:t>criteria</w:t>
        </w:r>
      </w:ins>
      <w:ins w:id="79" w:author="Admin" w:date="2020-04-29T22:16:00Z">
        <w:r w:rsidR="009F0162">
          <w:rPr>
            <w:szCs w:val="20"/>
            <w:lang w:val="en-US"/>
          </w:rPr>
          <w:t xml:space="preserve"> for outlier detection</w:t>
        </w:r>
      </w:ins>
      <w:ins w:id="80" w:author="Admin" w:date="2020-04-29T22:51:00Z">
        <w:r w:rsidR="0048238A">
          <w:rPr>
            <w:szCs w:val="20"/>
            <w:lang w:val="en-US"/>
          </w:rPr>
          <w:t xml:space="preserve"> (initially proposed by Tukey [Tukey,</w:t>
        </w:r>
        <w:r w:rsidR="0048238A" w:rsidRPr="001F7C77">
          <w:rPr>
            <w:lang w:val="en-US"/>
          </w:rPr>
          <w:t xml:space="preserve"> </w:t>
        </w:r>
        <w:r w:rsidR="0048238A" w:rsidRPr="00B94932">
          <w:rPr>
            <w:szCs w:val="20"/>
            <w:lang w:val="en-US"/>
          </w:rPr>
          <w:t>1977</w:t>
        </w:r>
        <w:r w:rsidR="0048238A">
          <w:rPr>
            <w:szCs w:val="20"/>
            <w:lang w:val="en-US"/>
          </w:rPr>
          <w:t>])</w:t>
        </w:r>
      </w:ins>
      <w:ins w:id="81" w:author="Admin" w:date="2020-04-29T22:15:00Z">
        <w:r w:rsidR="009F0162">
          <w:rPr>
            <w:szCs w:val="20"/>
            <w:lang w:val="en-US"/>
          </w:rPr>
          <w:t>.</w:t>
        </w:r>
      </w:ins>
      <w:ins w:id="82" w:author="Admin" w:date="2020-04-29T22:16:00Z">
        <w:r w:rsidR="009F0162">
          <w:rPr>
            <w:szCs w:val="20"/>
            <w:lang w:val="en-US"/>
          </w:rPr>
          <w:t xml:space="preserve"> </w:t>
        </w:r>
      </w:ins>
      <w:ins w:id="83" w:author="Admin" w:date="2020-04-29T22:53:00Z">
        <w:r w:rsidR="0048238A">
          <w:rPr>
            <w:szCs w:val="20"/>
            <w:lang w:val="en-US"/>
          </w:rPr>
          <w:t xml:space="preserve">Hotspot region coordinates can be downloaded in a web version or obtained with command line version. </w:t>
        </w:r>
      </w:ins>
      <w:ins w:id="84" w:author="Admin" w:date="2020-04-29T22:10:00Z">
        <w:r w:rsidR="009F0162">
          <w:rPr>
            <w:szCs w:val="20"/>
            <w:lang w:val="en-US"/>
          </w:rPr>
          <w:t xml:space="preserve">There is no </w:t>
        </w:r>
      </w:ins>
      <w:ins w:id="85" w:author="Admin" w:date="2020-04-29T22:18:00Z">
        <w:r w:rsidR="009F0162">
          <w:rPr>
            <w:szCs w:val="20"/>
            <w:lang w:val="en-US"/>
          </w:rPr>
          <w:t xml:space="preserve">rigid mathematical </w:t>
        </w:r>
      </w:ins>
      <w:ins w:id="86" w:author="Admin" w:date="2020-04-29T22:08:00Z">
        <w:r w:rsidR="009F0162">
          <w:rPr>
            <w:szCs w:val="20"/>
            <w:lang w:val="en-US"/>
          </w:rPr>
          <w:t xml:space="preserve">definition of hotspots </w:t>
        </w:r>
      </w:ins>
      <w:ins w:id="87" w:author="Admin" w:date="2020-04-29T22:10:00Z">
        <w:r w:rsidR="009F0162">
          <w:rPr>
            <w:szCs w:val="20"/>
            <w:lang w:val="en-US"/>
          </w:rPr>
          <w:t xml:space="preserve">and users </w:t>
        </w:r>
        <w:r w:rsidR="009F0162">
          <w:rPr>
            <w:szCs w:val="20"/>
            <w:lang w:val="en-US"/>
          </w:rPr>
          <w:lastRenderedPageBreak/>
          <w:t xml:space="preserve">can infer </w:t>
        </w:r>
      </w:ins>
      <w:ins w:id="88" w:author="Admin" w:date="2020-04-29T22:18:00Z">
        <w:r w:rsidR="00B94932">
          <w:rPr>
            <w:szCs w:val="20"/>
            <w:lang w:val="en-US"/>
          </w:rPr>
          <w:t xml:space="preserve">them </w:t>
        </w:r>
      </w:ins>
      <w:ins w:id="89" w:author="Admin" w:date="2020-04-29T22:10:00Z">
        <w:r w:rsidR="009F0162">
          <w:rPr>
            <w:szCs w:val="20"/>
            <w:lang w:val="en-US"/>
          </w:rPr>
          <w:t xml:space="preserve">with their </w:t>
        </w:r>
      </w:ins>
      <w:ins w:id="90" w:author="Admin" w:date="2020-04-29T22:11:00Z">
        <w:r w:rsidR="009F0162">
          <w:rPr>
            <w:szCs w:val="20"/>
            <w:lang w:val="en-US"/>
          </w:rPr>
          <w:t>preferred</w:t>
        </w:r>
      </w:ins>
      <w:ins w:id="91" w:author="Admin" w:date="2020-04-29T22:10:00Z">
        <w:r w:rsidR="009F0162">
          <w:rPr>
            <w:szCs w:val="20"/>
            <w:lang w:val="en-US"/>
          </w:rPr>
          <w:t xml:space="preserve"> </w:t>
        </w:r>
      </w:ins>
      <w:ins w:id="92" w:author="Admin" w:date="2020-04-29T22:11:00Z">
        <w:r w:rsidR="009F0162">
          <w:rPr>
            <w:szCs w:val="20"/>
            <w:lang w:val="en-US"/>
          </w:rPr>
          <w:t>method</w:t>
        </w:r>
      </w:ins>
      <w:ins w:id="93" w:author="Admin" w:date="2020-04-29T22:18:00Z">
        <w:r w:rsidR="00B94932">
          <w:rPr>
            <w:szCs w:val="20"/>
            <w:lang w:val="en-US"/>
          </w:rPr>
          <w:t xml:space="preserve"> and threshold after downloading complexity values from </w:t>
        </w:r>
      </w:ins>
      <w:ins w:id="94" w:author="Admin" w:date="2020-04-29T22:20:00Z">
        <w:r w:rsidR="00B94932">
          <w:rPr>
            <w:szCs w:val="20"/>
            <w:lang w:val="en-US"/>
          </w:rPr>
          <w:t xml:space="preserve">a GCB </w:t>
        </w:r>
      </w:ins>
      <w:ins w:id="95" w:author="Admin" w:date="2020-04-29T22:18:00Z">
        <w:r w:rsidR="00B94932">
          <w:rPr>
            <w:szCs w:val="20"/>
            <w:lang w:val="en-US"/>
          </w:rPr>
          <w:t xml:space="preserve">web site or after calculating them with </w:t>
        </w:r>
      </w:ins>
      <w:ins w:id="96" w:author="Admin" w:date="2020-04-29T22:21:00Z">
        <w:r w:rsidR="00B94932">
          <w:rPr>
            <w:szCs w:val="20"/>
            <w:lang w:val="en-US"/>
          </w:rPr>
          <w:t xml:space="preserve">a </w:t>
        </w:r>
      </w:ins>
      <w:ins w:id="97" w:author="Admin" w:date="2020-04-29T22:18:00Z">
        <w:r w:rsidR="00B94932">
          <w:rPr>
            <w:szCs w:val="20"/>
            <w:lang w:val="en-US"/>
          </w:rPr>
          <w:t>stand-alone command line version</w:t>
        </w:r>
      </w:ins>
      <w:ins w:id="98" w:author="Admin" w:date="2020-04-29T22:11:00Z">
        <w:r w:rsidR="009F0162">
          <w:rPr>
            <w:szCs w:val="20"/>
            <w:lang w:val="en-US"/>
          </w:rPr>
          <w:t>.</w:t>
        </w:r>
      </w:ins>
    </w:p>
    <w:p w:rsidR="00E048C7" w:rsidRPr="00E048C7" w:rsidRDefault="00E048C7">
      <w:pPr>
        <w:spacing w:after="318"/>
        <w:ind w:left="28"/>
        <w:rPr>
          <w:szCs w:val="20"/>
          <w:lang w:val="en-US"/>
          <w:rPrChange w:id="99" w:author="Admin" w:date="2020-04-29T21:55:00Z">
            <w:rPr>
              <w:lang w:val="en-US"/>
            </w:rPr>
          </w:rPrChange>
        </w:rPr>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0ECACF"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B0FC71"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D374FF"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F375F6"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F5335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lastRenderedPageBreak/>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BB05E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D266AC"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B01CEF"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RefSeq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100" w:author="Admin" w:date="2020-04-14T22:56:00Z">
        <w:r w:rsidRPr="002E1375" w:rsidDel="00697E05">
          <w:rPr>
            <w:lang w:val="en-US"/>
          </w:rPr>
          <w:delText xml:space="preserve">logous </w:delText>
        </w:r>
      </w:del>
      <w:r w:rsidRPr="002E1375">
        <w:rPr>
          <w:lang w:val="en-US"/>
        </w:rPr>
        <w:t>groups with OrthoFinder ver. 2.2.6 [17]. Python scripts that are a part of the GCB application were used to parse OrthoFinder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RI function from R phangorn library [19]. To estimate similarity to the reference genome in the analysis presented in Figure 6, all genomes were aligned with nucmer [20] and similarity score was calculated as follows: all aligned reference genome ranges were reduced with IRanges R package [21] and their total length was divided by reference genome length, all query genomes were sorted by this value and strains with the top 100 highest values were chosen. Nucmer was used to detect synteny blocks between genomes from the same species, and Mauve [22] was used to detect synteny </w:t>
      </w:r>
      <w:r w:rsidRPr="002E1375">
        <w:rPr>
          <w:lang w:val="en-US"/>
        </w:rPr>
        <w:lastRenderedPageBreak/>
        <w:t xml:space="preserve">blocks between genomes from different species. Prophages were detected with Phaster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AEA29B"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380455"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101"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w:t>
      </w:r>
      <w:ins w:id="102" w:author="Admin" w:date="2020-04-29T14:28:00Z">
        <w:r w:rsidR="00CA669A">
          <w:rPr>
            <w:lang w:val="en-US"/>
          </w:rPr>
          <w:t xml:space="preserve">server </w:t>
        </w:r>
      </w:ins>
      <w:del w:id="103" w:author="Admin" w:date="2020-04-29T14:22:00Z">
        <w:r w:rsidRPr="002E1375" w:rsidDel="00CA669A">
          <w:rPr>
            <w:lang w:val="en-US"/>
          </w:rPr>
          <w:delText xml:space="preserve">server </w:delText>
        </w:r>
      </w:del>
      <w:del w:id="104" w:author="Admin" w:date="2020-04-29T14:19:00Z">
        <w:r w:rsidRPr="002E1375" w:rsidDel="00855377">
          <w:rPr>
            <w:lang w:val="en-US"/>
          </w:rPr>
          <w:delText xml:space="preserve">uses </w:delText>
        </w:r>
      </w:del>
      <w:del w:id="105" w:author="Admin" w:date="2020-04-29T14:22:00Z">
        <w:r w:rsidRPr="002E1375" w:rsidDel="00CA669A">
          <w:rPr>
            <w:lang w:val="en-US"/>
          </w:rPr>
          <w:delText xml:space="preserve">precalculated data for 143 species and </w:delText>
        </w:r>
      </w:del>
      <w:r w:rsidRPr="002E1375">
        <w:rPr>
          <w:lang w:val="en-US"/>
        </w:rPr>
        <w:t xml:space="preserve">is </w:t>
      </w:r>
      <w:del w:id="106" w:author="Admin" w:date="2020-04-29T14:29:00Z">
        <w:r w:rsidRPr="002E1375" w:rsidDel="00CA669A">
          <w:rPr>
            <w:lang w:val="en-US"/>
          </w:rPr>
          <w:delText xml:space="preserve">available </w:delText>
        </w:r>
      </w:del>
      <w:ins w:id="107" w:author="Admin" w:date="2020-04-29T14:29:00Z">
        <w:r w:rsidR="00CA669A">
          <w:rPr>
            <w:lang w:val="en-US"/>
          </w:rPr>
          <w:t xml:space="preserve">located </w:t>
        </w:r>
      </w:ins>
      <w:r w:rsidRPr="002E1375">
        <w:rPr>
          <w:lang w:val="en-US"/>
        </w:rPr>
        <w:t xml:space="preserve">at </w:t>
      </w:r>
      <w:ins w:id="108"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109"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110" w:author="Admin" w:date="2020-04-29T17:56:00Z">
        <w:r w:rsidR="00433916" w:rsidRPr="007323B4" w:rsidDel="00433916">
          <w:rPr>
            <w:rStyle w:val="Hyperlink"/>
            <w:lang w:val="en-US"/>
          </w:rPr>
          <w:delText>.</w:delText>
        </w:r>
      </w:del>
      <w:ins w:id="111" w:author="Admin" w:date="2020-04-29T17:56:00Z">
        <w:r w:rsidR="00433916" w:rsidRPr="007323B4">
          <w:rPr>
            <w:rStyle w:val="Hyperlink"/>
            <w:lang w:val="en-US"/>
          </w:rPr>
          <w:t xml:space="preserve"> and</w:t>
        </w:r>
      </w:ins>
      <w:del w:id="112" w:author="Admin" w:date="2020-04-29T17:56:00Z">
        <w:r w:rsidR="00433916" w:rsidRPr="007323B4" w:rsidDel="00433916">
          <w:rPr>
            <w:rStyle w:val="Hyperlink"/>
            <w:lang w:val="en-US"/>
          </w:rPr>
          <w:delText xml:space="preserve"> </w:delText>
        </w:r>
      </w:del>
      <w:ins w:id="113" w:author="Admin" w:date="2020-04-29T17:56:00Z">
        <w:r w:rsidR="00433916">
          <w:rPr>
            <w:lang w:val="en-US"/>
          </w:rPr>
          <w:fldChar w:fldCharType="end"/>
        </w:r>
      </w:ins>
      <w:ins w:id="114" w:author="Admin" w:date="2020-04-29T14:22:00Z">
        <w:r w:rsidR="00CA669A">
          <w:rPr>
            <w:lang w:val="en-US"/>
          </w:rPr>
          <w:t xml:space="preserve"> contains data for 143 </w:t>
        </w:r>
      </w:ins>
      <w:ins w:id="115" w:author="Admin" w:date="2020-04-29T14:25:00Z">
        <w:r w:rsidR="00CA669A">
          <w:rPr>
            <w:lang w:val="en-US"/>
          </w:rPr>
          <w:t xml:space="preserve">prokaryote </w:t>
        </w:r>
      </w:ins>
      <w:ins w:id="116" w:author="Admin" w:date="2020-04-29T14:22:00Z">
        <w:r w:rsidR="00CA669A">
          <w:rPr>
            <w:lang w:val="en-US"/>
          </w:rPr>
          <w:t>species</w:t>
        </w:r>
      </w:ins>
      <w:ins w:id="117" w:author="Admin" w:date="2020-04-29T14:26:00Z">
        <w:r w:rsidR="00240C66">
          <w:rPr>
            <w:lang w:val="en-US"/>
          </w:rPr>
          <w:t>.</w:t>
        </w:r>
      </w:ins>
      <w:ins w:id="118" w:author="Admin" w:date="2020-04-29T17:56:00Z">
        <w:r w:rsidR="00433916">
          <w:rPr>
            <w:lang w:val="en-US"/>
          </w:rPr>
          <w:t xml:space="preserve"> </w:t>
        </w:r>
      </w:ins>
      <w:ins w:id="119" w:author="Admin" w:date="2020-04-29T17:57:00Z">
        <w:r w:rsidR="00433916">
          <w:rPr>
            <w:lang w:val="en-US"/>
          </w:rPr>
          <w:t xml:space="preserve">Subset of available </w:t>
        </w:r>
      </w:ins>
      <w:ins w:id="120" w:author="Admin" w:date="2020-04-29T17:56:00Z">
        <w:r w:rsidR="00433916">
          <w:rPr>
            <w:lang w:val="en-US"/>
          </w:rPr>
          <w:t xml:space="preserve">genomes </w:t>
        </w:r>
      </w:ins>
      <w:ins w:id="121" w:author="Admin" w:date="2020-04-29T17:58:00Z">
        <w:r w:rsidR="00433916">
          <w:rPr>
            <w:lang w:val="en-US"/>
          </w:rPr>
          <w:t xml:space="preserve">was included in the analysis when number of available genomes were greater than 100 (with exception for E. coli). </w:t>
        </w:r>
      </w:ins>
      <w:ins w:id="122" w:author="Admin" w:date="2020-04-29T14:31:00Z">
        <w:r w:rsidR="00240C66">
          <w:rPr>
            <w:lang w:val="en-US"/>
          </w:rPr>
          <w:t>C</w:t>
        </w:r>
      </w:ins>
      <w:ins w:id="123" w:author="Admin" w:date="2020-04-29T14:24:00Z">
        <w:r w:rsidR="00CA669A">
          <w:rPr>
            <w:lang w:val="en-US"/>
          </w:rPr>
          <w:t>ompl</w:t>
        </w:r>
      </w:ins>
      <w:ins w:id="124" w:author="Admin" w:date="2020-04-29T14:25:00Z">
        <w:r w:rsidR="00CA669A">
          <w:rPr>
            <w:lang w:val="en-US"/>
          </w:rPr>
          <w:t xml:space="preserve">exity profiles </w:t>
        </w:r>
      </w:ins>
      <w:ins w:id="125"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126" w:author="Admin" w:date="2020-04-29T14:25:00Z">
        <w:r w:rsidR="00CA669A">
          <w:rPr>
            <w:lang w:val="en-US"/>
          </w:rPr>
          <w:t xml:space="preserve">with window </w:t>
        </w:r>
      </w:ins>
      <w:ins w:id="127" w:author="Admin" w:date="2020-04-29T14:32:00Z">
        <w:r w:rsidR="00240C66">
          <w:rPr>
            <w:lang w:val="en-US"/>
          </w:rPr>
          <w:t xml:space="preserve">size </w:t>
        </w:r>
      </w:ins>
      <w:ins w:id="128" w:author="Admin" w:date="2020-04-29T18:01:00Z">
        <w:r w:rsidR="00433916">
          <w:rPr>
            <w:lang w:val="en-US"/>
          </w:rPr>
          <w:t>of</w:t>
        </w:r>
      </w:ins>
      <w:ins w:id="129" w:author="Admin" w:date="2020-04-29T14:25:00Z">
        <w:r w:rsidR="00CA669A">
          <w:rPr>
            <w:lang w:val="en-US"/>
          </w:rPr>
          <w:t xml:space="preserve"> 20, 50 </w:t>
        </w:r>
      </w:ins>
      <w:ins w:id="130" w:author="Admin" w:date="2020-04-29T18:01:00Z">
        <w:r w:rsidR="00433916">
          <w:rPr>
            <w:lang w:val="en-US"/>
          </w:rPr>
          <w:t>an</w:t>
        </w:r>
      </w:ins>
      <w:ins w:id="131" w:author="Admin" w:date="2020-04-29T14:25:00Z">
        <w:r w:rsidR="00CA669A">
          <w:rPr>
            <w:lang w:val="en-US"/>
          </w:rPr>
          <w:t>d 100</w:t>
        </w:r>
      </w:ins>
      <w:ins w:id="132" w:author="Admin" w:date="2020-04-29T14:32:00Z">
        <w:r w:rsidR="00240C66">
          <w:rPr>
            <w:lang w:val="en-US"/>
          </w:rPr>
          <w:t xml:space="preserve"> genes</w:t>
        </w:r>
      </w:ins>
      <w:ins w:id="133" w:author="Admin" w:date="2020-04-29T14:25:00Z">
        <w:r w:rsidR="00CA669A">
          <w:rPr>
            <w:lang w:val="en-US"/>
          </w:rPr>
          <w:t>.</w:t>
        </w:r>
      </w:ins>
      <w:ins w:id="134" w:author="Admin" w:date="2020-04-29T14:26:00Z">
        <w:r w:rsidR="00CA669A">
          <w:rPr>
            <w:lang w:val="en-US"/>
          </w:rPr>
          <w:t xml:space="preserve"> If user wants to perfo</w:t>
        </w:r>
      </w:ins>
      <w:ins w:id="135" w:author="Admin" w:date="2020-04-29T14:27:00Z">
        <w:r w:rsidR="00CA669A">
          <w:rPr>
            <w:lang w:val="en-US"/>
          </w:rPr>
          <w:t>r</w:t>
        </w:r>
      </w:ins>
      <w:ins w:id="136" w:author="Admin" w:date="2020-04-29T14:26:00Z">
        <w:r w:rsidR="00CA669A">
          <w:rPr>
            <w:lang w:val="en-US"/>
          </w:rPr>
          <w:t>m anal</w:t>
        </w:r>
      </w:ins>
      <w:ins w:id="137" w:author="Admin" w:date="2020-04-29T14:27:00Z">
        <w:r w:rsidR="00CA669A">
          <w:rPr>
            <w:lang w:val="en-US"/>
          </w:rPr>
          <w:t xml:space="preserve">ysis on </w:t>
        </w:r>
      </w:ins>
      <w:ins w:id="138" w:author="Admin" w:date="2020-04-29T14:28:00Z">
        <w:r w:rsidR="00CA669A">
          <w:rPr>
            <w:lang w:val="en-US"/>
          </w:rPr>
          <w:t xml:space="preserve">a custom set of </w:t>
        </w:r>
        <w:r w:rsidR="00240C66">
          <w:rPr>
            <w:lang w:val="en-US"/>
          </w:rPr>
          <w:t xml:space="preserve">genomes or </w:t>
        </w:r>
      </w:ins>
      <w:ins w:id="139" w:author="Admin" w:date="2020-04-29T18:02:00Z">
        <w:r w:rsidR="00433916">
          <w:rPr>
            <w:lang w:val="en-US"/>
          </w:rPr>
          <w:t xml:space="preserve">with a </w:t>
        </w:r>
      </w:ins>
      <w:ins w:id="140" w:author="Admin" w:date="2020-04-29T14:33:00Z">
        <w:r w:rsidR="00240C66">
          <w:rPr>
            <w:lang w:val="en-US"/>
          </w:rPr>
          <w:t xml:space="preserve">different </w:t>
        </w:r>
      </w:ins>
      <w:ins w:id="141" w:author="Admin" w:date="2020-04-29T14:28:00Z">
        <w:r w:rsidR="00240C66">
          <w:rPr>
            <w:lang w:val="en-US"/>
          </w:rPr>
          <w:t xml:space="preserve">window </w:t>
        </w:r>
      </w:ins>
      <w:ins w:id="142" w:author="Admin" w:date="2020-04-29T14:32:00Z">
        <w:r w:rsidR="00240C66">
          <w:rPr>
            <w:lang w:val="en-US"/>
          </w:rPr>
          <w:t>size,</w:t>
        </w:r>
      </w:ins>
      <w:ins w:id="143" w:author="Admin" w:date="2020-04-29T14:28:00Z">
        <w:r w:rsidR="00240C66">
          <w:rPr>
            <w:lang w:val="en-US"/>
          </w:rPr>
          <w:t xml:space="preserve"> then standalone version should be used. </w:t>
        </w:r>
      </w:ins>
      <w:ins w:id="144" w:author="Admin" w:date="2020-04-29T14:34:00Z">
        <w:r w:rsidR="00240C66">
          <w:rPr>
            <w:lang w:val="en-US"/>
          </w:rPr>
          <w:t xml:space="preserve">All features </w:t>
        </w:r>
      </w:ins>
      <w:ins w:id="145" w:author="Admin" w:date="2020-04-29T18:02:00Z">
        <w:r w:rsidR="00433916">
          <w:rPr>
            <w:lang w:val="en-US"/>
          </w:rPr>
          <w:t>of web version are available in a s</w:t>
        </w:r>
      </w:ins>
      <w:ins w:id="146" w:author="Admin" w:date="2020-04-29T14:33:00Z">
        <w:r w:rsidR="00433916">
          <w:rPr>
            <w:lang w:val="en-US"/>
          </w:rPr>
          <w:t>tandalone version</w:t>
        </w:r>
      </w:ins>
      <w:ins w:id="147" w:author="Admin" w:date="2020-04-29T18:02:00Z">
        <w:r w:rsidR="00433916">
          <w:rPr>
            <w:lang w:val="en-US"/>
          </w:rPr>
          <w:t xml:space="preserve">. To use </w:t>
        </w:r>
      </w:ins>
      <w:ins w:id="148" w:author="Admin" w:date="2020-04-29T18:03:00Z">
        <w:r w:rsidR="00433916">
          <w:rPr>
            <w:lang w:val="en-US"/>
          </w:rPr>
          <w:t>a standalone version user should possess a basic command-line usage skills.</w:t>
        </w:r>
      </w:ins>
      <w:ins w:id="149" w:author="Admin" w:date="2020-04-29T18:04:00Z">
        <w:r w:rsidR="00A07E2A">
          <w:rPr>
            <w:lang w:val="en-US"/>
          </w:rPr>
          <w:t xml:space="preserve"> </w:t>
        </w:r>
      </w:ins>
      <w:ins w:id="150" w:author="Admin" w:date="2020-04-29T19:46:00Z">
        <w:r w:rsidR="002D1488">
          <w:rPr>
            <w:lang w:val="en-US"/>
          </w:rPr>
          <w:t xml:space="preserve">No precalculated data is available in standalone version. </w:t>
        </w:r>
      </w:ins>
      <w:del w:id="151" w:author="Admin" w:date="2020-04-29T18:03:00Z">
        <w:r w:rsidRPr="002E1375" w:rsidDel="00A07E2A">
          <w:rPr>
            <w:lang w:val="en-US"/>
          </w:rPr>
          <w:delText xml:space="preserve">The standalone browser-based application and a set of command-line scripts are available at </w:delText>
        </w:r>
      </w:del>
      <w:ins w:id="152" w:author="Admin" w:date="2020-04-09T15:09:00Z">
        <w:r w:rsidR="00A1745A">
          <w:rPr>
            <w:lang w:val="en-US"/>
          </w:rPr>
          <w:t xml:space="preserve">In this section we will first describe </w:t>
        </w:r>
      </w:ins>
      <w:ins w:id="153" w:author="Admin" w:date="2020-04-09T15:10:00Z">
        <w:r w:rsidR="00A1745A">
          <w:rPr>
            <w:lang w:val="en-US"/>
          </w:rPr>
          <w:t>graphic user interface (</w:t>
        </w:r>
      </w:ins>
      <w:ins w:id="154" w:author="Admin" w:date="2020-04-09T15:09:00Z">
        <w:r w:rsidR="00A1745A">
          <w:rPr>
            <w:lang w:val="en-US"/>
          </w:rPr>
          <w:t>GUI)</w:t>
        </w:r>
      </w:ins>
      <w:ins w:id="155" w:author="Admin" w:date="2020-04-09T15:10:00Z">
        <w:r w:rsidR="00A1745A">
          <w:rPr>
            <w:lang w:val="en-US"/>
          </w:rPr>
          <w:t xml:space="preserve"> elements, then </w:t>
        </w:r>
      </w:ins>
      <w:ins w:id="156" w:author="Admin" w:date="2020-04-09T15:11:00Z">
        <w:r w:rsidR="00A1745A">
          <w:rPr>
            <w:lang w:val="en-US"/>
          </w:rPr>
          <w:t>the use of</w:t>
        </w:r>
      </w:ins>
      <w:ins w:id="157" w:author="Admin" w:date="2020-04-09T15:10:00Z">
        <w:r w:rsidR="00A1745A">
          <w:rPr>
            <w:lang w:val="en-US"/>
          </w:rPr>
          <w:t xml:space="preserve"> standalone version. </w:t>
        </w:r>
      </w:ins>
    </w:p>
    <w:p w:rsidR="007C68BE" w:rsidRPr="007C68BE" w:rsidRDefault="007C68BE">
      <w:pPr>
        <w:spacing w:after="209"/>
        <w:ind w:left="25" w:firstLine="0"/>
        <w:rPr>
          <w:ins w:id="158" w:author="Admin" w:date="2020-04-10T11:13:00Z"/>
          <w:b/>
          <w:lang w:val="en-US"/>
          <w:rPrChange w:id="159" w:author="Admin" w:date="2020-04-10T11:14:00Z">
            <w:rPr>
              <w:ins w:id="160" w:author="Admin" w:date="2020-04-10T11:13:00Z"/>
              <w:lang w:val="en-US"/>
            </w:rPr>
          </w:rPrChange>
        </w:rPr>
        <w:pPrChange w:id="161" w:author="Admin" w:date="2020-04-10T11:13:00Z">
          <w:pPr>
            <w:spacing w:after="209"/>
            <w:ind w:left="25" w:firstLine="283"/>
          </w:pPr>
        </w:pPrChange>
      </w:pPr>
      <w:ins w:id="162" w:author="Admin" w:date="2020-04-10T11:13:00Z">
        <w:r w:rsidRPr="007C68BE">
          <w:rPr>
            <w:b/>
            <w:lang w:val="en-US"/>
            <w:rPrChange w:id="163" w:author="Admin" w:date="2020-04-10T11:14:00Z">
              <w:rPr>
                <w:lang w:val="en-US"/>
              </w:rPr>
            </w:rPrChange>
          </w:rPr>
          <w:t xml:space="preserve">Elements of </w:t>
        </w:r>
      </w:ins>
      <w:ins w:id="164" w:author="Admin" w:date="2020-04-10T11:14:00Z">
        <w:r w:rsidRPr="007C68BE">
          <w:rPr>
            <w:b/>
            <w:lang w:val="en-US"/>
            <w:rPrChange w:id="165" w:author="Admin" w:date="2020-04-10T11:14:00Z">
              <w:rPr>
                <w:lang w:val="en-US"/>
              </w:rPr>
            </w:rPrChange>
          </w:rPr>
          <w:t>graphic user interface</w:t>
        </w:r>
      </w:ins>
    </w:p>
    <w:p w:rsidR="004B7985" w:rsidRPr="002E1375" w:rsidRDefault="00CD6C6B">
      <w:pPr>
        <w:spacing w:after="209"/>
        <w:ind w:left="25" w:firstLine="0"/>
        <w:rPr>
          <w:lang w:val="en-US"/>
        </w:rPr>
        <w:pPrChange w:id="166" w:author="Admin" w:date="2020-04-10T11:13:00Z">
          <w:pPr>
            <w:spacing w:after="209"/>
            <w:ind w:left="25" w:firstLine="283"/>
          </w:pPr>
        </w:pPrChange>
      </w:pPr>
      <w:r w:rsidRPr="002E1375">
        <w:rPr>
          <w:lang w:val="en-US"/>
        </w:rPr>
        <w:t xml:space="preserve">GCB browser-based GUI consists of three main parts: 1) the top panel that allows selection </w:t>
      </w:r>
      <w:ins w:id="167" w:author="Admin" w:date="2020-04-09T12:05:00Z">
        <w:r w:rsidR="006164D8">
          <w:rPr>
            <w:lang w:val="en-US"/>
          </w:rPr>
          <w:t>o</w:t>
        </w:r>
      </w:ins>
      <w:r w:rsidRPr="002E1375">
        <w:rPr>
          <w:lang w:val="en-US"/>
        </w:rPr>
        <w:t xml:space="preserve">f a genome and a region to work with, </w:t>
      </w:r>
      <w:ins w:id="168" w:author="Admin" w:date="2020-04-09T12:34:00Z">
        <w:r w:rsidR="004F4487">
          <w:rPr>
            <w:lang w:val="en-US"/>
          </w:rPr>
          <w:t xml:space="preserve">2) search panel, </w:t>
        </w:r>
      </w:ins>
      <w:del w:id="169" w:author="Admin" w:date="2020-04-09T12:34:00Z">
        <w:r w:rsidRPr="002E1375" w:rsidDel="004F4487">
          <w:rPr>
            <w:lang w:val="en-US"/>
          </w:rPr>
          <w:delText>2</w:delText>
        </w:r>
      </w:del>
      <w:ins w:id="170" w:author="Admin" w:date="2020-04-09T12:34:00Z">
        <w:r w:rsidR="004F4487">
          <w:rPr>
            <w:lang w:val="en-US"/>
          </w:rPr>
          <w:t>3</w:t>
        </w:r>
      </w:ins>
      <w:r w:rsidRPr="002E1375">
        <w:rPr>
          <w:lang w:val="en-US"/>
        </w:rPr>
        <w:t>) the complexity plot</w:t>
      </w:r>
      <w:ins w:id="171" w:author="Admin" w:date="2020-04-09T12:24:00Z">
        <w:r w:rsidR="009B5BF9">
          <w:rPr>
            <w:lang w:val="en-US"/>
          </w:rPr>
          <w:t>,</w:t>
        </w:r>
      </w:ins>
      <w:r w:rsidRPr="002E1375">
        <w:rPr>
          <w:lang w:val="en-US"/>
        </w:rPr>
        <w:t xml:space="preserve"> </w:t>
      </w:r>
      <w:del w:id="172" w:author="Admin" w:date="2020-04-09T12:24:00Z">
        <w:r w:rsidRPr="002E1375" w:rsidDel="009B5BF9">
          <w:rPr>
            <w:lang w:val="en-US"/>
          </w:rPr>
          <w:delText xml:space="preserve">showing complexity profile for selected genome and contig (in case if the assembly contains more than one contig), </w:delText>
        </w:r>
      </w:del>
      <w:ins w:id="173" w:author="Admin" w:date="2020-04-09T12:34:00Z">
        <w:r w:rsidR="004F4487">
          <w:rPr>
            <w:lang w:val="en-US"/>
          </w:rPr>
          <w:t>4</w:t>
        </w:r>
      </w:ins>
      <w:del w:id="174"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175" w:author="Admin" w:date="2020-04-09T12:35:00Z"/>
          <w:lang w:val="en-US"/>
        </w:rPr>
      </w:pPr>
      <w:r w:rsidRPr="00A562D8">
        <w:rPr>
          <w:b/>
          <w:lang w:val="en-US"/>
          <w:rPrChange w:id="176" w:author="Admin" w:date="2020-04-09T10:12:00Z">
            <w:rPr>
              <w:b/>
            </w:rPr>
          </w:rPrChange>
        </w:rPr>
        <w:t>Fig 2. Screenshot of GCB browser-based interface</w:t>
      </w:r>
      <w:r w:rsidRPr="00A562D8">
        <w:rPr>
          <w:lang w:val="en-US"/>
          <w:rPrChange w:id="177" w:author="Admin" w:date="2020-04-09T10:12:00Z">
            <w:rPr/>
          </w:rPrChange>
        </w:rPr>
        <w:t xml:space="preserve">. </w:t>
      </w:r>
      <w:r w:rsidRPr="002E1375">
        <w:rPr>
          <w:lang w:val="en-US"/>
        </w:rPr>
        <w:t xml:space="preserve">GCB GUI is available at gcb.rcpcm.org and when GCB is run as a local server. It consists of </w:t>
      </w:r>
      <w:del w:id="178"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179" w:author="Admin" w:date="2020-04-09T12:25:00Z">
        <w:r w:rsidRPr="002E1375" w:rsidDel="009B5BF9">
          <w:rPr>
            <w:lang w:val="en-US"/>
          </w:rPr>
          <w:delText>,</w:delText>
        </w:r>
      </w:del>
      <w:ins w:id="180" w:author="Admin" w:date="2020-04-09T12:25:00Z">
        <w:r w:rsidR="009B5BF9">
          <w:rPr>
            <w:lang w:val="en-US"/>
          </w:rPr>
          <w:t xml:space="preserve"> with</w:t>
        </w:r>
      </w:ins>
      <w:r w:rsidRPr="002E1375">
        <w:rPr>
          <w:lang w:val="en-US"/>
        </w:rPr>
        <w:t xml:space="preserve"> nodes and edges information </w:t>
      </w:r>
      <w:del w:id="181" w:author="Admin" w:date="2020-04-09T12:25:00Z">
        <w:r w:rsidRPr="002E1375" w:rsidDel="009B5BF9">
          <w:rPr>
            <w:lang w:val="en-US"/>
          </w:rPr>
          <w:delText>panel</w:delText>
        </w:r>
      </w:del>
      <w:ins w:id="182"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183" w:author="Admin" w:date="2020-04-09T15:04:00Z"/>
          <w:lang w:val="en-US"/>
        </w:rPr>
        <w:pPrChange w:id="184" w:author="Admin" w:date="2020-04-09T14:32:00Z">
          <w:pPr>
            <w:spacing w:after="261" w:line="268" w:lineRule="auto"/>
            <w:ind w:left="25" w:right="18" w:firstLine="6"/>
            <w:jc w:val="both"/>
          </w:pPr>
        </w:pPrChange>
      </w:pPr>
      <w:ins w:id="185" w:author="Admin" w:date="2020-04-09T14:31:00Z">
        <w:r>
          <w:rPr>
            <w:lang w:val="en-US"/>
          </w:rPr>
          <w:t xml:space="preserve">In the </w:t>
        </w:r>
        <w:r w:rsidRPr="00C01031">
          <w:rPr>
            <w:i/>
            <w:lang w:val="en-US"/>
            <w:rPrChange w:id="186" w:author="Admin" w:date="2020-04-10T11:32:00Z">
              <w:rPr>
                <w:lang w:val="en-US"/>
              </w:rPr>
            </w:rPrChange>
          </w:rPr>
          <w:t>top panel</w:t>
        </w:r>
        <w:r>
          <w:rPr>
            <w:lang w:val="en-US"/>
          </w:rPr>
          <w:t xml:space="preserve"> user can select </w:t>
        </w:r>
      </w:ins>
      <w:ins w:id="187" w:author="Admin" w:date="2020-04-09T14:37:00Z">
        <w:r>
          <w:rPr>
            <w:lang w:val="en-US"/>
          </w:rPr>
          <w:t>genome</w:t>
        </w:r>
      </w:ins>
      <w:ins w:id="188" w:author="Admin" w:date="2020-04-09T14:40:00Z">
        <w:r>
          <w:rPr>
            <w:lang w:val="en-US"/>
          </w:rPr>
          <w:t>s</w:t>
        </w:r>
      </w:ins>
      <w:ins w:id="189" w:author="Admin" w:date="2020-04-09T14:37:00Z">
        <w:r>
          <w:rPr>
            <w:lang w:val="en-US"/>
          </w:rPr>
          <w:t xml:space="preserve"> set (</w:t>
        </w:r>
      </w:ins>
      <w:ins w:id="190" w:author="Admin" w:date="2020-04-09T14:40:00Z">
        <w:r>
          <w:rPr>
            <w:lang w:val="en-US"/>
          </w:rPr>
          <w:t xml:space="preserve">one per </w:t>
        </w:r>
      </w:ins>
      <w:ins w:id="191" w:author="Admin" w:date="2020-04-09T14:37:00Z">
        <w:r>
          <w:rPr>
            <w:lang w:val="en-US"/>
          </w:rPr>
          <w:t>species</w:t>
        </w:r>
      </w:ins>
      <w:ins w:id="192" w:author="Admin" w:date="2020-04-09T14:40:00Z">
        <w:r>
          <w:rPr>
            <w:lang w:val="en-US"/>
          </w:rPr>
          <w:t xml:space="preserve"> in a web server, arbitrary in a standalone version</w:t>
        </w:r>
      </w:ins>
      <w:ins w:id="193" w:author="Admin" w:date="2020-04-09T14:37:00Z">
        <w:r>
          <w:rPr>
            <w:lang w:val="en-US"/>
          </w:rPr>
          <w:t>)</w:t>
        </w:r>
      </w:ins>
      <w:ins w:id="194" w:author="Admin" w:date="2020-04-09T14:32:00Z">
        <w:r>
          <w:rPr>
            <w:lang w:val="en-US"/>
          </w:rPr>
          <w:t xml:space="preserve">, </w:t>
        </w:r>
      </w:ins>
      <w:ins w:id="195" w:author="Admin" w:date="2020-04-09T14:40:00Z">
        <w:r>
          <w:rPr>
            <w:lang w:val="en-US"/>
          </w:rPr>
          <w:t xml:space="preserve">particular </w:t>
        </w:r>
      </w:ins>
      <w:ins w:id="196" w:author="Admin" w:date="2020-04-09T14:32:00Z">
        <w:r>
          <w:rPr>
            <w:lang w:val="en-US"/>
          </w:rPr>
          <w:t xml:space="preserve">genome and </w:t>
        </w:r>
      </w:ins>
      <w:ins w:id="197" w:author="Admin" w:date="2020-04-09T14:41:00Z">
        <w:r>
          <w:rPr>
            <w:lang w:val="en-US"/>
          </w:rPr>
          <w:t xml:space="preserve">a </w:t>
        </w:r>
      </w:ins>
      <w:ins w:id="198" w:author="Admin" w:date="2020-04-09T14:32:00Z">
        <w:r>
          <w:rPr>
            <w:lang w:val="en-US"/>
          </w:rPr>
          <w:t xml:space="preserve">contig </w:t>
        </w:r>
      </w:ins>
      <w:ins w:id="199" w:author="Admin" w:date="2020-04-09T14:33:00Z">
        <w:r>
          <w:rPr>
            <w:lang w:val="en-US"/>
          </w:rPr>
          <w:t>(in the case of draft genome or when genome consists of several replicons)</w:t>
        </w:r>
      </w:ins>
      <w:ins w:id="200" w:author="Admin" w:date="2020-04-09T14:34:00Z">
        <w:r>
          <w:rPr>
            <w:lang w:val="en-US"/>
          </w:rPr>
          <w:t>.</w:t>
        </w:r>
      </w:ins>
      <w:ins w:id="201" w:author="Admin" w:date="2020-04-09T14:37:00Z">
        <w:r>
          <w:rPr>
            <w:lang w:val="en-US"/>
          </w:rPr>
          <w:t xml:space="preserve"> When this is selected</w:t>
        </w:r>
      </w:ins>
      <w:ins w:id="202" w:author="Admin" w:date="2020-04-09T14:41:00Z">
        <w:r>
          <w:rPr>
            <w:lang w:val="en-US"/>
          </w:rPr>
          <w:t>,</w:t>
        </w:r>
      </w:ins>
      <w:ins w:id="203" w:author="Admin" w:date="2020-04-09T14:37:00Z">
        <w:r>
          <w:rPr>
            <w:lang w:val="en-US"/>
          </w:rPr>
          <w:t xml:space="preserve"> complexity </w:t>
        </w:r>
      </w:ins>
      <w:ins w:id="204" w:author="Admin" w:date="2020-04-09T14:41:00Z">
        <w:r>
          <w:rPr>
            <w:lang w:val="en-US"/>
          </w:rPr>
          <w:t xml:space="preserve">profile </w:t>
        </w:r>
      </w:ins>
      <w:ins w:id="205" w:author="Admin" w:date="2020-04-09T14:37:00Z">
        <w:r>
          <w:rPr>
            <w:lang w:val="en-US"/>
          </w:rPr>
          <w:t>of selected</w:t>
        </w:r>
      </w:ins>
      <w:ins w:id="206" w:author="Admin" w:date="2020-04-09T14:34:00Z">
        <w:r>
          <w:rPr>
            <w:lang w:val="en-US"/>
          </w:rPr>
          <w:t xml:space="preserve"> </w:t>
        </w:r>
      </w:ins>
      <w:ins w:id="207" w:author="Admin" w:date="2020-04-09T14:38:00Z">
        <w:r>
          <w:rPr>
            <w:lang w:val="en-US"/>
          </w:rPr>
          <w:t>genome is plotted</w:t>
        </w:r>
      </w:ins>
      <w:ins w:id="208" w:author="Admin" w:date="2020-04-09T14:41:00Z">
        <w:r>
          <w:rPr>
            <w:lang w:val="en-US"/>
          </w:rPr>
          <w:t xml:space="preserve"> in a </w:t>
        </w:r>
        <w:r w:rsidR="00C1660A">
          <w:rPr>
            <w:lang w:val="en-US"/>
          </w:rPr>
          <w:t>complexity plot panel</w:t>
        </w:r>
      </w:ins>
      <w:ins w:id="209" w:author="Admin" w:date="2020-04-09T14:38:00Z">
        <w:r>
          <w:rPr>
            <w:lang w:val="en-US"/>
          </w:rPr>
          <w:t xml:space="preserve">. </w:t>
        </w:r>
      </w:ins>
      <w:ins w:id="210" w:author="Admin" w:date="2020-04-09T14:39:00Z">
        <w:r>
          <w:rPr>
            <w:lang w:val="en-US"/>
          </w:rPr>
          <w:t>User can also</w:t>
        </w:r>
      </w:ins>
      <w:ins w:id="211" w:author="Admin" w:date="2020-04-09T14:34:00Z">
        <w:r>
          <w:rPr>
            <w:lang w:val="en-US"/>
          </w:rPr>
          <w:t xml:space="preserve"> specify coordinates of the region of interest </w:t>
        </w:r>
        <w:r w:rsidR="00CD35EA">
          <w:rPr>
            <w:lang w:val="en-US"/>
          </w:rPr>
          <w:t xml:space="preserve">to be </w:t>
        </w:r>
      </w:ins>
      <w:ins w:id="212" w:author="Admin" w:date="2020-04-09T15:00:00Z">
        <w:r w:rsidR="00CD35EA">
          <w:rPr>
            <w:lang w:val="en-US"/>
          </w:rPr>
          <w:t>visualized in a graph form</w:t>
        </w:r>
      </w:ins>
      <w:ins w:id="213" w:author="Admin" w:date="2020-04-09T14:52:00Z">
        <w:r w:rsidR="00CD35EA">
          <w:rPr>
            <w:lang w:val="en-US"/>
          </w:rPr>
          <w:t>.</w:t>
        </w:r>
      </w:ins>
      <w:ins w:id="214" w:author="Admin" w:date="2020-04-09T15:01:00Z">
        <w:r w:rsidR="00CD35EA">
          <w:rPr>
            <w:lang w:val="en-US"/>
          </w:rPr>
          <w:t xml:space="preserve"> The size of the region should be </w:t>
        </w:r>
      </w:ins>
      <w:ins w:id="215" w:author="Admin" w:date="2020-04-09T15:02:00Z">
        <w:r w:rsidR="00A1745A">
          <w:rPr>
            <w:lang w:val="en-US"/>
          </w:rPr>
          <w:t>limited to</w:t>
        </w:r>
      </w:ins>
      <w:ins w:id="216" w:author="Admin" w:date="2020-04-09T15:01:00Z">
        <w:r w:rsidR="00A1745A">
          <w:rPr>
            <w:lang w:val="en-US"/>
          </w:rPr>
          <w:t xml:space="preserve"> dozens or</w:t>
        </w:r>
        <w:r w:rsidR="00CD35EA">
          <w:rPr>
            <w:lang w:val="en-US"/>
          </w:rPr>
          <w:t xml:space="preserve"> few </w:t>
        </w:r>
      </w:ins>
      <w:ins w:id="217" w:author="Admin" w:date="2020-04-09T15:02:00Z">
        <w:r w:rsidR="00CD35EA">
          <w:rPr>
            <w:lang w:val="en-US"/>
          </w:rPr>
          <w:t>hundreds</w:t>
        </w:r>
        <w:r w:rsidR="00A1745A">
          <w:rPr>
            <w:lang w:val="en-US"/>
          </w:rPr>
          <w:t xml:space="preserve"> of kilobases</w:t>
        </w:r>
      </w:ins>
      <w:ins w:id="218"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219" w:author="Admin" w:date="2020-04-09T14:32:00Z">
          <w:pPr>
            <w:spacing w:after="261" w:line="268" w:lineRule="auto"/>
            <w:ind w:left="25" w:right="18" w:firstLine="6"/>
            <w:jc w:val="both"/>
          </w:pPr>
        </w:pPrChange>
      </w:pPr>
      <w:ins w:id="220" w:author="Admin" w:date="2020-04-09T15:04:00Z">
        <w:r>
          <w:rPr>
            <w:lang w:val="en-US"/>
          </w:rPr>
          <w:t xml:space="preserve">User can search gene annotations to identify location of genes of interest in a </w:t>
        </w:r>
        <w:r w:rsidRPr="00C01031">
          <w:rPr>
            <w:i/>
            <w:lang w:val="en-US"/>
            <w:rPrChange w:id="221" w:author="Admin" w:date="2020-04-10T11:33:00Z">
              <w:rPr>
                <w:lang w:val="en-US"/>
              </w:rPr>
            </w:rPrChange>
          </w:rPr>
          <w:t>search panel</w:t>
        </w:r>
        <w:r>
          <w:rPr>
            <w:lang w:val="en-US"/>
          </w:rPr>
          <w:t xml:space="preserve">. </w:t>
        </w:r>
      </w:ins>
      <w:ins w:id="222" w:author="Admin" w:date="2020-04-09T15:05:00Z">
        <w:r>
          <w:rPr>
            <w:lang w:val="en-US"/>
          </w:rPr>
          <w:t>Searching is performed over product feature of annotated genomes (only protein coding sequences are considered).</w:t>
        </w:r>
      </w:ins>
      <w:ins w:id="223" w:author="Admin" w:date="2020-04-09T15:06:00Z">
        <w:r>
          <w:rPr>
            <w:lang w:val="en-US"/>
          </w:rPr>
          <w:t xml:space="preserve"> </w:t>
        </w:r>
      </w:ins>
    </w:p>
    <w:p w:rsidR="00A1745A" w:rsidRPr="00A1745A" w:rsidRDefault="006164D8">
      <w:pPr>
        <w:spacing w:after="0"/>
        <w:ind w:left="25" w:firstLine="289"/>
        <w:rPr>
          <w:ins w:id="224" w:author="Admin" w:date="2020-04-09T12:08:00Z"/>
          <w:szCs w:val="20"/>
          <w:lang w:val="en-US"/>
        </w:rPr>
      </w:pPr>
      <w:ins w:id="225" w:author="Admin" w:date="2020-04-09T12:08:00Z">
        <w:r w:rsidRPr="00C01031">
          <w:rPr>
            <w:bCs/>
            <w:i/>
            <w:szCs w:val="20"/>
            <w:lang w:val="en-US"/>
            <w:rPrChange w:id="226" w:author="Admin" w:date="2020-04-10T11:33:00Z">
              <w:rPr>
                <w:b/>
                <w:bCs/>
                <w:sz w:val="22"/>
              </w:rPr>
            </w:rPrChange>
          </w:rPr>
          <w:t xml:space="preserve">Complexity plot </w:t>
        </w:r>
        <w:r w:rsidRPr="00C01031">
          <w:rPr>
            <w:i/>
            <w:szCs w:val="20"/>
            <w:lang w:val="en-US"/>
            <w:rPrChange w:id="227" w:author="Admin" w:date="2020-04-10T11:33:00Z">
              <w:rPr>
                <w:sz w:val="22"/>
              </w:rPr>
            </w:rPrChange>
          </w:rPr>
          <w:t>panel</w:t>
        </w:r>
        <w:r w:rsidRPr="006164D8">
          <w:rPr>
            <w:szCs w:val="20"/>
            <w:lang w:val="en-US"/>
            <w:rPrChange w:id="228" w:author="Admin" w:date="2020-04-09T12:09:00Z">
              <w:rPr>
                <w:sz w:val="22"/>
              </w:rPr>
            </w:rPrChange>
          </w:rPr>
          <w:t xml:space="preserve"> shows a visualization of complexity profile</w:t>
        </w:r>
      </w:ins>
      <w:ins w:id="229" w:author="Admin" w:date="2020-04-09T12:14:00Z">
        <w:r w:rsidR="00553E95">
          <w:rPr>
            <w:szCs w:val="20"/>
            <w:lang w:val="en-US"/>
          </w:rPr>
          <w:t xml:space="preserve"> of a selected genome</w:t>
        </w:r>
      </w:ins>
      <w:ins w:id="230" w:author="Admin" w:date="2020-04-09T12:11:00Z">
        <w:r w:rsidR="008254B7">
          <w:rPr>
            <w:szCs w:val="20"/>
            <w:lang w:val="en-US"/>
          </w:rPr>
          <w:t xml:space="preserve">. </w:t>
        </w:r>
      </w:ins>
      <w:ins w:id="231" w:author="Admin" w:date="2020-04-09T12:15:00Z">
        <w:r w:rsidR="00553E95">
          <w:rPr>
            <w:szCs w:val="20"/>
            <w:lang w:val="en-US"/>
          </w:rPr>
          <w:t>Numeric values of c</w:t>
        </w:r>
      </w:ins>
      <w:ins w:id="232" w:author="Admin" w:date="2020-04-09T12:08:00Z">
        <w:r w:rsidRPr="006164D8">
          <w:rPr>
            <w:szCs w:val="20"/>
            <w:lang w:val="en-US"/>
            <w:rPrChange w:id="233" w:author="Admin" w:date="2020-04-09T12:09:00Z">
              <w:rPr>
                <w:sz w:val="22"/>
              </w:rPr>
            </w:rPrChange>
          </w:rPr>
          <w:t>omplexity profile can be downloaded as a text file</w:t>
        </w:r>
      </w:ins>
      <w:ins w:id="234" w:author="Admin" w:date="2020-04-09T12:09:00Z">
        <w:r w:rsidR="00A1745A">
          <w:rPr>
            <w:szCs w:val="20"/>
            <w:lang w:val="en-US"/>
          </w:rPr>
          <w:t xml:space="preserve"> for further analysis (e.</w:t>
        </w:r>
      </w:ins>
      <w:ins w:id="235" w:author="Admin" w:date="2020-04-09T15:07:00Z">
        <w:r w:rsidR="00A1745A">
          <w:rPr>
            <w:szCs w:val="20"/>
            <w:lang w:val="en-US"/>
          </w:rPr>
          <w:t>g.</w:t>
        </w:r>
      </w:ins>
      <w:ins w:id="236" w:author="Admin" w:date="2020-04-09T12:09:00Z">
        <w:r w:rsidR="008254B7">
          <w:rPr>
            <w:szCs w:val="20"/>
            <w:lang w:val="en-US"/>
          </w:rPr>
          <w:t xml:space="preserve"> comparison with profiles for other organisms</w:t>
        </w:r>
      </w:ins>
      <w:ins w:id="237" w:author="Admin" w:date="2020-04-09T15:07:00Z">
        <w:r w:rsidR="00A1745A">
          <w:rPr>
            <w:szCs w:val="20"/>
            <w:lang w:val="en-US"/>
          </w:rPr>
          <w:t>)</w:t>
        </w:r>
      </w:ins>
      <w:ins w:id="238" w:author="Admin" w:date="2020-04-09T12:08:00Z">
        <w:r w:rsidRPr="006164D8">
          <w:rPr>
            <w:szCs w:val="20"/>
            <w:lang w:val="en-US"/>
            <w:rPrChange w:id="239" w:author="Admin" w:date="2020-04-09T12:09:00Z">
              <w:rPr>
                <w:sz w:val="22"/>
              </w:rPr>
            </w:rPrChange>
          </w:rPr>
          <w:t xml:space="preserve">. </w:t>
        </w:r>
      </w:ins>
      <w:ins w:id="240" w:author="Admin" w:date="2020-04-09T12:15:00Z">
        <w:r w:rsidR="00553E95">
          <w:rPr>
            <w:szCs w:val="20"/>
            <w:lang w:val="en-US"/>
          </w:rPr>
          <w:t xml:space="preserve">It is possible </w:t>
        </w:r>
        <w:r w:rsidR="00553E95" w:rsidRPr="005254A7">
          <w:rPr>
            <w:szCs w:val="20"/>
            <w:lang w:val="en-US"/>
          </w:rPr>
          <w:t xml:space="preserve">to </w:t>
        </w:r>
      </w:ins>
      <w:ins w:id="241" w:author="Admin" w:date="2020-04-09T12:17:00Z">
        <w:r w:rsidR="00553E95">
          <w:rPr>
            <w:szCs w:val="20"/>
            <w:lang w:val="en-US"/>
          </w:rPr>
          <w:t xml:space="preserve">add </w:t>
        </w:r>
      </w:ins>
      <w:ins w:id="242" w:author="Admin" w:date="2020-04-09T12:15:00Z">
        <w:r w:rsidR="00553E95">
          <w:rPr>
            <w:szCs w:val="20"/>
            <w:lang w:val="en-US"/>
          </w:rPr>
          <w:t xml:space="preserve">visualization of </w:t>
        </w:r>
        <w:r w:rsidR="00553E95" w:rsidRPr="005254A7">
          <w:rPr>
            <w:szCs w:val="20"/>
            <w:lang w:val="en-US"/>
          </w:rPr>
          <w:t>custom data (</w:t>
        </w:r>
      </w:ins>
      <w:ins w:id="243" w:author="Admin" w:date="2020-04-09T15:07:00Z">
        <w:r w:rsidR="00A1745A">
          <w:rPr>
            <w:szCs w:val="20"/>
            <w:lang w:val="en-US"/>
          </w:rPr>
          <w:t>like</w:t>
        </w:r>
      </w:ins>
      <w:ins w:id="244"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r w:rsidR="00553E95">
          <w:rPr>
            <w:szCs w:val="20"/>
            <w:lang w:val="en-US"/>
          </w:rPr>
          <w:lastRenderedPageBreak/>
          <w:t>sequence motifs, etc.) by supplying</w:t>
        </w:r>
        <w:r w:rsidR="00553E95" w:rsidRPr="005254A7">
          <w:rPr>
            <w:szCs w:val="20"/>
            <w:lang w:val="en-US"/>
          </w:rPr>
          <w:t xml:space="preserve"> </w:t>
        </w:r>
      </w:ins>
      <w:ins w:id="245" w:author="Admin" w:date="2020-04-09T12:08:00Z">
        <w:r w:rsidRPr="006164D8">
          <w:rPr>
            <w:szCs w:val="20"/>
            <w:lang w:val="en-US"/>
            <w:rPrChange w:id="246" w:author="Admin" w:date="2020-04-09T12:09:00Z">
              <w:rPr>
                <w:sz w:val="22"/>
              </w:rPr>
            </w:rPrChange>
          </w:rPr>
          <w:t xml:space="preserve">file, </w:t>
        </w:r>
      </w:ins>
      <w:ins w:id="247" w:author="Admin" w:date="2020-04-09T12:16:00Z">
        <w:r w:rsidR="00553E95">
          <w:rPr>
            <w:szCs w:val="20"/>
            <w:lang w:val="en-US"/>
          </w:rPr>
          <w:t>formatted as:</w:t>
        </w:r>
      </w:ins>
      <w:ins w:id="248" w:author="Admin" w:date="2020-04-09T12:08:00Z">
        <w:r w:rsidRPr="006164D8">
          <w:rPr>
            <w:szCs w:val="20"/>
            <w:lang w:val="en-US"/>
            <w:rPrChange w:id="249"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250" w:author="Admin" w:date="2020-04-09T15:08:00Z">
        <w:r w:rsidRPr="00C01031">
          <w:rPr>
            <w:i/>
            <w:lang w:val="en-US"/>
            <w:rPrChange w:id="251" w:author="Admin" w:date="2020-04-10T11:33:00Z">
              <w:rPr>
                <w:lang w:val="en-US"/>
              </w:rPr>
            </w:rPrChange>
          </w:rPr>
          <w:t>Graph visualization panel</w:t>
        </w:r>
        <w:r>
          <w:rPr>
            <w:lang w:val="en-US"/>
          </w:rPr>
          <w:t xml:space="preserve"> </w:t>
        </w:r>
      </w:ins>
      <w:ins w:id="252" w:author="Admin" w:date="2020-04-09T18:39:00Z">
        <w:r w:rsidR="004220F1">
          <w:rPr>
            <w:lang w:val="en-US"/>
          </w:rPr>
          <w:t>shows graph representation for a selected region</w:t>
        </w:r>
      </w:ins>
      <w:ins w:id="253" w:author="Admin" w:date="2020-04-09T18:41:00Z">
        <w:r w:rsidR="004220F1">
          <w:rPr>
            <w:lang w:val="en-US"/>
          </w:rPr>
          <w:t xml:space="preserve"> of a genome</w:t>
        </w:r>
      </w:ins>
      <w:ins w:id="254" w:author="Admin" w:date="2020-04-09T18:39:00Z">
        <w:r w:rsidR="004220F1">
          <w:rPr>
            <w:lang w:val="en-US"/>
          </w:rPr>
          <w:t xml:space="preserve">.  </w:t>
        </w:r>
      </w:ins>
      <w:r w:rsidR="00CD6C6B" w:rsidRPr="002E1375">
        <w:rPr>
          <w:lang w:val="en-US"/>
        </w:rPr>
        <w:t xml:space="preserve">Several settings are </w:t>
      </w:r>
      <w:del w:id="255" w:author="Admin" w:date="2020-04-09T12:06:00Z">
        <w:r w:rsidR="00CD6C6B" w:rsidRPr="002E1375" w:rsidDel="006164D8">
          <w:rPr>
            <w:lang w:val="en-US"/>
          </w:rPr>
          <w:delText xml:space="preserve">implemented </w:delText>
        </w:r>
      </w:del>
      <w:ins w:id="256" w:author="Admin" w:date="2020-04-09T12:06:00Z">
        <w:r w:rsidR="006164D8">
          <w:rPr>
            <w:lang w:val="en-US"/>
          </w:rPr>
          <w:t xml:space="preserve">available </w:t>
        </w:r>
      </w:ins>
      <w:r w:rsidR="00CD6C6B" w:rsidRPr="002E1375">
        <w:rPr>
          <w:lang w:val="en-US"/>
        </w:rPr>
        <w:t>to customize subgraph visualization to make it convenient for the analysis</w:t>
      </w:r>
      <w:ins w:id="257" w:author="Admin" w:date="2020-04-09T18:42:00Z">
        <w:r w:rsidR="004220F1">
          <w:rPr>
            <w:lang w:val="en-US"/>
          </w:rPr>
          <w:t xml:space="preserve">, </w:t>
        </w:r>
      </w:ins>
      <w:ins w:id="258" w:author="Admin" w:date="2020-04-09T18:43:00Z">
        <w:r w:rsidR="004220F1">
          <w:rPr>
            <w:lang w:val="en-US"/>
          </w:rPr>
          <w:t xml:space="preserve">(e.g. </w:t>
        </w:r>
      </w:ins>
      <w:ins w:id="259" w:author="Admin" w:date="2020-04-09T18:42:00Z">
        <w:r w:rsidR="004220F1">
          <w:rPr>
            <w:lang w:val="en-US"/>
          </w:rPr>
          <w:t xml:space="preserve">by </w:t>
        </w:r>
      </w:ins>
      <w:ins w:id="260" w:author="Admin" w:date="2020-04-09T18:43:00Z">
        <w:r w:rsidR="004220F1">
          <w:rPr>
            <w:lang w:val="en-US"/>
          </w:rPr>
          <w:t xml:space="preserve">setting minimal </w:t>
        </w:r>
      </w:ins>
      <w:ins w:id="261" w:author="Admin" w:date="2020-04-09T18:42:00Z">
        <w:r w:rsidR="004220F1">
          <w:rPr>
            <w:lang w:val="en-US"/>
          </w:rPr>
          <w:t>edge weight</w:t>
        </w:r>
      </w:ins>
      <w:ins w:id="262" w:author="Admin" w:date="2020-04-09T18:43:00Z">
        <w:r w:rsidR="004220F1">
          <w:rPr>
            <w:lang w:val="en-US"/>
          </w:rPr>
          <w:t xml:space="preserve"> to be shown)</w:t>
        </w:r>
      </w:ins>
      <w:r w:rsidR="00CD6C6B" w:rsidRPr="002E1375">
        <w:rPr>
          <w:lang w:val="en-US"/>
        </w:rPr>
        <w:t xml:space="preserve">. Subgraph can </w:t>
      </w:r>
      <w:del w:id="263" w:author="Admin" w:date="2020-04-09T18:44:00Z">
        <w:r w:rsidR="00CD6C6B" w:rsidRPr="002E1375" w:rsidDel="004220F1">
          <w:rPr>
            <w:lang w:val="en-US"/>
          </w:rPr>
          <w:delText xml:space="preserve">also </w:delText>
        </w:r>
      </w:del>
      <w:r w:rsidR="00CD6C6B" w:rsidRPr="002E1375">
        <w:rPr>
          <w:lang w:val="en-US"/>
        </w:rPr>
        <w:t xml:space="preserve">be </w:t>
      </w:r>
      <w:del w:id="264" w:author="Admin" w:date="2020-04-09T18:44:00Z">
        <w:r w:rsidR="00CD6C6B" w:rsidRPr="002E1375" w:rsidDel="004220F1">
          <w:rPr>
            <w:lang w:val="en-US"/>
          </w:rPr>
          <w:delText xml:space="preserve">exported </w:delText>
        </w:r>
      </w:del>
      <w:ins w:id="265" w:author="Admin" w:date="2020-04-09T18:44:00Z">
        <w:r w:rsidR="004220F1">
          <w:rPr>
            <w:lang w:val="en-US"/>
          </w:rPr>
          <w:t xml:space="preserve">saved as a JPEG image or exported </w:t>
        </w:r>
      </w:ins>
      <w:r w:rsidR="00CD6C6B" w:rsidRPr="002E1375">
        <w:rPr>
          <w:lang w:val="en-US"/>
        </w:rPr>
        <w:t xml:space="preserve">in </w:t>
      </w:r>
      <w:ins w:id="266" w:author="Admin" w:date="2020-04-09T18:44:00Z">
        <w:r w:rsidR="004220F1">
          <w:rPr>
            <w:lang w:val="en-US"/>
          </w:rPr>
          <w:t xml:space="preserve">a </w:t>
        </w:r>
      </w:ins>
      <w:r w:rsidR="00CD6C6B" w:rsidRPr="002E1375">
        <w:rPr>
          <w:lang w:val="en-US"/>
        </w:rPr>
        <w:t xml:space="preserve">JSON format </w:t>
      </w:r>
      <w:del w:id="267" w:author="Admin" w:date="2020-04-09T18:44:00Z">
        <w:r w:rsidR="00CD6C6B" w:rsidRPr="002E1375" w:rsidDel="004220F1">
          <w:rPr>
            <w:lang w:val="en-US"/>
          </w:rPr>
          <w:delText xml:space="preserve">and </w:delText>
        </w:r>
      </w:del>
      <w:ins w:id="268" w:author="Admin" w:date="2020-04-09T18:44:00Z">
        <w:r w:rsidR="004220F1">
          <w:rPr>
            <w:lang w:val="en-US"/>
          </w:rPr>
          <w:t xml:space="preserve">to be </w:t>
        </w:r>
      </w:ins>
      <w:r w:rsidR="00CD6C6B" w:rsidRPr="002E1375">
        <w:rPr>
          <w:lang w:val="en-US"/>
        </w:rPr>
        <w:t>visualized with specialized software (</w:t>
      </w:r>
      <w:del w:id="269" w:author="Admin" w:date="2020-04-09T18:44:00Z">
        <w:r w:rsidR="00CD6C6B" w:rsidRPr="002E1375" w:rsidDel="004220F1">
          <w:rPr>
            <w:lang w:val="en-US"/>
          </w:rPr>
          <w:delText>i.</w:delText>
        </w:r>
      </w:del>
      <w:r w:rsidR="00CD6C6B" w:rsidRPr="002E1375">
        <w:rPr>
          <w:lang w:val="en-US"/>
        </w:rPr>
        <w:t>e.</w:t>
      </w:r>
      <w:ins w:id="270" w:author="Admin" w:date="2020-04-09T18:44:00Z">
        <w:r w:rsidR="004220F1">
          <w:rPr>
            <w:lang w:val="en-US"/>
          </w:rPr>
          <w:t>g.</w:t>
        </w:r>
      </w:ins>
      <w:r w:rsidR="00CD6C6B" w:rsidRPr="002E1375">
        <w:rPr>
          <w:lang w:val="en-US"/>
        </w:rPr>
        <w:t xml:space="preserve"> Cytoscape) to prepare publication-ready images.</w:t>
      </w:r>
    </w:p>
    <w:p w:rsidR="004220F1" w:rsidRDefault="004220F1">
      <w:pPr>
        <w:spacing w:after="0"/>
        <w:ind w:left="25" w:firstLine="283"/>
        <w:rPr>
          <w:ins w:id="271" w:author="Admin" w:date="2020-04-10T11:14:00Z"/>
          <w:lang w:val="en-US"/>
        </w:rPr>
      </w:pPr>
    </w:p>
    <w:p w:rsidR="007C68BE" w:rsidRPr="007C68BE" w:rsidRDefault="007C68BE">
      <w:pPr>
        <w:spacing w:after="0"/>
        <w:ind w:left="25" w:firstLine="283"/>
        <w:rPr>
          <w:ins w:id="272" w:author="Admin" w:date="2020-04-09T18:45:00Z"/>
          <w:b/>
          <w:lang w:val="en-US"/>
          <w:rPrChange w:id="273" w:author="Admin" w:date="2020-04-10T11:14:00Z">
            <w:rPr>
              <w:ins w:id="274" w:author="Admin" w:date="2020-04-09T18:45:00Z"/>
              <w:lang w:val="en-US"/>
            </w:rPr>
          </w:rPrChange>
        </w:rPr>
      </w:pPr>
      <w:ins w:id="275" w:author="Admin" w:date="2020-04-10T11:14:00Z">
        <w:r w:rsidRPr="007C68BE">
          <w:rPr>
            <w:b/>
            <w:lang w:val="en-US"/>
            <w:rPrChange w:id="276" w:author="Admin" w:date="2020-04-10T11:14:00Z">
              <w:rPr>
                <w:lang w:val="en-US"/>
              </w:rPr>
            </w:rPrChange>
          </w:rPr>
          <w:t>Standalone version usage</w:t>
        </w:r>
      </w:ins>
    </w:p>
    <w:p w:rsidR="004B7985" w:rsidRDefault="00CD6C6B">
      <w:pPr>
        <w:spacing w:after="0"/>
        <w:ind w:left="25" w:firstLine="283"/>
        <w:rPr>
          <w:ins w:id="277" w:author="Admin" w:date="2020-04-29T14:15:00Z"/>
          <w:lang w:val="en-US"/>
        </w:rPr>
      </w:pPr>
      <w:r w:rsidRPr="002E1375">
        <w:rPr>
          <w:lang w:val="en-US"/>
        </w:rPr>
        <w:t xml:space="preserve">For analysis of a custom </w:t>
      </w:r>
      <w:del w:id="278" w:author="Admin" w:date="2020-04-10T11:33:00Z">
        <w:r w:rsidRPr="002E1375" w:rsidDel="006C24F0">
          <w:rPr>
            <w:lang w:val="en-US"/>
          </w:rPr>
          <w:delText xml:space="preserve">group </w:delText>
        </w:r>
      </w:del>
      <w:ins w:id="279" w:author="Admin" w:date="2020-04-10T11:33:00Z">
        <w:r w:rsidR="006C24F0">
          <w:rPr>
            <w:lang w:val="en-US"/>
          </w:rPr>
          <w:t xml:space="preserve">set </w:t>
        </w:r>
      </w:ins>
      <w:r w:rsidRPr="002E1375">
        <w:rPr>
          <w:lang w:val="en-US"/>
        </w:rPr>
        <w:t xml:space="preserve">of </w:t>
      </w:r>
      <w:del w:id="280" w:author="Admin" w:date="2020-04-10T11:33:00Z">
        <w:r w:rsidRPr="002E1375" w:rsidDel="006C24F0">
          <w:rPr>
            <w:lang w:val="en-US"/>
          </w:rPr>
          <w:delText xml:space="preserve">organisms </w:delText>
        </w:r>
      </w:del>
      <w:ins w:id="281" w:author="Admin" w:date="2020-04-10T11:33:00Z">
        <w:r w:rsidR="006C24F0">
          <w:rPr>
            <w:lang w:val="en-US"/>
          </w:rPr>
          <w:t>genomes</w:t>
        </w:r>
      </w:ins>
      <w:ins w:id="282" w:author="Admin" w:date="2020-04-10T11:34:00Z">
        <w:r w:rsidR="006C24F0">
          <w:rPr>
            <w:lang w:val="en-US"/>
          </w:rPr>
          <w:t xml:space="preserve"> </w:t>
        </w:r>
      </w:ins>
      <w:del w:id="283" w:author="Admin" w:date="2020-04-29T18:06:00Z">
        <w:r w:rsidRPr="002E1375" w:rsidDel="00A07E2A">
          <w:rPr>
            <w:lang w:val="en-US"/>
          </w:rPr>
          <w:delText>(</w:delText>
        </w:r>
      </w:del>
      <w:del w:id="284" w:author="Admin" w:date="2020-04-09T13:36:00Z">
        <w:r w:rsidRPr="002E1375" w:rsidDel="0050133F">
          <w:rPr>
            <w:lang w:val="en-US"/>
          </w:rPr>
          <w:delText>i.e.</w:delText>
        </w:r>
      </w:del>
      <w:del w:id="285" w:author="Admin" w:date="2020-04-10T11:33:00Z">
        <w:r w:rsidRPr="002E1375" w:rsidDel="006C24F0">
          <w:rPr>
            <w:lang w:val="en-US"/>
          </w:rPr>
          <w:delText xml:space="preserve"> </w:delText>
        </w:r>
      </w:del>
      <w:del w:id="286" w:author="Admin" w:date="2020-04-29T18:06:00Z">
        <w:r w:rsidRPr="002E1375" w:rsidDel="00A07E2A">
          <w:rPr>
            <w:lang w:val="en-US"/>
          </w:rPr>
          <w:delText xml:space="preserve">species absent on a web server) </w:delText>
        </w:r>
      </w:del>
      <w:r w:rsidRPr="002E1375">
        <w:rPr>
          <w:lang w:val="en-US"/>
        </w:rPr>
        <w:t xml:space="preserve">we provide a </w:t>
      </w:r>
      <w:ins w:id="287" w:author="Admin" w:date="2020-04-10T11:38:00Z">
        <w:r w:rsidR="006C24F0">
          <w:rPr>
            <w:lang w:val="en-US"/>
          </w:rPr>
          <w:t xml:space="preserve">set </w:t>
        </w:r>
        <w:r w:rsidR="008E75B7">
          <w:rPr>
            <w:lang w:val="en-US"/>
          </w:rPr>
          <w:t>of scripts which allows user to</w:t>
        </w:r>
      </w:ins>
      <w:del w:id="288" w:author="Admin" w:date="2020-04-10T11:38:00Z">
        <w:r w:rsidRPr="002E1375" w:rsidDel="006C24F0">
          <w:rPr>
            <w:lang w:val="en-US"/>
          </w:rPr>
          <w:delText>command-line Snakemake script to</w:delText>
        </w:r>
      </w:del>
      <w:ins w:id="289" w:author="Admin" w:date="2020-04-10T11:38:00Z">
        <w:r w:rsidR="006C24F0">
          <w:rPr>
            <w:lang w:val="en-US"/>
          </w:rPr>
          <w:t xml:space="preserve">: </w:t>
        </w:r>
      </w:ins>
      <w:ins w:id="290" w:author="Admin" w:date="2020-04-29T18:06:00Z">
        <w:r w:rsidR="00A07E2A">
          <w:rPr>
            <w:lang w:val="en-US"/>
          </w:rPr>
          <w:t xml:space="preserve">1) </w:t>
        </w:r>
      </w:ins>
      <w:del w:id="291" w:author="Admin" w:date="2020-04-10T11:38:00Z">
        <w:r w:rsidRPr="002E1375" w:rsidDel="006C24F0">
          <w:rPr>
            <w:lang w:val="en-US"/>
          </w:rPr>
          <w:delText xml:space="preserve"> </w:delText>
        </w:r>
      </w:del>
      <w:r w:rsidRPr="002E1375">
        <w:rPr>
          <w:lang w:val="en-US"/>
        </w:rPr>
        <w:t xml:space="preserve">infer </w:t>
      </w:r>
      <w:del w:id="292" w:author="Admin" w:date="2020-04-14T22:57:00Z">
        <w:r w:rsidRPr="002E1375" w:rsidDel="00697E05">
          <w:rPr>
            <w:lang w:val="en-US"/>
          </w:rPr>
          <w:delText xml:space="preserve">homology </w:delText>
        </w:r>
      </w:del>
      <w:ins w:id="293" w:author="Admin" w:date="2020-04-14T22:57:00Z">
        <w:r w:rsidR="00697E05">
          <w:rPr>
            <w:lang w:val="en-US"/>
          </w:rPr>
          <w:t>ortho</w:t>
        </w:r>
      </w:ins>
      <w:r w:rsidRPr="002E1375">
        <w:rPr>
          <w:lang w:val="en-US"/>
        </w:rPr>
        <w:t xml:space="preserve">groups, </w:t>
      </w:r>
      <w:ins w:id="294" w:author="Admin" w:date="2020-04-29T18:06:00Z">
        <w:r w:rsidR="00A07E2A">
          <w:rPr>
            <w:lang w:val="en-US"/>
          </w:rPr>
          <w:t xml:space="preserve">2) generate graph, 3) </w:t>
        </w:r>
      </w:ins>
      <w:del w:id="295" w:author="Admin" w:date="2020-04-10T11:41:00Z">
        <w:r w:rsidRPr="002E1375" w:rsidDel="0083380A">
          <w:rPr>
            <w:lang w:val="en-US"/>
          </w:rPr>
          <w:delText xml:space="preserve">Python3 scripts to </w:delText>
        </w:r>
      </w:del>
      <w:del w:id="296" w:author="Admin" w:date="2020-04-29T18:06:00Z">
        <w:r w:rsidRPr="002E1375" w:rsidDel="00A07E2A">
          <w:rPr>
            <w:lang w:val="en-US"/>
          </w:rPr>
          <w:delText>obtain</w:delText>
        </w:r>
      </w:del>
      <w:ins w:id="297" w:author="Admin" w:date="2020-04-29T18:06:00Z">
        <w:r w:rsidR="00A07E2A">
          <w:rPr>
            <w:lang w:val="en-US"/>
          </w:rPr>
          <w:t xml:space="preserve">estimate </w:t>
        </w:r>
      </w:ins>
      <w:del w:id="298" w:author="Admin" w:date="2020-04-29T18:07:00Z">
        <w:r w:rsidRPr="002E1375" w:rsidDel="00A07E2A">
          <w:rPr>
            <w:lang w:val="en-US"/>
          </w:rPr>
          <w:delText xml:space="preserve"> a text file with </w:delText>
        </w:r>
      </w:del>
      <w:r w:rsidRPr="002E1375">
        <w:rPr>
          <w:lang w:val="en-US"/>
        </w:rPr>
        <w:t xml:space="preserve">complexity values </w:t>
      </w:r>
      <w:ins w:id="299" w:author="Admin" w:date="2020-04-29T18:07:00Z">
        <w:r w:rsidR="00A07E2A">
          <w:rPr>
            <w:lang w:val="en-US"/>
          </w:rPr>
          <w:t xml:space="preserve">in text for </w:t>
        </w:r>
      </w:ins>
      <w:r w:rsidRPr="002E1375">
        <w:rPr>
          <w:lang w:val="en-US"/>
        </w:rPr>
        <w:t xml:space="preserve">and </w:t>
      </w:r>
      <w:ins w:id="300" w:author="Admin" w:date="2020-04-29T18:07:00Z">
        <w:r w:rsidR="00A07E2A">
          <w:rPr>
            <w:lang w:val="en-US"/>
          </w:rPr>
          <w:t xml:space="preserve">in </w:t>
        </w:r>
      </w:ins>
      <w:r w:rsidRPr="002E1375">
        <w:rPr>
          <w:lang w:val="en-US"/>
        </w:rPr>
        <w:t xml:space="preserve">a </w:t>
      </w:r>
      <w:ins w:id="301" w:author="Admin" w:date="2020-04-29T14:09:00Z">
        <w:r w:rsidR="00A30A27">
          <w:rPr>
            <w:lang w:val="en-US"/>
          </w:rPr>
          <w:t xml:space="preserve">SQLite </w:t>
        </w:r>
      </w:ins>
      <w:r w:rsidRPr="002E1375">
        <w:rPr>
          <w:lang w:val="en-US"/>
        </w:rPr>
        <w:t>database file</w:t>
      </w:r>
      <w:del w:id="302" w:author="Admin" w:date="2020-04-14T12:46:00Z">
        <w:r w:rsidRPr="002E1375" w:rsidDel="008E75B7">
          <w:rPr>
            <w:lang w:val="en-US"/>
          </w:rPr>
          <w:delText>, that can be imported to the local GCB server</w:delText>
        </w:r>
      </w:del>
      <w:ins w:id="303" w:author="Admin" w:date="2020-04-14T12:46:00Z">
        <w:r w:rsidR="008E75B7">
          <w:rPr>
            <w:lang w:val="en-US"/>
          </w:rPr>
          <w:t>,</w:t>
        </w:r>
      </w:ins>
      <w:ins w:id="304" w:author="Admin" w:date="2020-04-10T11:42:00Z">
        <w:r w:rsidR="0083380A">
          <w:rPr>
            <w:lang w:val="en-US"/>
          </w:rPr>
          <w:t xml:space="preserve"> </w:t>
        </w:r>
      </w:ins>
      <w:ins w:id="305" w:author="Admin" w:date="2020-04-29T18:07:00Z">
        <w:r w:rsidR="00A07E2A">
          <w:rPr>
            <w:lang w:val="en-US"/>
          </w:rPr>
          <w:t xml:space="preserve">4) </w:t>
        </w:r>
      </w:ins>
      <w:ins w:id="306" w:author="Admin" w:date="2020-04-10T11:42:00Z">
        <w:r w:rsidR="0083380A">
          <w:rPr>
            <w:lang w:val="en-US"/>
          </w:rPr>
          <w:t>generate and visualize subgraph.</w:t>
        </w:r>
      </w:ins>
      <w:del w:id="307" w:author="Admin" w:date="2020-04-10T11:42:00Z">
        <w:r w:rsidRPr="002E1375" w:rsidDel="0083380A">
          <w:rPr>
            <w:lang w:val="en-US"/>
          </w:rPr>
          <w:delText>.</w:delText>
        </w:r>
      </w:del>
      <w:r w:rsidRPr="002E1375">
        <w:rPr>
          <w:lang w:val="en-US"/>
        </w:rPr>
        <w:t xml:space="preserve"> </w:t>
      </w:r>
      <w:ins w:id="308" w:author="Admin" w:date="2020-04-14T12:47:00Z">
        <w:r w:rsidR="008E75B7">
          <w:rPr>
            <w:lang w:val="en-US"/>
          </w:rPr>
          <w:t>Database file</w:t>
        </w:r>
      </w:ins>
      <w:ins w:id="309" w:author="Admin" w:date="2020-04-14T12:46:00Z">
        <w:r w:rsidR="008E75B7" w:rsidRPr="002E1375">
          <w:rPr>
            <w:lang w:val="en-US"/>
          </w:rPr>
          <w:t xml:space="preserve"> can be imported to the local GCB server</w:t>
        </w:r>
      </w:ins>
      <w:del w:id="310" w:author="Admin" w:date="2020-04-14T12:47:00Z">
        <w:r w:rsidRPr="002E1375" w:rsidDel="008E75B7">
          <w:rPr>
            <w:lang w:val="en-US"/>
          </w:rPr>
          <w:delText>Local GCB server can</w:delText>
        </w:r>
      </w:del>
      <w:ins w:id="311" w:author="Admin" w:date="2020-04-14T12:47:00Z">
        <w:r w:rsidR="008E75B7">
          <w:rPr>
            <w:lang w:val="en-US"/>
          </w:rPr>
          <w:t>, which can</w:t>
        </w:r>
      </w:ins>
      <w:r w:rsidRPr="002E1375">
        <w:rPr>
          <w:lang w:val="en-US"/>
        </w:rPr>
        <w:t xml:space="preserve"> be run on a standard PC.</w:t>
      </w:r>
      <w:ins w:id="312" w:author="Admin" w:date="2020-04-29T18:25:00Z">
        <w:r w:rsidR="00E27E3F">
          <w:rPr>
            <w:lang w:val="en-US"/>
          </w:rPr>
          <w:t xml:space="preserve"> Fig 2B shows a </w:t>
        </w:r>
      </w:ins>
      <w:ins w:id="313" w:author="Admin" w:date="2020-04-29T18:26:00Z">
        <w:r w:rsidR="00E27E3F">
          <w:rPr>
            <w:lang w:val="en-US"/>
          </w:rPr>
          <w:t xml:space="preserve">roadmap of </w:t>
        </w:r>
      </w:ins>
      <w:ins w:id="314" w:author="Admin" w:date="2020-04-29T18:25:00Z">
        <w:r w:rsidR="00E27E3F">
          <w:rPr>
            <w:lang w:val="en-US"/>
          </w:rPr>
          <w:t>the standalone analysis.</w:t>
        </w:r>
      </w:ins>
    </w:p>
    <w:p w:rsidR="007C68BE" w:rsidDel="00E27E3F" w:rsidRDefault="0088027E">
      <w:pPr>
        <w:spacing w:after="318"/>
        <w:ind w:left="25" w:firstLine="283"/>
        <w:rPr>
          <w:del w:id="315" w:author="Admin" w:date="2020-04-29T14:10:00Z"/>
          <w:lang w:val="en-US"/>
        </w:rPr>
      </w:pPr>
      <w:ins w:id="316" w:author="Admin" w:date="2020-04-29T18:53:00Z">
        <w:r>
          <w:rPr>
            <w:lang w:val="en-US"/>
          </w:rPr>
          <w:t xml:space="preserve">Fasta formatted genomes </w:t>
        </w:r>
      </w:ins>
      <w:ins w:id="317" w:author="Admin" w:date="2020-04-29T18:55:00Z">
        <w:r>
          <w:rPr>
            <w:lang w:val="en-US"/>
          </w:rPr>
          <w:t>are expected as the input</w:t>
        </w:r>
      </w:ins>
      <w:ins w:id="318" w:author="Admin" w:date="2020-04-29T18:53:00Z">
        <w:r>
          <w:rPr>
            <w:lang w:val="en-US"/>
          </w:rPr>
          <w:t xml:space="preserve"> (both complete and draft genomes may be used, </w:t>
        </w:r>
      </w:ins>
      <w:ins w:id="319" w:author="Admin" w:date="2020-04-29T18:54:00Z">
        <w:r>
          <w:rPr>
            <w:lang w:val="en-US"/>
          </w:rPr>
          <w:t>we reco</w:t>
        </w:r>
      </w:ins>
      <w:ins w:id="320" w:author="Admin" w:date="2020-04-29T18:56:00Z">
        <w:r>
          <w:rPr>
            <w:lang w:val="en-US"/>
          </w:rPr>
          <w:t>m</w:t>
        </w:r>
      </w:ins>
      <w:ins w:id="321" w:author="Admin" w:date="2020-04-29T18:54:00Z">
        <w:r>
          <w:rPr>
            <w:lang w:val="en-US"/>
          </w:rPr>
          <w:t xml:space="preserve">mend to include at least one </w:t>
        </w:r>
      </w:ins>
      <w:ins w:id="322" w:author="Admin" w:date="2020-04-29T18:53:00Z">
        <w:r>
          <w:rPr>
            <w:lang w:val="en-US"/>
          </w:rPr>
          <w:t>complete genome</w:t>
        </w:r>
      </w:ins>
      <w:ins w:id="323" w:author="Admin" w:date="2020-04-29T18:54:00Z">
        <w:r>
          <w:rPr>
            <w:lang w:val="en-US"/>
          </w:rPr>
          <w:t xml:space="preserve"> to be used as a reference).</w:t>
        </w:r>
      </w:ins>
      <w:ins w:id="324" w:author="Admin" w:date="2020-04-29T18:55:00Z">
        <w:r>
          <w:rPr>
            <w:lang w:val="en-US"/>
          </w:rPr>
          <w:t xml:space="preserve"> </w:t>
        </w:r>
      </w:ins>
      <w:ins w:id="325" w:author="Admin" w:date="2020-04-29T18:56:00Z">
        <w:r>
          <w:rPr>
            <w:lang w:val="en-US"/>
          </w:rPr>
          <w:t>Snakemake script (</w:t>
        </w:r>
      </w:ins>
      <w:ins w:id="326" w:author="Admin" w:date="2020-04-29T18:57:00Z">
        <w:r>
          <w:fldChar w:fldCharType="begin"/>
        </w:r>
        <w:r w:rsidRPr="008469AC">
          <w:rPr>
            <w:lang w:val="en-US"/>
            <w:rPrChange w:id="327" w:author="Admin" w:date="2020-04-29T19:14:00Z">
              <w:rPr/>
            </w:rPrChange>
          </w:rPr>
          <w:instrText xml:space="preserve"> HYPERLINK "https://github.com/paraslonic/orthosnake" </w:instrText>
        </w:r>
        <w:r>
          <w:fldChar w:fldCharType="separate"/>
        </w:r>
        <w:r w:rsidRPr="008469AC">
          <w:rPr>
            <w:rStyle w:val="Hyperlink"/>
            <w:lang w:val="en-US"/>
            <w:rPrChange w:id="328" w:author="Admin" w:date="2020-04-29T19:14:00Z">
              <w:rPr>
                <w:rStyle w:val="Hyperlink"/>
              </w:rPr>
            </w:rPrChange>
          </w:rPr>
          <w:t>https://github.com/paraslonic/orthosnake</w:t>
        </w:r>
        <w:r>
          <w:fldChar w:fldCharType="end"/>
        </w:r>
      </w:ins>
      <w:ins w:id="329" w:author="Admin" w:date="2020-04-29T18:56:00Z">
        <w:r>
          <w:rPr>
            <w:lang w:val="en-US"/>
          </w:rPr>
          <w:t>)</w:t>
        </w:r>
      </w:ins>
      <w:ins w:id="330" w:author="Admin" w:date="2020-04-29T18:57:00Z">
        <w:r>
          <w:rPr>
            <w:lang w:val="en-US"/>
          </w:rPr>
          <w:t xml:space="preserve"> </w:t>
        </w:r>
      </w:ins>
      <w:ins w:id="331" w:author="Admin" w:date="2020-04-29T19:13:00Z">
        <w:r w:rsidR="008469AC">
          <w:rPr>
            <w:lang w:val="en-US"/>
          </w:rPr>
          <w:t xml:space="preserve">is provided to infer </w:t>
        </w:r>
      </w:ins>
      <w:ins w:id="332" w:author="Admin" w:date="2020-04-29T19:14:00Z">
        <w:r w:rsidR="008469AC">
          <w:rPr>
            <w:lang w:val="en-US"/>
          </w:rPr>
          <w:t>orthogroups. It performs genome annotation with prokka</w:t>
        </w:r>
      </w:ins>
      <w:ins w:id="333" w:author="Admin" w:date="2020-04-29T19:21:00Z">
        <w:r w:rsidR="008469AC">
          <w:rPr>
            <w:lang w:val="en-US"/>
          </w:rPr>
          <w:t xml:space="preserve"> []</w:t>
        </w:r>
      </w:ins>
      <w:ins w:id="334" w:author="Admin" w:date="2020-04-29T19:14:00Z">
        <w:r w:rsidR="008469AC">
          <w:rPr>
            <w:lang w:val="en-US"/>
          </w:rPr>
          <w:t xml:space="preserve">, </w:t>
        </w:r>
      </w:ins>
      <w:ins w:id="335" w:author="Admin" w:date="2020-04-29T19:15:00Z">
        <w:r w:rsidR="008469AC">
          <w:rPr>
            <w:lang w:val="en-US"/>
          </w:rPr>
          <w:t xml:space="preserve">generation of protein sequences in </w:t>
        </w:r>
      </w:ins>
    </w:p>
    <w:p w:rsidR="00F83678" w:rsidRDefault="008469AC">
      <w:pPr>
        <w:spacing w:after="0"/>
        <w:ind w:left="25" w:firstLine="283"/>
        <w:rPr>
          <w:ins w:id="336" w:author="Admin" w:date="2020-04-29T19:38:00Z"/>
          <w:lang w:val="en-US"/>
        </w:rPr>
      </w:pPr>
      <w:ins w:id="337" w:author="Admin" w:date="2020-04-29T19:15:00Z">
        <w:r>
          <w:rPr>
            <w:lang w:val="en-US"/>
          </w:rPr>
          <w:t xml:space="preserve">fasta format with position and product information in the header, </w:t>
        </w:r>
      </w:ins>
      <w:ins w:id="338" w:author="Admin" w:date="2020-04-29T19:16:00Z">
        <w:r>
          <w:rPr>
            <w:lang w:val="en-US"/>
          </w:rPr>
          <w:t>orthogroup inference with orthofinder</w:t>
        </w:r>
      </w:ins>
      <w:ins w:id="339" w:author="Admin" w:date="2020-04-29T19:21:00Z">
        <w:r>
          <w:rPr>
            <w:lang w:val="en-US"/>
          </w:rPr>
          <w:t xml:space="preserve"> []</w:t>
        </w:r>
      </w:ins>
      <w:ins w:id="340" w:author="Admin" w:date="2020-04-29T19:17:00Z">
        <w:r>
          <w:rPr>
            <w:lang w:val="en-US"/>
          </w:rPr>
          <w:t>.</w:t>
        </w:r>
      </w:ins>
      <w:ins w:id="341" w:author="Admin" w:date="2020-04-29T20:30:00Z">
        <w:r w:rsidR="00BD3923">
          <w:rPr>
            <w:lang w:val="en-US"/>
          </w:rPr>
          <w:t xml:space="preserve"> </w:t>
        </w:r>
      </w:ins>
      <w:ins w:id="342" w:author="Admin" w:date="2020-04-29T19:21:00Z">
        <w:r>
          <w:rPr>
            <w:lang w:val="en-US"/>
          </w:rPr>
          <w:t xml:space="preserve"> </w:t>
        </w:r>
      </w:ins>
    </w:p>
    <w:p w:rsidR="008469AC" w:rsidRPr="002E1375" w:rsidRDefault="008469AC">
      <w:pPr>
        <w:spacing w:after="0"/>
        <w:ind w:left="25" w:firstLine="283"/>
        <w:rPr>
          <w:ins w:id="343" w:author="Admin" w:date="2020-04-29T18:24:00Z"/>
          <w:lang w:val="en-US"/>
        </w:rPr>
      </w:pPr>
      <w:ins w:id="344" w:author="Admin" w:date="2020-04-29T19:21:00Z">
        <w:r>
          <w:rPr>
            <w:lang w:val="en-US"/>
          </w:rPr>
          <w:t xml:space="preserve">Python scripts </w:t>
        </w:r>
      </w:ins>
      <w:ins w:id="345" w:author="Admin" w:date="2020-04-29T19:30:00Z">
        <w:r w:rsidR="00EE1757">
          <w:rPr>
            <w:lang w:val="en-US"/>
          </w:rPr>
          <w:t xml:space="preserve">available at </w:t>
        </w:r>
      </w:ins>
      <w:ins w:id="346" w:author="Admin" w:date="2020-04-29T19:31:00Z">
        <w:r w:rsidR="00EE1757">
          <w:fldChar w:fldCharType="begin"/>
        </w:r>
        <w:r w:rsidR="00EE1757" w:rsidRPr="00EE1757">
          <w:rPr>
            <w:lang w:val="en-US"/>
            <w:rPrChange w:id="347"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348" w:author="Admin" w:date="2020-04-29T19:36:00Z">
              <w:rPr>
                <w:rStyle w:val="Hyperlink"/>
              </w:rPr>
            </w:rPrChange>
          </w:rPr>
          <w:t>https://github.com/DNKonanov/geneGraph</w:t>
        </w:r>
        <w:r w:rsidR="00EE1757">
          <w:fldChar w:fldCharType="end"/>
        </w:r>
      </w:ins>
      <w:ins w:id="349" w:author="Admin" w:date="2020-04-29T19:39:00Z">
        <w:r w:rsidR="00F83678">
          <w:rPr>
            <w:lang w:val="en-US"/>
          </w:rPr>
          <w:t xml:space="preserve"> should be used </w:t>
        </w:r>
      </w:ins>
      <w:ins w:id="350" w:author="Admin" w:date="2020-04-29T19:41:00Z">
        <w:r w:rsidR="002D1488">
          <w:rPr>
            <w:lang w:val="en-US"/>
          </w:rPr>
          <w:t>for further steps of the analysis. O</w:t>
        </w:r>
      </w:ins>
      <w:ins w:id="351" w:author="Admin" w:date="2020-04-29T19:39:00Z">
        <w:r w:rsidR="00F83678">
          <w:rPr>
            <w:lang w:val="en-US"/>
          </w:rPr>
          <w:t>rthofinder output</w:t>
        </w:r>
      </w:ins>
      <w:ins w:id="352" w:author="Admin" w:date="2020-04-29T19:41:00Z">
        <w:r w:rsidR="002D1488">
          <w:rPr>
            <w:lang w:val="en-US"/>
          </w:rPr>
          <w:t xml:space="preserve"> </w:t>
        </w:r>
      </w:ins>
      <w:ins w:id="353" w:author="Admin" w:date="2020-04-29T20:31:00Z">
        <w:r w:rsidR="00BD3923">
          <w:rPr>
            <w:lang w:val="en-US"/>
          </w:rPr>
          <w:t xml:space="preserve">serves as </w:t>
        </w:r>
      </w:ins>
      <w:ins w:id="354" w:author="Admin" w:date="2020-04-29T19:41:00Z">
        <w:r w:rsidR="002D1488">
          <w:rPr>
            <w:lang w:val="en-US"/>
          </w:rPr>
          <w:t xml:space="preserve">the input to </w:t>
        </w:r>
        <w:r w:rsidR="002D1488" w:rsidRPr="00BD3923">
          <w:rPr>
            <w:i/>
            <w:lang w:val="en-US"/>
            <w:rPrChange w:id="355" w:author="Admin" w:date="2020-04-29T20:34:00Z">
              <w:rPr>
                <w:lang w:val="en-US"/>
              </w:rPr>
            </w:rPrChange>
          </w:rPr>
          <w:t>parse_og.py</w:t>
        </w:r>
        <w:r w:rsidR="002D1488">
          <w:rPr>
            <w:lang w:val="en-US"/>
          </w:rPr>
          <w:t xml:space="preserve"> script which produce</w:t>
        </w:r>
      </w:ins>
      <w:ins w:id="356" w:author="Admin" w:date="2020-04-29T20:31:00Z">
        <w:r w:rsidR="00BD3923">
          <w:rPr>
            <w:lang w:val="en-US"/>
          </w:rPr>
          <w:t>s</w:t>
        </w:r>
      </w:ins>
      <w:ins w:id="357" w:author="Admin" w:date="2020-04-29T19:41:00Z">
        <w:r w:rsidR="002D1488">
          <w:rPr>
            <w:lang w:val="en-US"/>
          </w:rPr>
          <w:t xml:space="preserve"> database and </w:t>
        </w:r>
      </w:ins>
      <w:ins w:id="358" w:author="Admin" w:date="2020-04-29T20:31:00Z">
        <w:r w:rsidR="00BD3923">
          <w:rPr>
            <w:lang w:val="en-US"/>
          </w:rPr>
          <w:t>sif-formated file containing graph</w:t>
        </w:r>
      </w:ins>
      <w:ins w:id="359" w:author="Admin" w:date="2020-04-29T20:32:00Z">
        <w:r w:rsidR="00BD3923">
          <w:rPr>
            <w:lang w:val="en-US"/>
          </w:rPr>
          <w:t xml:space="preserve"> </w:t>
        </w:r>
      </w:ins>
      <w:ins w:id="360" w:author="Admin" w:date="2020-04-29T20:34:00Z">
        <w:r w:rsidR="00BD3923">
          <w:rPr>
            <w:lang w:val="en-US"/>
          </w:rPr>
          <w:t>representation of</w:t>
        </w:r>
      </w:ins>
      <w:ins w:id="361" w:author="Admin" w:date="2020-04-29T20:32:00Z">
        <w:r w:rsidR="00BD3923">
          <w:rPr>
            <w:lang w:val="en-US"/>
          </w:rPr>
          <w:t xml:space="preserve"> all genomes</w:t>
        </w:r>
      </w:ins>
      <w:ins w:id="362" w:author="Admin" w:date="2020-04-29T19:36:00Z">
        <w:r w:rsidR="00EE1757">
          <w:rPr>
            <w:lang w:val="en-US"/>
          </w:rPr>
          <w:t>.</w:t>
        </w:r>
      </w:ins>
      <w:ins w:id="363" w:author="Admin" w:date="2020-04-29T20:34:00Z">
        <w:r w:rsidR="00BD3923">
          <w:rPr>
            <w:lang w:val="en-US"/>
          </w:rPr>
          <w:t xml:space="preserve"> </w:t>
        </w:r>
      </w:ins>
      <w:ins w:id="364" w:author="Admin" w:date="2020-04-29T19:37:00Z">
        <w:r w:rsidR="00EE1757">
          <w:rPr>
            <w:lang w:val="en-US"/>
          </w:rPr>
          <w:t xml:space="preserve"> </w:t>
        </w:r>
      </w:ins>
      <w:ins w:id="365" w:author="Admin" w:date="2020-04-29T20:34:00Z">
        <w:r w:rsidR="00BD3923">
          <w:rPr>
            <w:lang w:val="en-US"/>
          </w:rPr>
          <w:t xml:space="preserve">Python script </w:t>
        </w:r>
        <w:r w:rsidR="00BD3923" w:rsidRPr="00BD3923">
          <w:rPr>
            <w:i/>
            <w:lang w:val="en-US"/>
            <w:rPrChange w:id="366" w:author="Admin" w:date="2020-04-29T20:37:00Z">
              <w:rPr>
                <w:lang w:val="en-US"/>
              </w:rPr>
            </w:rPrChange>
          </w:rPr>
          <w:t>estimate_complexity.py</w:t>
        </w:r>
        <w:r w:rsidR="00BD3923">
          <w:rPr>
            <w:lang w:val="en-US"/>
          </w:rPr>
          <w:t xml:space="preserve"> computes complexity profile for </w:t>
        </w:r>
      </w:ins>
      <w:ins w:id="367" w:author="Admin" w:date="2020-04-29T20:35:00Z">
        <w:r w:rsidR="00BD3923">
          <w:rPr>
            <w:lang w:val="en-US"/>
          </w:rPr>
          <w:t>specified reference genome</w:t>
        </w:r>
      </w:ins>
      <w:ins w:id="368" w:author="Admin" w:date="2020-04-29T20:37:00Z">
        <w:r w:rsidR="00BD3923">
          <w:rPr>
            <w:lang w:val="en-US"/>
          </w:rPr>
          <w:t>.</w:t>
        </w:r>
      </w:ins>
      <w:ins w:id="369" w:author="Admin" w:date="2020-04-29T20:35:00Z">
        <w:r w:rsidR="00BD3923">
          <w:rPr>
            <w:lang w:val="en-US"/>
          </w:rPr>
          <w:t xml:space="preserve"> </w:t>
        </w:r>
      </w:ins>
      <w:ins w:id="370" w:author="Admin" w:date="2020-04-29T20:37:00Z">
        <w:r w:rsidR="00BD3923">
          <w:rPr>
            <w:lang w:val="en-US"/>
          </w:rPr>
          <w:t>O</w:t>
        </w:r>
      </w:ins>
      <w:ins w:id="371" w:author="Admin" w:date="2020-04-29T20:35:00Z">
        <w:r w:rsidR="00BD3923">
          <w:rPr>
            <w:lang w:val="en-US"/>
          </w:rPr>
          <w:t xml:space="preserve">ptionally </w:t>
        </w:r>
      </w:ins>
      <w:ins w:id="372" w:author="Admin" w:date="2020-04-29T20:38:00Z">
        <w:r w:rsidR="00BD3923">
          <w:rPr>
            <w:lang w:val="en-US"/>
          </w:rPr>
          <w:t xml:space="preserve">only subset of genomes may be included in this step </w:t>
        </w:r>
      </w:ins>
      <w:ins w:id="373" w:author="Admin" w:date="2020-04-29T20:39:00Z">
        <w:r w:rsidR="00BD3923">
          <w:rPr>
            <w:lang w:val="en-US"/>
          </w:rPr>
          <w:t>of analysis</w:t>
        </w:r>
      </w:ins>
      <w:ins w:id="374" w:author="Admin" w:date="2020-04-29T20:38:00Z">
        <w:r w:rsidR="00BD3923">
          <w:rPr>
            <w:lang w:val="en-US"/>
          </w:rPr>
          <w:t xml:space="preserve"> by providing </w:t>
        </w:r>
      </w:ins>
      <w:ins w:id="375" w:author="Admin" w:date="2020-04-29T20:37:00Z">
        <w:r w:rsidR="00BD3923">
          <w:rPr>
            <w:lang w:val="en-US"/>
          </w:rPr>
          <w:t xml:space="preserve">text file containing genome </w:t>
        </w:r>
      </w:ins>
      <w:ins w:id="376" w:author="Admin" w:date="2020-04-29T20:38:00Z">
        <w:r w:rsidR="00BD3923">
          <w:rPr>
            <w:lang w:val="en-US"/>
          </w:rPr>
          <w:t xml:space="preserve">file names </w:t>
        </w:r>
      </w:ins>
      <w:ins w:id="377" w:author="Admin" w:date="2020-04-29T20:35:00Z">
        <w:r w:rsidR="00BD3923">
          <w:rPr>
            <w:lang w:val="en-US"/>
          </w:rPr>
          <w:t>(</w:t>
        </w:r>
      </w:ins>
      <w:ins w:id="378" w:author="Admin" w:date="2020-04-29T20:37:00Z">
        <w:r w:rsidR="00BD3923">
          <w:rPr>
            <w:lang w:val="en-US"/>
          </w:rPr>
          <w:t xml:space="preserve">this </w:t>
        </w:r>
      </w:ins>
      <w:ins w:id="379" w:author="Admin" w:date="2020-04-29T20:35:00Z">
        <w:r w:rsidR="00BD3923">
          <w:rPr>
            <w:lang w:val="en-US"/>
          </w:rPr>
          <w:t xml:space="preserve">is useful to </w:t>
        </w:r>
      </w:ins>
      <w:ins w:id="380" w:author="Admin" w:date="2020-04-29T20:36:00Z">
        <w:r w:rsidR="00BD3923">
          <w:rPr>
            <w:lang w:val="en-US"/>
          </w:rPr>
          <w:t xml:space="preserve">exclude some genomes after orthologs were inferred or to analyse </w:t>
        </w:r>
      </w:ins>
      <w:ins w:id="381" w:author="Admin" w:date="2020-04-29T20:39:00Z">
        <w:r w:rsidR="00BD3923">
          <w:rPr>
            <w:lang w:val="en-US"/>
          </w:rPr>
          <w:t xml:space="preserve">variability in a </w:t>
        </w:r>
      </w:ins>
      <w:ins w:id="382" w:author="Admin" w:date="2020-04-29T20:36:00Z">
        <w:r w:rsidR="00BD3923">
          <w:rPr>
            <w:lang w:val="en-US"/>
          </w:rPr>
          <w:t xml:space="preserve">specific </w:t>
        </w:r>
      </w:ins>
      <w:ins w:id="383" w:author="Admin" w:date="2020-04-29T20:37:00Z">
        <w:r w:rsidR="00BD3923">
          <w:rPr>
            <w:lang w:val="en-US"/>
          </w:rPr>
          <w:t xml:space="preserve">subset </w:t>
        </w:r>
      </w:ins>
      <w:ins w:id="384" w:author="Admin" w:date="2020-04-29T20:36:00Z">
        <w:r w:rsidR="00BD3923">
          <w:rPr>
            <w:lang w:val="en-US"/>
          </w:rPr>
          <w:t xml:space="preserve">from overall set of genomes). </w:t>
        </w:r>
      </w:ins>
      <w:ins w:id="385" w:author="Admin" w:date="2020-04-29T19:37:00Z">
        <w:r w:rsidR="00EE1757">
          <w:rPr>
            <w:lang w:val="en-US"/>
          </w:rPr>
          <w:t>Tutorials for performing analysis are available at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386" w:author="Admin" w:date="2020-04-14T22:57:00Z">
        <w:r w:rsidRPr="002E1375" w:rsidDel="00697E05">
          <w:rPr>
            <w:lang w:val="en-US"/>
          </w:rPr>
          <w:delText xml:space="preserve">homology </w:delText>
        </w:r>
      </w:del>
      <w:ins w:id="387" w:author="Admin" w:date="2020-04-14T22:57:00Z">
        <w:r w:rsidR="00697E05">
          <w:rPr>
            <w:lang w:val="en-US"/>
          </w:rPr>
          <w:t>ortho</w:t>
        </w:r>
      </w:ins>
      <w:r w:rsidRPr="002E1375">
        <w:rPr>
          <w:lang w:val="en-US"/>
        </w:rPr>
        <w:t>groups, which is the most computationally difficult step.</w:t>
      </w:r>
      <w:del w:id="388"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389" w:author="Admin" w:date="2020-04-10T11:44:00Z">
              <w:rPr>
                <w:lang w:val="en-US"/>
              </w:rPr>
            </w:rPrChange>
          </w:rPr>
          <w:delText>available at</w:delText>
        </w:r>
      </w:del>
      <w:r w:rsidRPr="0083380A">
        <w:rPr>
          <w:highlight w:val="lightGray"/>
          <w:lang w:val="en-US"/>
          <w:rPrChange w:id="390" w:author="Admin" w:date="2020-04-10T11:44:00Z">
            <w:rPr>
              <w:lang w:val="en-US"/>
            </w:rPr>
          </w:rPrChange>
        </w:rPr>
        <w:t xml:space="preserve"> </w:t>
      </w:r>
      <w:del w:id="391" w:author="Admin" w:date="2020-04-29T19:38:00Z">
        <w:r w:rsidR="00E16DEF" w:rsidRPr="0083380A" w:rsidDel="00EE1757">
          <w:rPr>
            <w:highlight w:val="lightGray"/>
            <w:rPrChange w:id="392" w:author="Admin" w:date="2020-04-10T11:44:00Z">
              <w:rPr/>
            </w:rPrChange>
          </w:rPr>
          <w:fldChar w:fldCharType="begin"/>
        </w:r>
        <w:r w:rsidR="00E16DEF" w:rsidRPr="0083380A" w:rsidDel="00EE1757">
          <w:rPr>
            <w:highlight w:val="lightGray"/>
            <w:lang w:val="en-US"/>
            <w:rPrChange w:id="39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94" w:author="Admin" w:date="2020-04-10T11:44:00Z">
              <w:rPr>
                <w:lang w:val="en-US"/>
              </w:rPr>
            </w:rPrChange>
          </w:rPr>
          <w:fldChar w:fldCharType="separate"/>
        </w:r>
        <w:r w:rsidRPr="0083380A" w:rsidDel="00EE1757">
          <w:rPr>
            <w:highlight w:val="lightGray"/>
            <w:lang w:val="en-US"/>
            <w:rPrChange w:id="395" w:author="Admin" w:date="2020-04-10T11:44:00Z">
              <w:rPr>
                <w:lang w:val="en-US"/>
              </w:rPr>
            </w:rPrChange>
          </w:rPr>
          <w:delText>https://github.com/DNKonanov/Genome-Complexity</w:delText>
        </w:r>
        <w:r w:rsidR="00E16DEF" w:rsidRPr="0083380A" w:rsidDel="00EE1757">
          <w:rPr>
            <w:highlight w:val="lightGray"/>
            <w:lang w:val="en-US"/>
            <w:rPrChange w:id="396" w:author="Admin" w:date="2020-04-10T11:44:00Z">
              <w:rPr>
                <w:lang w:val="en-US"/>
              </w:rPr>
            </w:rPrChange>
          </w:rPr>
          <w:fldChar w:fldCharType="end"/>
        </w:r>
        <w:r w:rsidR="00E16DEF" w:rsidRPr="0083380A" w:rsidDel="00EE1757">
          <w:rPr>
            <w:highlight w:val="lightGray"/>
            <w:rPrChange w:id="397" w:author="Admin" w:date="2020-04-10T11:44:00Z">
              <w:rPr/>
            </w:rPrChange>
          </w:rPr>
          <w:fldChar w:fldCharType="begin"/>
        </w:r>
        <w:r w:rsidR="00E16DEF" w:rsidRPr="0083380A" w:rsidDel="00EE1757">
          <w:rPr>
            <w:highlight w:val="lightGray"/>
            <w:lang w:val="en-US"/>
            <w:rPrChange w:id="39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99" w:author="Admin" w:date="2020-04-10T11:44:00Z">
              <w:rPr>
                <w:lang w:val="en-US"/>
              </w:rPr>
            </w:rPrChange>
          </w:rPr>
          <w:fldChar w:fldCharType="separate"/>
        </w:r>
        <w:r w:rsidRPr="0083380A" w:rsidDel="00EE1757">
          <w:rPr>
            <w:highlight w:val="lightGray"/>
            <w:lang w:val="en-US"/>
            <w:rPrChange w:id="400" w:author="Admin" w:date="2020-04-10T11:44:00Z">
              <w:rPr>
                <w:lang w:val="en-US"/>
              </w:rPr>
            </w:rPrChange>
          </w:rPr>
          <w:delText>Browser/blob/master/GCB</w:delText>
        </w:r>
        <w:r w:rsidR="00E16DEF" w:rsidRPr="0083380A" w:rsidDel="00EE1757">
          <w:rPr>
            <w:highlight w:val="lightGray"/>
            <w:lang w:val="en-US"/>
            <w:rPrChange w:id="401" w:author="Admin" w:date="2020-04-10T11:44:00Z">
              <w:rPr>
                <w:lang w:val="en-US"/>
              </w:rPr>
            </w:rPrChange>
          </w:rPr>
          <w:fldChar w:fldCharType="end"/>
        </w:r>
        <w:r w:rsidRPr="0083380A" w:rsidDel="00EE1757">
          <w:rPr>
            <w:highlight w:val="lightGray"/>
            <w:lang w:val="en-US"/>
            <w:rPrChange w:id="402" w:author="Admin" w:date="2020-04-10T11:44:00Z">
              <w:rPr>
                <w:lang w:val="en-US"/>
              </w:rPr>
            </w:rPrChange>
          </w:rPr>
          <w:delText xml:space="preserve"> </w:delText>
        </w:r>
        <w:r w:rsidR="00E16DEF" w:rsidRPr="0083380A" w:rsidDel="00EE1757">
          <w:rPr>
            <w:highlight w:val="lightGray"/>
            <w:rPrChange w:id="403" w:author="Admin" w:date="2020-04-10T11:44:00Z">
              <w:rPr/>
            </w:rPrChange>
          </w:rPr>
          <w:fldChar w:fldCharType="begin"/>
        </w:r>
        <w:r w:rsidR="00E16DEF" w:rsidRPr="0083380A" w:rsidDel="00EE1757">
          <w:rPr>
            <w:highlight w:val="lightGray"/>
            <w:lang w:val="en-US"/>
            <w:rPrChange w:id="40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405" w:author="Admin" w:date="2020-04-10T11:44:00Z">
              <w:rPr>
                <w:lang w:val="en-US"/>
              </w:rPr>
            </w:rPrChange>
          </w:rPr>
          <w:fldChar w:fldCharType="separate"/>
        </w:r>
        <w:r w:rsidRPr="0083380A" w:rsidDel="00EE1757">
          <w:rPr>
            <w:highlight w:val="lightGray"/>
            <w:lang w:val="en-US"/>
            <w:rPrChange w:id="406" w:author="Admin" w:date="2020-04-10T11:44:00Z">
              <w:rPr>
                <w:lang w:val="en-US"/>
              </w:rPr>
            </w:rPrChange>
          </w:rPr>
          <w:delText>manual.pdf.</w:delText>
        </w:r>
        <w:r w:rsidR="00E16DEF" w:rsidRPr="0083380A" w:rsidDel="00EE1757">
          <w:rPr>
            <w:highlight w:val="lightGray"/>
            <w:lang w:val="en-US"/>
            <w:rPrChange w:id="407"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408" w:author="Admin" w:date="2020-04-09T11:37:00Z">
        <w:r w:rsidRPr="002E1375" w:rsidDel="008F66B3">
          <w:rPr>
            <w:lang w:val="en-US"/>
          </w:rPr>
          <w:delText xml:space="preserve">conservative </w:delText>
        </w:r>
      </w:del>
      <w:ins w:id="409"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410" w:author="Admin" w:date="2020-04-09T11:37:00Z">
        <w:r w:rsidR="008F66B3">
          <w:rPr>
            <w:lang w:val="en-US"/>
          </w:rPr>
          <w:t>ed</w:t>
        </w:r>
      </w:ins>
      <w:del w:id="411"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w:t>
      </w:r>
      <w:r w:rsidRPr="002E1375">
        <w:rPr>
          <w:lang w:val="en-US"/>
        </w:rPr>
        <w:lastRenderedPageBreak/>
        <w:t xml:space="preserve">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412" w:author="Admin" w:date="2020-04-09T11:37:00Z">
        <w:r w:rsidR="008F66B3">
          <w:rPr>
            <w:lang w:val="en-US"/>
          </w:rPr>
          <w:t>ed</w:t>
        </w:r>
      </w:ins>
      <w:del w:id="413"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 xml:space="preserve">Fig 3 B, C shows the visualization of subgraphs of regions containing two operons: hemin uptake (hmu) and propanediol utilization (pdu).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414" w:author="Admin" w:date="2020-04-09T10:12:00Z">
            <w:rPr/>
          </w:rPrChange>
        </w:rPr>
        <w:t xml:space="preserve">These operons have different phylogenetic </w:t>
      </w:r>
      <w:r w:rsidRPr="00A562D8">
        <w:rPr>
          <w:b/>
          <w:lang w:val="en-US"/>
          <w:rPrChange w:id="415"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hmu operon is preferentially present in B2 phylogroup (S2 Fig A, retention index = 1), pdu operon can be found in phylogenetically distinct strains of </w:t>
      </w:r>
      <w:r w:rsidRPr="002E1375">
        <w:rPr>
          <w:i/>
          <w:lang w:val="en-US"/>
        </w:rPr>
        <w:t>E. coli</w:t>
      </w:r>
      <w:r w:rsidRPr="002E1375">
        <w:rPr>
          <w:lang w:val="en-US"/>
        </w:rPr>
        <w:t>, and its presence is in low agreement with the phylogenetic tree (S2 Fig B, retention index = 0.26). Hmu operon is located on the 3691615-3700567 positions and pdu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hmu operon is located in a conservative context, which means that the neighboring </w:t>
      </w:r>
      <w:del w:id="416" w:author="Admin" w:date="2020-04-14T22:56:00Z">
        <w:r w:rsidRPr="002E1375" w:rsidDel="00697E05">
          <w:rPr>
            <w:lang w:val="en-US"/>
          </w:rPr>
          <w:delText xml:space="preserve">orthologous groups </w:delText>
        </w:r>
      </w:del>
      <w:ins w:id="417" w:author="Admin" w:date="2020-04-14T22:56:00Z">
        <w:r w:rsidR="00697E05">
          <w:rPr>
            <w:lang w:val="en-US"/>
          </w:rPr>
          <w:t xml:space="preserve">genes </w:t>
        </w:r>
      </w:ins>
      <w:r w:rsidRPr="002E1375">
        <w:rPr>
          <w:lang w:val="en-US"/>
        </w:rPr>
        <w:t>are the same in all strains in which it is present (Fig 3 B). The edge that bypasses the operon indicates that in some genomes the genes to the left and right of the operon are adjacent. Graph visualization also indicates that one of the genes (hemin transport system permease, HmuU) or it</w:t>
      </w:r>
      <w:ins w:id="418"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r w:rsidRPr="002E1375">
        <w:rPr>
          <w:lang w:val="en-US"/>
        </w:rPr>
        <w:t>Pdu operon is harbored by only a fraction of all considered strains (27 out of 327), but also located in a conservative context (Fig 3 C). Some variations in pdu operon are visible and reflect different operon variants [31]. Unlike the case of hemin uptake locus, here alternative gene sets are present. These alternative sets include genes of iron transport (FepC, FcuA, HmuU), DNA mobilization (retroviral integrase core domain, transposase DDE Tnp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lastRenderedPageBreak/>
        <w:t>We implemented the algorithm (Algorithm 1,2 in Methods) to count the number of distinct random walks in a subgraph representing a given region of the reference genome, the value which we further call complexity of the region. By selecting subregions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(integrons).</w:t>
      </w:r>
    </w:p>
    <w:p w:rsidR="004B7985" w:rsidRPr="00A562D8" w:rsidRDefault="00CD6C6B">
      <w:pPr>
        <w:spacing w:after="230"/>
        <w:ind w:left="25" w:right="134" w:firstLine="283"/>
        <w:rPr>
          <w:lang w:val="en-US"/>
          <w:rPrChange w:id="419"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420" w:author="Admin" w:date="2020-04-09T10:12:00Z">
            <w:rPr/>
          </w:rPrChange>
        </w:rPr>
        <w:t xml:space="preserve">Complexity values within hotspots identified in [32] are significantly greater than outside of the hotspots (p-value </w:t>
      </w:r>
      <w:r w:rsidRPr="00A562D8">
        <w:rPr>
          <w:i/>
          <w:lang w:val="en-US"/>
          <w:rPrChange w:id="421" w:author="Admin" w:date="2020-04-09T10:12:00Z">
            <w:rPr>
              <w:i/>
            </w:rPr>
          </w:rPrChange>
        </w:rPr>
        <w:t>&lt;</w:t>
      </w:r>
      <w:r w:rsidRPr="00A562D8">
        <w:rPr>
          <w:lang w:val="en-US"/>
          <w:rPrChange w:id="422" w:author="Admin" w:date="2020-04-09T10:12:00Z">
            <w:rPr/>
          </w:rPrChange>
        </w:rPr>
        <w:t>10</w:t>
      </w:r>
      <w:r w:rsidRPr="00A562D8">
        <w:rPr>
          <w:vertAlign w:val="superscript"/>
          <w:lang w:val="en-US"/>
          <w:rPrChange w:id="423" w:author="Admin" w:date="2020-04-09T10:12:00Z">
            <w:rPr>
              <w:vertAlign w:val="superscript"/>
            </w:rPr>
          </w:rPrChange>
        </w:rPr>
        <w:t>−16</w:t>
      </w:r>
      <w:r w:rsidRPr="00A562D8">
        <w:rPr>
          <w:lang w:val="en-US"/>
          <w:rPrChange w:id="424" w:author="Admin" w:date="2020-04-09T10:12:00Z">
            <w:rPr/>
          </w:rPrChange>
        </w:rPr>
        <w:t>, Mann-Whitney test, see Fig 4B).</w:t>
      </w:r>
    </w:p>
    <w:p w:rsidR="004B7985" w:rsidRPr="002E1375" w:rsidRDefault="00CD6C6B">
      <w:pPr>
        <w:spacing w:after="270"/>
        <w:ind w:left="28"/>
        <w:rPr>
          <w:lang w:val="en-US"/>
        </w:rPr>
      </w:pPr>
      <w:r w:rsidRPr="00A562D8">
        <w:rPr>
          <w:b/>
          <w:lang w:val="en-US"/>
          <w:rPrChange w:id="425"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cholerae N16961 </w:t>
      </w:r>
      <w:r w:rsidRPr="002E1375">
        <w:rPr>
          <w:lang w:val="en-US"/>
        </w:rPr>
        <w:t>chromosome II with noticeable high levels at the integron region.</w:t>
      </w:r>
    </w:p>
    <w:p w:rsidR="004B7985" w:rsidRPr="00A562D8" w:rsidRDefault="00CD6C6B">
      <w:pPr>
        <w:spacing w:after="0"/>
        <w:ind w:left="25" w:firstLine="283"/>
        <w:rPr>
          <w:lang w:val="en-US"/>
          <w:rPrChange w:id="426" w:author="Admin" w:date="2020-04-09T10:12:00Z">
            <w:rPr/>
          </w:rPrChange>
        </w:rPr>
      </w:pPr>
      <w:r w:rsidRPr="002E1375">
        <w:rPr>
          <w:lang w:val="en-US"/>
        </w:rPr>
        <w:t xml:space="preserve">We performed a number of simulations in which we suggested that the probability of genomic rearrangement events (HGT, deletion, translocation) is non uniformly distributed along the chromosome. This may reflect the unequal probability of changes or their fixation. The algorithm to make simulations is listed in S2 Listing. We used three patterns to generate profiles of such probabilities: sinusoidal, rectangular, and sawtooth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427" w:author="Admin" w:date="2020-04-09T10:12:00Z">
            <w:rPr/>
          </w:rPrChange>
        </w:rPr>
        <w:t>Results for each simulation are available in S1 Text.</w:t>
      </w:r>
    </w:p>
    <w:p w:rsidR="00196A33" w:rsidRPr="00C85474" w:rsidRDefault="00196A33" w:rsidP="00196A33">
      <w:pPr>
        <w:rPr>
          <w:ins w:id="428" w:author="Admin" w:date="2020-04-13T11:54:00Z"/>
          <w:lang w:val="en-US"/>
        </w:rPr>
      </w:pPr>
      <w:ins w:id="429" w:author="Admin" w:date="2020-04-13T11:54:00Z">
        <w:r>
          <w:rPr>
            <w:lang w:val="en-US"/>
          </w:rPr>
          <w:t xml:space="preserve">Integron and they </w:t>
        </w:r>
        <w:r w:rsidRPr="002E1375">
          <w:rPr>
            <w:lang w:val="en-US"/>
          </w:rPr>
          <w:t>have high complexity values</w:t>
        </w:r>
        <w:r>
          <w:rPr>
            <w:lang w:val="en-US"/>
          </w:rPr>
          <w:t xml:space="preserve"> (see Fig )</w:t>
        </w:r>
      </w:ins>
    </w:p>
    <w:p w:rsidR="004B7985" w:rsidRPr="002E1375" w:rsidRDefault="00CD6C6B">
      <w:pPr>
        <w:spacing w:after="268"/>
        <w:ind w:left="25" w:firstLine="283"/>
        <w:rPr>
          <w:lang w:val="en-US"/>
        </w:rPr>
      </w:pPr>
      <w:del w:id="430" w:author="Admin" w:date="2020-04-13T11:25:00Z">
        <w:r w:rsidRPr="00625346" w:rsidDel="002B5F7B">
          <w:rPr>
            <w:szCs w:val="20"/>
            <w:lang w:val="en-US"/>
            <w:rPrChange w:id="431" w:author="Admin" w:date="2020-04-13T12:22:00Z">
              <w:rPr>
                <w:lang w:val="en-US"/>
              </w:rPr>
            </w:rPrChange>
          </w:rPr>
          <w:delText>Finally, i</w:delText>
        </w:r>
      </w:del>
      <w:ins w:id="432" w:author="Admin" w:date="2020-04-13T12:22:00Z">
        <w:r w:rsidR="00625346" w:rsidRPr="00625346">
          <w:rPr>
            <w:rFonts w:cs="Times New Roman"/>
            <w:szCs w:val="20"/>
            <w:lang w:val="en-US"/>
            <w:rPrChange w:id="433"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434"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435"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436" w:author="Admin" w:date="2020-04-13T12:22:00Z">
        <w:r w:rsidRPr="00625346" w:rsidDel="00625346">
          <w:rPr>
            <w:szCs w:val="20"/>
            <w:lang w:val="en-US"/>
            <w:rPrChange w:id="437" w:author="Admin" w:date="2020-04-13T12:22:00Z">
              <w:rPr>
                <w:lang w:val="en-US"/>
              </w:rPr>
            </w:rPrChange>
          </w:rPr>
          <w:delText xml:space="preserve">ntegrons </w:delText>
        </w:r>
      </w:del>
      <w:del w:id="438" w:author="Admin" w:date="2020-04-13T11:54:00Z">
        <w:r w:rsidRPr="00625346" w:rsidDel="00625346">
          <w:rPr>
            <w:szCs w:val="20"/>
            <w:lang w:val="en-US"/>
            <w:rPrChange w:id="439" w:author="Admin" w:date="2020-04-13T12:22:00Z">
              <w:rPr>
                <w:lang w:val="en-US"/>
              </w:rPr>
            </w:rPrChange>
          </w:rPr>
          <w:delText xml:space="preserve">have expectedly </w:delText>
        </w:r>
      </w:del>
      <w:del w:id="440" w:author="Admin" w:date="2020-04-13T11:55:00Z">
        <w:r w:rsidRPr="00625346" w:rsidDel="00625346">
          <w:rPr>
            <w:szCs w:val="20"/>
            <w:lang w:val="en-US"/>
            <w:rPrChange w:id="441" w:author="Admin" w:date="2020-04-13T12:22:00Z">
              <w:rPr>
                <w:lang w:val="en-US"/>
              </w:rPr>
            </w:rPrChange>
          </w:rPr>
          <w:delText xml:space="preserve">high </w:delText>
        </w:r>
      </w:del>
      <w:del w:id="442" w:author="Admin" w:date="2020-04-13T12:22:00Z">
        <w:r w:rsidRPr="00625346" w:rsidDel="00625346">
          <w:rPr>
            <w:szCs w:val="20"/>
            <w:lang w:val="en-US"/>
            <w:rPrChange w:id="443" w:author="Admin" w:date="2020-04-13T12:22:00Z">
              <w:rPr>
                <w:lang w:val="en-US"/>
              </w:rPr>
            </w:rPrChange>
          </w:rPr>
          <w:delText xml:space="preserve">complexity values </w:delText>
        </w:r>
      </w:del>
      <w:del w:id="444" w:author="Admin" w:date="2020-04-13T11:55:00Z">
        <w:r w:rsidRPr="00625346" w:rsidDel="00625346">
          <w:rPr>
            <w:szCs w:val="20"/>
            <w:lang w:val="en-US"/>
            <w:rPrChange w:id="445" w:author="Admin" w:date="2020-04-13T12:22:00Z">
              <w:rPr>
                <w:lang w:val="en-US"/>
              </w:rPr>
            </w:rPrChange>
          </w:rPr>
          <w:delText>computed with here proposed method</w:delText>
        </w:r>
      </w:del>
      <w:del w:id="446" w:author="Admin" w:date="2020-04-13T12:22:00Z">
        <w:r w:rsidRPr="00625346" w:rsidDel="00625346">
          <w:rPr>
            <w:szCs w:val="20"/>
            <w:lang w:val="en-US"/>
            <w:rPrChange w:id="447" w:author="Admin" w:date="2020-04-13T12:22:00Z">
              <w:rPr>
                <w:lang w:val="en-US"/>
              </w:rPr>
            </w:rPrChange>
          </w:rPr>
          <w:delText>.</w:delText>
        </w:r>
      </w:del>
      <w:r w:rsidRPr="00625346">
        <w:rPr>
          <w:szCs w:val="20"/>
          <w:lang w:val="en-US"/>
          <w:rPrChange w:id="448" w:author="Admin" w:date="2020-04-13T12:22:00Z">
            <w:rPr>
              <w:lang w:val="en-US"/>
            </w:rPr>
          </w:rPrChange>
        </w:rPr>
        <w:t xml:space="preserve"> </w:t>
      </w:r>
      <w:r w:rsidRPr="002E1375">
        <w:rPr>
          <w:lang w:val="en-US"/>
        </w:rPr>
        <w:t xml:space="preserve">Fig 3D shows </w:t>
      </w:r>
      <w:del w:id="449"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450" w:author="Admin" w:date="2020-04-13T11:56:00Z">
        <w:r w:rsidRPr="002E1375" w:rsidDel="00625346">
          <w:rPr>
            <w:i/>
            <w:lang w:val="en-US"/>
          </w:rPr>
          <w:delText>cholerae</w:delText>
        </w:r>
      </w:del>
      <w:ins w:id="451" w:author="Admin" w:date="2020-04-13T11:56:00Z">
        <w:r w:rsidR="00625346">
          <w:rPr>
            <w:i/>
            <w:lang w:val="en-US"/>
          </w:rPr>
          <w:t xml:space="preserve">cholera </w:t>
        </w:r>
        <w:r w:rsidR="00625346">
          <w:rPr>
            <w:lang w:val="en-US"/>
          </w:rPr>
          <w:t>as an example.</w:t>
        </w:r>
      </w:ins>
      <w:del w:id="452" w:author="Admin" w:date="2020-04-13T11:56:00Z">
        <w:r w:rsidRPr="002E1375" w:rsidDel="00625346">
          <w:rPr>
            <w:lang w:val="en-US"/>
          </w:rPr>
          <w:delText>,</w:delText>
        </w:r>
      </w:del>
      <w:r w:rsidRPr="002E1375">
        <w:rPr>
          <w:lang w:val="en-US"/>
        </w:rPr>
        <w:t xml:space="preserve"> </w:t>
      </w:r>
      <w:del w:id="453" w:author="Admin" w:date="2020-04-13T11:56:00Z">
        <w:r w:rsidRPr="002E1375" w:rsidDel="00625346">
          <w:rPr>
            <w:lang w:val="en-US"/>
          </w:rPr>
          <w:delText xml:space="preserve">which is a </w:delText>
        </w:r>
      </w:del>
      <w:ins w:id="454" w:author="Admin" w:date="2020-04-13T11:56:00Z">
        <w:r w:rsidR="00625346">
          <w:rPr>
            <w:lang w:val="en-US"/>
          </w:rPr>
          <w:t xml:space="preserve">This </w:t>
        </w:r>
      </w:ins>
      <w:del w:id="455" w:author="Admin" w:date="2020-04-13T11:57:00Z">
        <w:r w:rsidRPr="002E1375" w:rsidDel="00625346">
          <w:rPr>
            <w:lang w:val="en-US"/>
          </w:rPr>
          <w:delText xml:space="preserve">known source of this species diversity and </w:delText>
        </w:r>
      </w:del>
      <w:ins w:id="456" w:author="Admin" w:date="2020-04-13T11:57:00Z">
        <w:r w:rsidR="00625346">
          <w:rPr>
            <w:lang w:val="en-US"/>
          </w:rPr>
          <w:t xml:space="preserve">integron </w:t>
        </w:r>
      </w:ins>
      <w:r w:rsidRPr="002E1375">
        <w:rPr>
          <w:lang w:val="en-US"/>
        </w:rPr>
        <w:t>was dubbed superintegron because of its high length of about 120 kbp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457"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458" w:author="Admin" w:date="2020-04-13T13:39:00Z">
        <w:r w:rsidRPr="002E1375" w:rsidDel="00FB5CC5">
          <w:rPr>
            <w:lang w:val="en-US"/>
          </w:rPr>
          <w:delText xml:space="preserve">relatively </w:delText>
        </w:r>
      </w:del>
      <w:r w:rsidRPr="002E1375">
        <w:rPr>
          <w:lang w:val="en-US"/>
        </w:rPr>
        <w:t xml:space="preserve">high complexity values that have no recognizable signs of mobile elements. A subgraph of the </w:t>
      </w:r>
      <w:r w:rsidRPr="002E1375">
        <w:rPr>
          <w:lang w:val="en-US"/>
        </w:rPr>
        <w:lastRenderedPageBreak/>
        <w:t>region with the highest complexity values (located at 2,115,791</w:t>
      </w:r>
      <w:ins w:id="459" w:author="Admin" w:date="2020-04-13T13:40:00Z">
        <w:r w:rsidR="00FB5CC5">
          <w:rPr>
            <w:lang w:val="en-US"/>
          </w:rPr>
          <w:t>-</w:t>
        </w:r>
      </w:ins>
      <w:del w:id="460" w:author="Admin" w:date="2020-04-13T13:40:00Z">
        <w:r w:rsidRPr="002E1375" w:rsidDel="00FB5CC5">
          <w:rPr>
            <w:lang w:val="en-US"/>
          </w:rPr>
          <w:delText>:</w:delText>
        </w:r>
      </w:del>
      <w:r w:rsidRPr="002E1375">
        <w:rPr>
          <w:lang w:val="en-US"/>
        </w:rPr>
        <w:t>2,164,382</w:t>
      </w:r>
      <w:del w:id="461"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462"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genomes were used to calculate complexity values. Orange color bars denote prophages,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Complexity profiles have conservative features on the inter- and intraspecies levels</w:t>
      </w:r>
    </w:p>
    <w:p w:rsidR="004B7985" w:rsidRPr="002E1375" w:rsidRDefault="00CD6C6B">
      <w:pPr>
        <w:spacing w:after="16"/>
        <w:ind w:left="28"/>
        <w:rPr>
          <w:lang w:val="en-US"/>
        </w:rPr>
      </w:pPr>
      <w:del w:id="463" w:author="Admin" w:date="2020-04-13T14:29:00Z">
        <w:r w:rsidRPr="002E1375" w:rsidDel="00F501DA">
          <w:rPr>
            <w:lang w:val="en-US"/>
          </w:rPr>
          <w:delText>The proposed method of ge</w:delText>
        </w:r>
      </w:del>
      <w:ins w:id="464" w:author="Admin" w:date="2020-04-13T14:29:00Z">
        <w:r w:rsidR="00F501DA">
          <w:rPr>
            <w:lang w:val="en-US"/>
          </w:rPr>
          <w:t>Ge</w:t>
        </w:r>
      </w:ins>
      <w:r w:rsidRPr="002E1375">
        <w:rPr>
          <w:lang w:val="en-US"/>
        </w:rPr>
        <w:t xml:space="preserve">nome complexity analysis can be used to compare variability profiles of different species </w:t>
      </w:r>
      <w:del w:id="465" w:author="Admin" w:date="2020-04-13T14:32:00Z">
        <w:r w:rsidRPr="002E1375" w:rsidDel="00F501DA">
          <w:rPr>
            <w:lang w:val="en-US"/>
          </w:rPr>
          <w:delText xml:space="preserve">and </w:delText>
        </w:r>
      </w:del>
      <w:ins w:id="466" w:author="Admin" w:date="2020-04-13T14:32:00Z">
        <w:r w:rsidR="00F501DA">
          <w:rPr>
            <w:lang w:val="en-US"/>
          </w:rPr>
          <w:t xml:space="preserve">or </w:t>
        </w:r>
      </w:ins>
      <w:r w:rsidRPr="002E1375">
        <w:rPr>
          <w:lang w:val="en-US"/>
        </w:rPr>
        <w:t>intraspecies structures (</w:t>
      </w:r>
      <w:del w:id="467" w:author="Admin" w:date="2020-04-09T13:36:00Z">
        <w:r w:rsidRPr="002E1375" w:rsidDel="0050133F">
          <w:rPr>
            <w:lang w:val="en-US"/>
          </w:rPr>
          <w:delText>i.</w:delText>
        </w:r>
      </w:del>
      <w:r w:rsidRPr="002E1375">
        <w:rPr>
          <w:lang w:val="en-US"/>
        </w:rPr>
        <w:t>e.</w:t>
      </w:r>
      <w:ins w:id="468" w:author="Admin" w:date="2020-04-09T13:36:00Z">
        <w:r w:rsidR="0050133F">
          <w:rPr>
            <w:lang w:val="en-US"/>
          </w:rPr>
          <w:t>g.</w:t>
        </w:r>
      </w:ins>
      <w:r w:rsidRPr="002E1375">
        <w:rPr>
          <w:lang w:val="en-US"/>
        </w:rPr>
        <w:t xml:space="preserve"> phylogroups). </w:t>
      </w:r>
      <w:ins w:id="469" w:author="Admin" w:date="2020-04-13T14:32:00Z">
        <w:r w:rsidR="00F501DA">
          <w:rPr>
            <w:lang w:val="en-US"/>
          </w:rPr>
          <w:t xml:space="preserve">We performed </w:t>
        </w:r>
      </w:ins>
      <w:del w:id="470" w:author="Admin" w:date="2020-04-13T14:32:00Z">
        <w:r w:rsidRPr="002E1375" w:rsidDel="00F501DA">
          <w:rPr>
            <w:lang w:val="en-US"/>
          </w:rPr>
          <w:delText>I</w:delText>
        </w:r>
      </w:del>
      <w:del w:id="471" w:author="Admin" w:date="2020-04-13T14:33:00Z">
        <w:r w:rsidRPr="002E1375" w:rsidDel="00F501DA">
          <w:rPr>
            <w:lang w:val="en-US"/>
          </w:rPr>
          <w:delText xml:space="preserve">nterspecies </w:delText>
        </w:r>
      </w:del>
      <w:r w:rsidRPr="002E1375">
        <w:rPr>
          <w:lang w:val="en-US"/>
        </w:rPr>
        <w:t>comparison</w:t>
      </w:r>
      <w:del w:id="472" w:author="Admin" w:date="2020-04-13T14:33:00Z">
        <w:r w:rsidRPr="002E1375" w:rsidDel="00F501DA">
          <w:rPr>
            <w:lang w:val="en-US"/>
          </w:rPr>
          <w:delText>s</w:delText>
        </w:r>
      </w:del>
      <w:r w:rsidRPr="002E1375">
        <w:rPr>
          <w:lang w:val="en-US"/>
        </w:rPr>
        <w:t xml:space="preserve"> </w:t>
      </w:r>
      <w:del w:id="473" w:author="Admin" w:date="2020-04-13T14:33:00Z">
        <w:r w:rsidRPr="002E1375" w:rsidDel="00F501DA">
          <w:rPr>
            <w:lang w:val="en-US"/>
          </w:rPr>
          <w:delText xml:space="preserve">for </w:delText>
        </w:r>
      </w:del>
      <w:ins w:id="474" w:author="Admin" w:date="2020-04-13T14:33:00Z">
        <w:r w:rsidR="00F501DA">
          <w:rPr>
            <w:lang w:val="en-US"/>
          </w:rPr>
          <w:t xml:space="preserve">of </w:t>
        </w:r>
      </w:ins>
      <w:r w:rsidRPr="002E1375">
        <w:rPr>
          <w:lang w:val="en-US"/>
        </w:rPr>
        <w:t>the</w:t>
      </w:r>
      <w:ins w:id="475" w:author="Admin" w:date="2020-04-13T14:33:00Z">
        <w:r w:rsidR="00F501DA">
          <w:rPr>
            <w:lang w:val="en-US"/>
          </w:rPr>
          <w:t xml:space="preserve"> complexity profiles for</w:t>
        </w:r>
      </w:ins>
      <w:r w:rsidRPr="002E1375">
        <w:rPr>
          <w:lang w:val="en-US"/>
        </w:rPr>
        <w:t xml:space="preserve"> 146 species </w:t>
      </w:r>
      <w:del w:id="476" w:author="Admin" w:date="2020-04-13T14:33:00Z">
        <w:r w:rsidRPr="002E1375" w:rsidDel="00F501DA">
          <w:rPr>
            <w:lang w:val="en-US"/>
          </w:rPr>
          <w:delText xml:space="preserve">used in the current study reveals </w:delText>
        </w:r>
      </w:del>
      <w:ins w:id="477" w:author="Admin" w:date="2020-04-13T14:33:00Z">
        <w:r w:rsidR="00F501DA">
          <w:rPr>
            <w:lang w:val="en-US"/>
          </w:rPr>
          <w:t xml:space="preserve">and observed </w:t>
        </w:r>
      </w:ins>
      <w:r w:rsidRPr="002E1375">
        <w:rPr>
          <w:lang w:val="en-US"/>
        </w:rPr>
        <w:t xml:space="preserve">that when genomes are similar enough (synteny blocks covers most part of the genomes), then complexity profiles </w:t>
      </w:r>
      <w:del w:id="478" w:author="Admin" w:date="2020-04-13T14:31:00Z">
        <w:r w:rsidRPr="002E1375" w:rsidDel="00F501DA">
          <w:rPr>
            <w:lang w:val="en-US"/>
          </w:rPr>
          <w:delText>have many common features</w:delText>
        </w:r>
      </w:del>
      <w:ins w:id="479" w:author="Admin" w:date="2020-04-13T14:31:00Z">
        <w:r w:rsidR="00F501DA">
          <w:rPr>
            <w:lang w:val="en-US"/>
          </w:rPr>
          <w:t>are also similar</w:t>
        </w:r>
      </w:ins>
      <w:del w:id="480" w:author="Admin" w:date="2020-04-13T14:32:00Z">
        <w:r w:rsidRPr="002E1375" w:rsidDel="00F501DA">
          <w:rPr>
            <w:lang w:val="en-US"/>
          </w:rPr>
          <w:delText xml:space="preserve">, </w:delText>
        </w:r>
      </w:del>
      <w:del w:id="481" w:author="Admin" w:date="2020-04-13T14:30:00Z">
        <w:r w:rsidRPr="002E1375" w:rsidDel="00F501DA">
          <w:rPr>
            <w:lang w:val="en-US"/>
          </w:rPr>
          <w:delText>i.e.</w:delText>
        </w:r>
      </w:del>
      <w:del w:id="482" w:author="Admin" w:date="2020-04-13T14:32:00Z">
        <w:r w:rsidRPr="002E1375" w:rsidDel="00F501DA">
          <w:rPr>
            <w:lang w:val="en-US"/>
          </w:rPr>
          <w:delText xml:space="preserve"> regions with high complexity values in different genomes are located in </w:delText>
        </w:r>
      </w:del>
      <w:del w:id="483" w:author="Admin" w:date="2020-04-13T14:30:00Z">
        <w:r w:rsidRPr="002E1375" w:rsidDel="00F501DA">
          <w:rPr>
            <w:lang w:val="en-US"/>
          </w:rPr>
          <w:delText xml:space="preserve">conservative </w:delText>
        </w:r>
      </w:del>
      <w:del w:id="484"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485"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Mbp in </w:t>
      </w:r>
      <w:r w:rsidRPr="002E1375">
        <w:rPr>
          <w:i/>
          <w:lang w:val="en-US"/>
        </w:rPr>
        <w:t>B. subtilis</w:t>
      </w:r>
      <w:r w:rsidRPr="002E1375">
        <w:rPr>
          <w:lang w:val="en-US"/>
        </w:rPr>
        <w:t>), while others are only highly variable at one species only (</w:t>
      </w:r>
      <w:del w:id="486" w:author="Admin" w:date="2020-04-09T13:36:00Z">
        <w:r w:rsidRPr="002E1375" w:rsidDel="009E480C">
          <w:rPr>
            <w:lang w:val="en-US"/>
          </w:rPr>
          <w:delText>i.</w:delText>
        </w:r>
      </w:del>
      <w:r w:rsidRPr="002E1375">
        <w:rPr>
          <w:lang w:val="en-US"/>
        </w:rPr>
        <w:t>e.</w:t>
      </w:r>
      <w:ins w:id="487" w:author="Admin" w:date="2020-04-09T13:36:00Z">
        <w:r w:rsidR="009E480C">
          <w:rPr>
            <w:lang w:val="en-US"/>
          </w:rPr>
          <w:t>g.</w:t>
        </w:r>
      </w:ins>
      <w:r w:rsidRPr="002E1375">
        <w:rPr>
          <w:lang w:val="en-US"/>
        </w:rPr>
        <w:t xml:space="preserve"> the one 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488"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synteny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synteny blocks of the five </w:t>
      </w:r>
      <w:r w:rsidRPr="002E1375">
        <w:rPr>
          <w:i/>
          <w:lang w:val="en-US"/>
        </w:rPr>
        <w:t xml:space="preserve">E. coli </w:t>
      </w:r>
      <w:r w:rsidRPr="002E1375">
        <w:rPr>
          <w:lang w:val="en-US"/>
        </w:rPr>
        <w:t xml:space="preserve">phylogroups; D) phylogenetic tree of the </w:t>
      </w:r>
      <w:r w:rsidRPr="002E1375">
        <w:rPr>
          <w:i/>
          <w:lang w:val="en-US"/>
        </w:rPr>
        <w:t xml:space="preserve">E. coli </w:t>
      </w:r>
      <w:r w:rsidRPr="002E1375">
        <w:rPr>
          <w:lang w:val="en-US"/>
        </w:rPr>
        <w:t>genomes selected for the analysis, for each phylogroup one reference strain and 100 closest genomes was selected.</w:t>
      </w:r>
    </w:p>
    <w:p w:rsidR="004B7985" w:rsidRPr="00306B12" w:rsidRDefault="00CD6C6B">
      <w:pPr>
        <w:spacing w:after="446"/>
        <w:ind w:left="25" w:firstLine="289"/>
        <w:rPr>
          <w:ins w:id="489" w:author="Admin" w:date="2020-04-29T12:03:00Z"/>
          <w:lang w:val="en-US"/>
        </w:rPr>
      </w:pPr>
      <w:r w:rsidRPr="002E1375">
        <w:rPr>
          <w:lang w:val="en-US"/>
        </w:rPr>
        <w:t xml:space="preserve">Fig 6C shows a comparison of complexity profiles for different </w:t>
      </w:r>
      <w:r w:rsidRPr="002E1375">
        <w:rPr>
          <w:i/>
          <w:lang w:val="en-US"/>
        </w:rPr>
        <w:t xml:space="preserve">E. coli </w:t>
      </w:r>
      <w:r w:rsidRPr="002E1375">
        <w:rPr>
          <w:lang w:val="en-US"/>
        </w:rPr>
        <w:t>phylogroups [35]. For each of the five large phylogroups (A, B1, B2, D, E) we selected one reference strain and 100 most similar strains from 5466 RefSeq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phylogroups. The majority of them contain prophages, but some do not include phage-associated genes. Transient hotspots (with high complexity in some clades and low complexity values in others) can also be observed.</w:t>
      </w:r>
      <w:ins w:id="490" w:author="Admin" w:date="2020-04-29T12:14:00Z">
        <w:r w:rsidR="00306B12">
          <w:rPr>
            <w:lang w:val="en-US"/>
          </w:rPr>
          <w:br/>
        </w:r>
        <w:r w:rsidR="00306B12">
          <w:rPr>
            <w:lang w:val="en-US"/>
          </w:rPr>
          <w:tab/>
          <w:t xml:space="preserve">We described above a region in </w:t>
        </w:r>
        <w:r w:rsidR="00306B12" w:rsidRPr="00306B12">
          <w:rPr>
            <w:i/>
            <w:lang w:val="en-US"/>
            <w:rPrChange w:id="491" w:author="Admin" w:date="2020-04-29T12:15:00Z">
              <w:rPr>
                <w:lang w:val="en-US"/>
              </w:rPr>
            </w:rPrChange>
          </w:rPr>
          <w:t>E. coli</w:t>
        </w:r>
      </w:ins>
      <w:ins w:id="492" w:author="Admin" w:date="2020-04-29T12:15:00Z">
        <w:r w:rsidR="00306B12">
          <w:rPr>
            <w:i/>
            <w:lang w:val="en-US"/>
          </w:rPr>
          <w:t xml:space="preserve"> </w:t>
        </w:r>
        <w:r w:rsidR="00306B12">
          <w:rPr>
            <w:lang w:val="en-US"/>
          </w:rPr>
          <w:t>genome</w:t>
        </w:r>
      </w:ins>
      <w:ins w:id="493" w:author="Admin" w:date="2020-04-29T12:20:00Z">
        <w:r w:rsidR="00306B12">
          <w:rPr>
            <w:lang w:val="en-US"/>
          </w:rPr>
          <w:t xml:space="preserve"> with high variability rate and without </w:t>
        </w:r>
      </w:ins>
      <w:ins w:id="494" w:author="Admin" w:date="2020-04-29T12:26:00Z">
        <w:r w:rsidR="00DC52C7">
          <w:rPr>
            <w:lang w:val="en-US"/>
          </w:rPr>
          <w:t xml:space="preserve">identifiable </w:t>
        </w:r>
      </w:ins>
      <w:ins w:id="495" w:author="Admin" w:date="2020-04-29T12:21:00Z">
        <w:r w:rsidR="00306B12">
          <w:rPr>
            <w:lang w:val="en-US"/>
          </w:rPr>
          <w:t>mobile genetic elements (</w:t>
        </w:r>
      </w:ins>
      <w:ins w:id="496" w:author="Admin" w:date="2020-04-29T21:01:00Z">
        <w:r w:rsidR="008A7EF2">
          <w:rPr>
            <w:lang w:val="en-US"/>
          </w:rPr>
          <w:t xml:space="preserve">designated with green triangle in </w:t>
        </w:r>
      </w:ins>
      <w:ins w:id="497" w:author="Admin" w:date="2020-04-29T21:02:00Z">
        <w:r w:rsidR="008A7EF2">
          <w:rPr>
            <w:lang w:val="en-US"/>
          </w:rPr>
          <w:t>Fig 6C</w:t>
        </w:r>
      </w:ins>
      <w:ins w:id="498" w:author="Admin" w:date="2020-04-29T12:21:00Z">
        <w:r w:rsidR="00306B12">
          <w:rPr>
            <w:lang w:val="en-US"/>
          </w:rPr>
          <w:t xml:space="preserve">). </w:t>
        </w:r>
      </w:ins>
      <w:ins w:id="499" w:author="Admin" w:date="2020-04-29T12:23:00Z">
        <w:r w:rsidR="00DC52C7">
          <w:rPr>
            <w:lang w:val="en-US"/>
          </w:rPr>
          <w:t xml:space="preserve">As can be seen from Fig6C this variability hotspot </w:t>
        </w:r>
      </w:ins>
      <w:ins w:id="500" w:author="Admin" w:date="2020-04-29T12:24:00Z">
        <w:r w:rsidR="00DC52C7">
          <w:rPr>
            <w:lang w:val="en-US"/>
          </w:rPr>
          <w:t xml:space="preserve">is present in A, B1, B2, D and to lesser extent </w:t>
        </w:r>
      </w:ins>
      <w:ins w:id="501" w:author="Admin" w:date="2020-04-29T12:25:00Z">
        <w:r w:rsidR="00DC52C7">
          <w:rPr>
            <w:lang w:val="en-US"/>
          </w:rPr>
          <w:t xml:space="preserve">in </w:t>
        </w:r>
      </w:ins>
      <w:ins w:id="502" w:author="Admin" w:date="2020-04-29T12:24:00Z">
        <w:r w:rsidR="00DC52C7">
          <w:rPr>
            <w:lang w:val="en-US"/>
          </w:rPr>
          <w:t xml:space="preserve">E phylogroup. </w:t>
        </w:r>
      </w:ins>
      <w:ins w:id="503" w:author="Admin" w:date="2020-04-29T12:25:00Z">
        <w:r w:rsidR="00DC52C7">
          <w:rPr>
            <w:lang w:val="en-US"/>
          </w:rPr>
          <w:t xml:space="preserve">Phylogroup E consisted of genomes closely related to </w:t>
        </w:r>
        <w:r w:rsidR="00DC52C7" w:rsidRPr="00DC52C7">
          <w:rPr>
            <w:i/>
            <w:lang w:val="en-US"/>
            <w:rPrChange w:id="504" w:author="Admin" w:date="2020-04-29T12:25:00Z">
              <w:rPr>
                <w:lang w:val="en-US"/>
              </w:rPr>
            </w:rPrChange>
          </w:rPr>
          <w:t>O157:H7 Sakai</w:t>
        </w:r>
        <w:r w:rsidR="00DC52C7">
          <w:rPr>
            <w:lang w:val="en-US"/>
          </w:rPr>
          <w:t xml:space="preserve"> strain</w:t>
        </w:r>
      </w:ins>
      <w:ins w:id="505" w:author="Admin" w:date="2020-04-29T12:27:00Z">
        <w:r w:rsidR="00DC52C7">
          <w:rPr>
            <w:lang w:val="en-US"/>
          </w:rPr>
          <w:t xml:space="preserve"> and contains the largest genomes, mainly due to expansion of bacteriophages. </w:t>
        </w:r>
      </w:ins>
      <w:ins w:id="506" w:author="Admin" w:date="2020-04-29T12:28:00Z">
        <w:r w:rsidR="00DC52C7">
          <w:rPr>
            <w:lang w:val="en-US"/>
          </w:rPr>
          <w:t xml:space="preserve">We observed that only in this phylogroup this region </w:t>
        </w:r>
      </w:ins>
      <w:ins w:id="507" w:author="Admin" w:date="2020-04-29T12:31:00Z">
        <w:r w:rsidR="00DC52C7">
          <w:rPr>
            <w:lang w:val="en-US"/>
          </w:rPr>
          <w:t>has</w:t>
        </w:r>
      </w:ins>
      <w:ins w:id="508" w:author="Admin" w:date="2020-04-29T12:28:00Z">
        <w:r w:rsidR="00DC52C7">
          <w:rPr>
            <w:lang w:val="en-US"/>
          </w:rPr>
          <w:t xml:space="preserve"> integrated prophage. </w:t>
        </w:r>
      </w:ins>
      <w:ins w:id="509" w:author="Admin" w:date="2020-04-29T12:29:00Z">
        <w:r w:rsidR="00DC52C7">
          <w:rPr>
            <w:lang w:val="en-US"/>
          </w:rPr>
          <w:t xml:space="preserve">Prophage integration </w:t>
        </w:r>
      </w:ins>
      <w:ins w:id="510" w:author="Admin" w:date="2020-04-29T12:31:00Z">
        <w:r w:rsidR="00DC52C7">
          <w:rPr>
            <w:lang w:val="en-US"/>
          </w:rPr>
          <w:t xml:space="preserve">can explain variability in E phylogoup, but what is a </w:t>
        </w:r>
        <w:r w:rsidR="00DC52C7">
          <w:rPr>
            <w:lang w:val="en-US"/>
          </w:rPr>
          <w:lastRenderedPageBreak/>
          <w:t xml:space="preserve">driving force of high variability of the region in other phylogoups </w:t>
        </w:r>
      </w:ins>
      <w:ins w:id="511" w:author="Admin" w:date="2020-04-29T12:32:00Z">
        <w:r w:rsidR="00DC52C7">
          <w:rPr>
            <w:lang w:val="en-US"/>
          </w:rPr>
          <w:t>remain</w:t>
        </w:r>
      </w:ins>
      <w:ins w:id="512" w:author="Admin" w:date="2020-04-29T12:31:00Z">
        <w:r w:rsidR="00DC52C7">
          <w:rPr>
            <w:lang w:val="en-US"/>
          </w:rPr>
          <w:t xml:space="preserve"> </w:t>
        </w:r>
      </w:ins>
      <w:ins w:id="513" w:author="Admin" w:date="2020-04-29T12:32:00Z">
        <w:r w:rsidR="00DC52C7">
          <w:rPr>
            <w:lang w:val="en-US"/>
          </w:rPr>
          <w:t>to be elucidated.</w:t>
        </w:r>
      </w:ins>
    </w:p>
    <w:p w:rsidR="006F1D1F" w:rsidRPr="006F1D1F" w:rsidRDefault="006F1D1F">
      <w:pPr>
        <w:spacing w:after="446"/>
        <w:rPr>
          <w:ins w:id="514" w:author="Admin" w:date="2020-04-29T12:04:00Z"/>
          <w:b/>
          <w:sz w:val="24"/>
          <w:szCs w:val="24"/>
          <w:lang w:val="en-US"/>
          <w:rPrChange w:id="515" w:author="Admin" w:date="2020-04-29T12:08:00Z">
            <w:rPr>
              <w:ins w:id="516" w:author="Admin" w:date="2020-04-29T12:04:00Z"/>
              <w:b/>
              <w:lang w:val="en-US"/>
            </w:rPr>
          </w:rPrChange>
        </w:rPr>
        <w:pPrChange w:id="517" w:author="Admin" w:date="2020-04-29T12:04:00Z">
          <w:pPr>
            <w:spacing w:after="446"/>
            <w:ind w:left="25" w:firstLine="289"/>
          </w:pPr>
        </w:pPrChange>
      </w:pPr>
      <w:ins w:id="518" w:author="Admin" w:date="2020-04-29T12:03:00Z">
        <w:r w:rsidRPr="006F1D1F">
          <w:rPr>
            <w:b/>
            <w:sz w:val="24"/>
            <w:szCs w:val="24"/>
            <w:lang w:val="en-US"/>
            <w:rPrChange w:id="519" w:author="Admin" w:date="2020-04-29T12:08:00Z">
              <w:rPr>
                <w:lang w:val="en-US"/>
              </w:rPr>
            </w:rPrChange>
          </w:rPr>
          <w:t>Method applicability</w:t>
        </w:r>
      </w:ins>
    </w:p>
    <w:p w:rsidR="006F1D1F" w:rsidRPr="00773472" w:rsidRDefault="006F1D1F">
      <w:pPr>
        <w:spacing w:after="446"/>
        <w:rPr>
          <w:ins w:id="520" w:author="Admin" w:date="2020-04-29T13:13:00Z"/>
          <w:lang w:val="en-US"/>
        </w:rPr>
        <w:pPrChange w:id="521" w:author="Admin" w:date="2020-04-29T13:14:00Z">
          <w:pPr>
            <w:spacing w:after="446"/>
            <w:ind w:left="25" w:firstLine="289"/>
          </w:pPr>
        </w:pPrChange>
      </w:pPr>
      <w:ins w:id="522" w:author="Admin" w:date="2020-04-29T12:04:00Z">
        <w:r>
          <w:rPr>
            <w:b/>
            <w:lang w:val="en-US"/>
          </w:rPr>
          <w:tab/>
        </w:r>
        <w:r>
          <w:rPr>
            <w:lang w:val="en-US"/>
          </w:rPr>
          <w:t xml:space="preserve">Complexity profiles </w:t>
        </w:r>
      </w:ins>
      <w:ins w:id="523" w:author="Admin" w:date="2020-04-29T12:08:00Z">
        <w:r>
          <w:rPr>
            <w:lang w:val="en-US"/>
          </w:rPr>
          <w:t xml:space="preserve">and subgraphs </w:t>
        </w:r>
      </w:ins>
      <w:ins w:id="524" w:author="Admin" w:date="2020-04-29T12:04:00Z">
        <w:r>
          <w:rPr>
            <w:lang w:val="en-US"/>
          </w:rPr>
          <w:t xml:space="preserve">could be </w:t>
        </w:r>
      </w:ins>
      <w:ins w:id="525" w:author="Admin" w:date="2020-04-29T12:08:00Z">
        <w:r>
          <w:rPr>
            <w:lang w:val="en-US"/>
          </w:rPr>
          <w:t xml:space="preserve">obtained </w:t>
        </w:r>
      </w:ins>
      <w:ins w:id="526" w:author="Admin" w:date="2020-04-29T12:04:00Z">
        <w:r>
          <w:rPr>
            <w:lang w:val="en-US"/>
          </w:rPr>
          <w:t xml:space="preserve">for any set of genomes </w:t>
        </w:r>
      </w:ins>
      <w:ins w:id="527" w:author="Admin" w:date="2020-04-29T12:07:00Z">
        <w:r>
          <w:rPr>
            <w:lang w:val="en-US"/>
          </w:rPr>
          <w:t xml:space="preserve">for which orthogroups could be </w:t>
        </w:r>
      </w:ins>
      <w:ins w:id="528" w:author="Admin" w:date="2020-04-29T12:32:00Z">
        <w:r w:rsidR="00DC52C7">
          <w:rPr>
            <w:lang w:val="en-US"/>
          </w:rPr>
          <w:t>inferred</w:t>
        </w:r>
      </w:ins>
      <w:ins w:id="529" w:author="Admin" w:date="2020-04-29T12:08:00Z">
        <w:r>
          <w:rPr>
            <w:lang w:val="en-US"/>
          </w:rPr>
          <w:t xml:space="preserve">. </w:t>
        </w:r>
      </w:ins>
      <w:ins w:id="530"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531" w:author="Admin" w:date="2020-04-29T12:34:00Z">
        <w:r w:rsidR="009745A4">
          <w:rPr>
            <w:lang w:val="en-US"/>
          </w:rPr>
          <w:t xml:space="preserve">by </w:t>
        </w:r>
      </w:ins>
      <w:ins w:id="532" w:author="Admin" w:date="2020-04-29T12:35:00Z">
        <w:r w:rsidR="009745A4">
          <w:rPr>
            <w:lang w:val="en-US"/>
          </w:rPr>
          <w:t xml:space="preserve">large (longer then the chosen window) </w:t>
        </w:r>
      </w:ins>
      <w:ins w:id="533" w:author="Admin" w:date="2020-04-29T12:34:00Z">
        <w:r w:rsidR="009745A4">
          <w:rPr>
            <w:lang w:val="en-US"/>
          </w:rPr>
          <w:t>chromos</w:t>
        </w:r>
      </w:ins>
      <w:ins w:id="534" w:author="Admin" w:date="2020-04-29T12:35:00Z">
        <w:r w:rsidR="009745A4">
          <w:rPr>
            <w:lang w:val="en-US"/>
          </w:rPr>
          <w:t xml:space="preserve">omal </w:t>
        </w:r>
      </w:ins>
      <w:ins w:id="535" w:author="Admin" w:date="2020-04-29T12:36:00Z">
        <w:r w:rsidR="009745A4">
          <w:rPr>
            <w:lang w:val="en-US"/>
          </w:rPr>
          <w:t xml:space="preserve">rearrangements. From our experience and </w:t>
        </w:r>
      </w:ins>
      <w:ins w:id="536" w:author="Admin" w:date="2020-04-29T12:53:00Z">
        <w:r w:rsidR="006D217B">
          <w:rPr>
            <w:lang w:val="en-US"/>
          </w:rPr>
          <w:t>estimates from other studies [</w:t>
        </w:r>
      </w:ins>
      <w:ins w:id="537" w:author="Admin" w:date="2020-04-29T12:54:00Z">
        <w:r w:rsidR="00D917FC">
          <w:rPr>
            <w:lang w:val="en-US"/>
          </w:rPr>
          <w:t>Brilli, BMC Genomics 2013</w:t>
        </w:r>
      </w:ins>
      <w:ins w:id="538" w:author="Admin" w:date="2020-04-29T12:53:00Z">
        <w:r w:rsidR="006D217B">
          <w:rPr>
            <w:lang w:val="en-US"/>
          </w:rPr>
          <w:t>]</w:t>
        </w:r>
      </w:ins>
      <w:ins w:id="539" w:author="Admin" w:date="2020-04-29T12:54:00Z">
        <w:r w:rsidR="00D917FC">
          <w:rPr>
            <w:lang w:val="en-US"/>
          </w:rPr>
          <w:t xml:space="preserve"> this means that </w:t>
        </w:r>
      </w:ins>
      <w:ins w:id="540" w:author="Admin" w:date="2020-04-29T12:55:00Z">
        <w:r w:rsidR="00D917FC">
          <w:rPr>
            <w:lang w:val="en-US"/>
          </w:rPr>
          <w:t xml:space="preserve">genomes </w:t>
        </w:r>
      </w:ins>
      <w:ins w:id="541" w:author="Admin" w:date="2020-04-29T12:56:00Z">
        <w:r w:rsidR="00D917FC">
          <w:rPr>
            <w:lang w:val="en-US"/>
          </w:rPr>
          <w:t>within 0.</w:t>
        </w:r>
      </w:ins>
      <w:ins w:id="542" w:author="Admin" w:date="2020-04-29T13:13:00Z">
        <w:r w:rsidR="00773472" w:rsidRPr="00773472">
          <w:rPr>
            <w:lang w:val="en-US"/>
            <w:rPrChange w:id="543" w:author="Admin" w:date="2020-04-29T13:13:00Z">
              <w:rPr/>
            </w:rPrChange>
          </w:rPr>
          <w:t>05</w:t>
        </w:r>
      </w:ins>
      <w:ins w:id="544" w:author="Admin" w:date="2020-04-29T12:56:00Z">
        <w:r w:rsidR="00D917FC">
          <w:rPr>
            <w:lang w:val="en-US"/>
          </w:rPr>
          <w:t xml:space="preserve"> phylogenetic distance </w:t>
        </w:r>
      </w:ins>
      <w:ins w:id="545" w:author="Admin" w:date="2020-04-29T12:57:00Z">
        <w:r w:rsidR="00D917FC">
          <w:rPr>
            <w:lang w:val="en-US"/>
          </w:rPr>
          <w:t xml:space="preserve">(approximately, </w:t>
        </w:r>
      </w:ins>
      <w:ins w:id="546" w:author="Admin" w:date="2020-04-29T13:20:00Z">
        <w:r w:rsidR="006860C0">
          <w:rPr>
            <w:lang w:val="en-US"/>
          </w:rPr>
          <w:t>a</w:t>
        </w:r>
      </w:ins>
      <w:ins w:id="547" w:author="Admin" w:date="2020-04-29T12:57:00Z">
        <w:r w:rsidR="00D917FC">
          <w:rPr>
            <w:lang w:val="en-US"/>
          </w:rPr>
          <w:t xml:space="preserve"> species boundary</w:t>
        </w:r>
      </w:ins>
      <w:ins w:id="548" w:author="Admin" w:date="2020-04-29T13:36:00Z">
        <w:r w:rsidR="00733129">
          <w:rPr>
            <w:lang w:val="en-US"/>
          </w:rPr>
          <w:t xml:space="preserve"> [Mash 2016]</w:t>
        </w:r>
      </w:ins>
      <w:ins w:id="549" w:author="Admin" w:date="2020-04-29T12:57:00Z">
        <w:r w:rsidR="00D917FC">
          <w:rPr>
            <w:lang w:val="en-US"/>
          </w:rPr>
          <w:t xml:space="preserve">) </w:t>
        </w:r>
      </w:ins>
      <w:ins w:id="550" w:author="Admin" w:date="2020-04-29T12:56:00Z">
        <w:r w:rsidR="00D917FC">
          <w:rPr>
            <w:lang w:val="en-US"/>
          </w:rPr>
          <w:t xml:space="preserve">should </w:t>
        </w:r>
      </w:ins>
      <w:ins w:id="551" w:author="Admin" w:date="2020-04-29T12:57:00Z">
        <w:r w:rsidR="00D917FC">
          <w:rPr>
            <w:lang w:val="en-US"/>
          </w:rPr>
          <w:t>be used.</w:t>
        </w:r>
      </w:ins>
      <w:ins w:id="552" w:author="Admin" w:date="2020-04-29T13:13:00Z">
        <w:r w:rsidR="00773472" w:rsidRPr="00773472">
          <w:rPr>
            <w:lang w:val="en-US"/>
            <w:rPrChange w:id="553" w:author="Admin" w:date="2020-04-29T13:13:00Z">
              <w:rPr/>
            </w:rPrChange>
          </w:rPr>
          <w:t xml:space="preserve"> </w:t>
        </w:r>
      </w:ins>
      <w:ins w:id="554" w:author="Admin" w:date="2020-04-29T13:14:00Z">
        <w:r w:rsidR="00773472">
          <w:rPr>
            <w:lang w:val="en-US"/>
          </w:rPr>
          <w:br/>
        </w:r>
      </w:ins>
      <w:ins w:id="555" w:author="Admin" w:date="2020-04-29T13:13:00Z">
        <w:r w:rsidR="00773472" w:rsidRPr="00773472">
          <w:rPr>
            <w:lang w:val="en-US"/>
            <w:rPrChange w:id="556" w:author="Admin" w:date="2020-04-29T13:13:00Z">
              <w:rPr/>
            </w:rPrChange>
          </w:rPr>
          <w:t>C</w:t>
        </w:r>
        <w:r w:rsidR="00773472">
          <w:rPr>
            <w:lang w:val="en-US"/>
          </w:rPr>
          <w:t xml:space="preserve">omplexity profiles </w:t>
        </w:r>
      </w:ins>
      <w:ins w:id="557" w:author="Admin" w:date="2020-04-29T13:15:00Z">
        <w:r w:rsidR="00773472">
          <w:rPr>
            <w:lang w:val="en-US"/>
          </w:rPr>
          <w:t xml:space="preserve">of different groups of organisms can be compared with same </w:t>
        </w:r>
      </w:ins>
      <w:ins w:id="558" w:author="Admin" w:date="2020-04-29T13:20:00Z">
        <w:r w:rsidR="00EE5DAD">
          <w:rPr>
            <w:lang w:val="en-US"/>
          </w:rPr>
          <w:t>limitations</w:t>
        </w:r>
      </w:ins>
      <w:ins w:id="559" w:author="Admin" w:date="2020-04-29T13:15:00Z">
        <w:r w:rsidR="00773472">
          <w:rPr>
            <w:lang w:val="en-US"/>
          </w:rPr>
          <w:t>, drastic genome rearrangements</w:t>
        </w:r>
      </w:ins>
      <w:ins w:id="560" w:author="Admin" w:date="2020-04-29T13:37:00Z">
        <w:r w:rsidR="00733129">
          <w:rPr>
            <w:lang w:val="en-US"/>
          </w:rPr>
          <w:t xml:space="preserve"> make</w:t>
        </w:r>
      </w:ins>
      <w:ins w:id="561" w:author="Admin" w:date="2020-04-29T13:17:00Z">
        <w:r w:rsidR="00733129">
          <w:rPr>
            <w:lang w:val="en-US"/>
          </w:rPr>
          <w:t xml:space="preserve"> comparison not </w:t>
        </w:r>
        <w:r w:rsidR="00773472">
          <w:rPr>
            <w:lang w:val="en-US"/>
          </w:rPr>
          <w:t>informative</w:t>
        </w:r>
      </w:ins>
      <w:ins w:id="562" w:author="Admin" w:date="2020-04-29T13:18:00Z">
        <w:r w:rsidR="00773472">
          <w:rPr>
            <w:lang w:val="en-US"/>
          </w:rPr>
          <w:t>.</w:t>
        </w:r>
      </w:ins>
    </w:p>
    <w:p w:rsidR="00773472" w:rsidRDefault="006860C0">
      <w:pPr>
        <w:spacing w:after="446"/>
        <w:rPr>
          <w:ins w:id="563" w:author="Admin" w:date="2020-04-29T13:46:00Z"/>
          <w:lang w:val="en-US"/>
        </w:rPr>
        <w:pPrChange w:id="564" w:author="Admin" w:date="2020-04-29T12:04:00Z">
          <w:pPr>
            <w:spacing w:after="446"/>
            <w:ind w:left="25" w:firstLine="289"/>
          </w:pPr>
        </w:pPrChange>
      </w:pPr>
      <w:ins w:id="565" w:author="Admin" w:date="2020-04-29T13:19:00Z">
        <w:r>
          <w:rPr>
            <w:lang w:val="en-US"/>
          </w:rPr>
          <w:t>D</w:t>
        </w:r>
      </w:ins>
      <w:ins w:id="566" w:author="Admin" w:date="2020-04-29T13:18:00Z">
        <w:r>
          <w:rPr>
            <w:lang w:val="en-US"/>
          </w:rPr>
          <w:t>raft genomes (</w:t>
        </w:r>
      </w:ins>
      <w:ins w:id="567" w:author="Admin" w:date="2020-04-29T21:24:00Z">
        <w:r w:rsidR="00CC692B">
          <w:rPr>
            <w:lang w:val="en-US"/>
          </w:rPr>
          <w:t xml:space="preserve">consisting of </w:t>
        </w:r>
      </w:ins>
      <w:ins w:id="568" w:author="Admin" w:date="2020-04-29T13:19:00Z">
        <w:r w:rsidR="00CC692B">
          <w:rPr>
            <w:lang w:val="en-US"/>
          </w:rPr>
          <w:t>fragmented genome regions</w:t>
        </w:r>
      </w:ins>
      <w:ins w:id="569" w:author="Admin" w:date="2020-04-29T21:24:00Z">
        <w:r w:rsidR="00CC692B">
          <w:rPr>
            <w:lang w:val="en-US"/>
          </w:rPr>
          <w:t xml:space="preserve"> called contigs</w:t>
        </w:r>
      </w:ins>
      <w:ins w:id="570" w:author="Admin" w:date="2020-04-29T13:19:00Z">
        <w:r>
          <w:rPr>
            <w:lang w:val="en-US"/>
          </w:rPr>
          <w:t xml:space="preserve">) </w:t>
        </w:r>
      </w:ins>
      <w:ins w:id="571" w:author="Admin" w:date="2020-04-29T13:21:00Z">
        <w:r w:rsidR="00EE5DAD">
          <w:rPr>
            <w:lang w:val="en-US"/>
          </w:rPr>
          <w:t>may be used for complexity estimation</w:t>
        </w:r>
      </w:ins>
      <w:ins w:id="572" w:author="Admin" w:date="2020-04-29T13:34:00Z">
        <w:r w:rsidR="00733129">
          <w:rPr>
            <w:lang w:val="en-US"/>
          </w:rPr>
          <w:t xml:space="preserve"> without </w:t>
        </w:r>
      </w:ins>
      <w:ins w:id="573" w:author="Admin" w:date="2020-04-29T13:58:00Z">
        <w:r w:rsidR="004E6883">
          <w:rPr>
            <w:lang w:val="en-US"/>
          </w:rPr>
          <w:t xml:space="preserve">big </w:t>
        </w:r>
      </w:ins>
      <w:ins w:id="574" w:author="Admin" w:date="2020-04-29T13:35:00Z">
        <w:r w:rsidR="00733129">
          <w:rPr>
            <w:lang w:val="en-US"/>
          </w:rPr>
          <w:t>impact on the result</w:t>
        </w:r>
      </w:ins>
      <w:ins w:id="575" w:author="Admin" w:date="2020-04-29T13:22:00Z">
        <w:r w:rsidR="00EE5DAD">
          <w:rPr>
            <w:lang w:val="en-US"/>
          </w:rPr>
          <w:t>. We performed comparison</w:t>
        </w:r>
      </w:ins>
      <w:ins w:id="576" w:author="Admin" w:date="2020-04-29T13:38:00Z">
        <w:r w:rsidR="00733129">
          <w:rPr>
            <w:lang w:val="en-US"/>
          </w:rPr>
          <w:t>s</w:t>
        </w:r>
      </w:ins>
      <w:ins w:id="577" w:author="Admin" w:date="2020-04-29T13:22:00Z">
        <w:r w:rsidR="00EE5DAD">
          <w:rPr>
            <w:lang w:val="en-US"/>
          </w:rPr>
          <w:t xml:space="preserve"> </w:t>
        </w:r>
      </w:ins>
      <w:ins w:id="578" w:author="Admin" w:date="2020-04-29T13:38:00Z">
        <w:r w:rsidR="00733129">
          <w:rPr>
            <w:lang w:val="en-US"/>
          </w:rPr>
          <w:t xml:space="preserve">of complexity profiles </w:t>
        </w:r>
      </w:ins>
      <w:ins w:id="579" w:author="Admin" w:date="2020-04-29T13:40:00Z">
        <w:r w:rsidR="00733129">
          <w:rPr>
            <w:lang w:val="en-US"/>
          </w:rPr>
          <w:t xml:space="preserve">inferred with 100 complete or 100 draft genomes </w:t>
        </w:r>
        <w:r w:rsidR="00003C3A">
          <w:rPr>
            <w:lang w:val="en-US"/>
          </w:rPr>
          <w:t>with same complete genome as reference and observed significant similarity (</w:t>
        </w:r>
      </w:ins>
      <w:ins w:id="580" w:author="Admin" w:date="2020-04-29T13:41:00Z">
        <w:r w:rsidR="006A0973">
          <w:rPr>
            <w:lang w:val="en-US"/>
          </w:rPr>
          <w:t>see f</w:t>
        </w:r>
        <w:r w:rsidR="00003C3A">
          <w:rPr>
            <w:lang w:val="en-US"/>
          </w:rPr>
          <w:t>ig</w:t>
        </w:r>
      </w:ins>
      <w:ins w:id="581" w:author="Admin" w:date="2020-05-05T10:58:00Z">
        <w:r w:rsidR="006A0973">
          <w:rPr>
            <w:lang w:val="en-US"/>
          </w:rPr>
          <w:t>.</w:t>
        </w:r>
      </w:ins>
      <w:ins w:id="582" w:author="Admin" w:date="2020-04-29T13:41:00Z">
        <w:r w:rsidR="00003C3A">
          <w:rPr>
            <w:lang w:val="en-US"/>
          </w:rPr>
          <w:t xml:space="preserve"> 7</w:t>
        </w:r>
      </w:ins>
      <w:ins w:id="583" w:author="Admin" w:date="2020-04-29T13:40:00Z">
        <w:r w:rsidR="00003C3A">
          <w:rPr>
            <w:lang w:val="en-US"/>
          </w:rPr>
          <w:t>)</w:t>
        </w:r>
      </w:ins>
      <w:ins w:id="584" w:author="Admin" w:date="2020-04-29T13:41:00Z">
        <w:r w:rsidR="00003C3A">
          <w:rPr>
            <w:lang w:val="en-US"/>
          </w:rPr>
          <w:t>.</w:t>
        </w:r>
      </w:ins>
      <w:ins w:id="585" w:author="Admin" w:date="2020-04-29T13:43:00Z">
        <w:r w:rsidR="00003C3A">
          <w:rPr>
            <w:lang w:val="en-US"/>
          </w:rPr>
          <w:t xml:space="preserve"> This is true for genomes prone to horizontal gene transfer or other sources of local variability and may be less so in case of highly stable genomes with large scale rearrangements as main source of variability</w:t>
        </w:r>
      </w:ins>
      <w:ins w:id="586" w:author="Admin" w:date="2020-04-29T13:45:00Z">
        <w:r w:rsidR="00003C3A">
          <w:rPr>
            <w:lang w:val="en-US"/>
          </w:rPr>
          <w:t xml:space="preserve"> (e.g. Mycobacterium tuberculosis)</w:t>
        </w:r>
      </w:ins>
      <w:ins w:id="587" w:author="Admin" w:date="2020-04-29T13:43:00Z">
        <w:r w:rsidR="00003C3A">
          <w:rPr>
            <w:lang w:val="en-US"/>
          </w:rPr>
          <w:t>.</w:t>
        </w:r>
      </w:ins>
      <w:ins w:id="588" w:author="Admin" w:date="2020-04-29T13:46:00Z">
        <w:r w:rsidR="00003C3A">
          <w:rPr>
            <w:lang w:val="en-US"/>
          </w:rPr>
          <w:t xml:space="preserve"> Subgraph visualization suffers from genome fragmentation </w:t>
        </w:r>
      </w:ins>
      <w:ins w:id="589" w:author="Admin" w:date="2020-04-29T13:48:00Z">
        <w:r w:rsidR="00003C3A">
          <w:rPr>
            <w:lang w:val="en-US"/>
          </w:rPr>
          <w:t xml:space="preserve">because false negatives may be introduced by contig boundaries (for example </w:t>
        </w:r>
      </w:ins>
      <w:ins w:id="590" w:author="Admin" w:date="2020-04-29T13:49:00Z">
        <w:r w:rsidR="00003C3A">
          <w:rPr>
            <w:lang w:val="en-US"/>
          </w:rPr>
          <w:t>no context of region representing some particular contig c</w:t>
        </w:r>
      </w:ins>
      <w:ins w:id="591" w:author="Admin" w:date="2020-04-29T13:58:00Z">
        <w:r w:rsidR="004E6883">
          <w:rPr>
            <w:lang w:val="en-US"/>
          </w:rPr>
          <w:t>ould</w:t>
        </w:r>
      </w:ins>
      <w:ins w:id="592" w:author="Admin" w:date="2020-04-29T13:49:00Z">
        <w:r w:rsidR="00003C3A">
          <w:rPr>
            <w:lang w:val="en-US"/>
          </w:rPr>
          <w:t xml:space="preserve"> be </w:t>
        </w:r>
      </w:ins>
      <w:ins w:id="593" w:author="Admin" w:date="2020-04-29T13:50:00Z">
        <w:r w:rsidR="004E6883">
          <w:rPr>
            <w:lang w:val="en-US"/>
          </w:rPr>
          <w:t>identified)</w:t>
        </w:r>
      </w:ins>
      <w:ins w:id="594" w:author="Admin" w:date="2020-04-29T13:52:00Z">
        <w:r w:rsidR="004E6883">
          <w:rPr>
            <w:lang w:val="en-US"/>
          </w:rPr>
          <w:t>.</w:t>
        </w:r>
      </w:ins>
    </w:p>
    <w:p w:rsidR="006A0973" w:rsidRPr="00BA16C3" w:rsidRDefault="006A0973">
      <w:pPr>
        <w:spacing w:after="446"/>
        <w:rPr>
          <w:ins w:id="595" w:author="Admin" w:date="2020-05-05T10:56:00Z"/>
          <w:lang w:val="en-US"/>
          <w:rPrChange w:id="596" w:author="Admin" w:date="2020-05-05T14:43:00Z">
            <w:rPr>
              <w:ins w:id="597" w:author="Admin" w:date="2020-05-05T10:56:00Z"/>
              <w:lang w:val="en-US"/>
            </w:rPr>
          </w:rPrChange>
        </w:rPr>
        <w:pPrChange w:id="598" w:author="Admin" w:date="2020-04-29T12:04:00Z">
          <w:pPr>
            <w:spacing w:after="446"/>
            <w:ind w:left="25" w:firstLine="289"/>
          </w:pPr>
        </w:pPrChange>
      </w:pPr>
      <w:bookmarkStart w:id="599" w:name="_GoBack"/>
      <w:ins w:id="600" w:author="Admin" w:date="2020-05-05T10:56:00Z">
        <w:r>
          <w:rPr>
            <w:lang w:val="en-US"/>
          </w:rPr>
          <w:t xml:space="preserve">Small number of </w:t>
        </w:r>
      </w:ins>
      <w:ins w:id="601" w:author="Admin" w:date="2020-04-29T13:46:00Z">
        <w:r w:rsidR="00003C3A">
          <w:rPr>
            <w:lang w:val="en-US"/>
          </w:rPr>
          <w:t xml:space="preserve">genomes </w:t>
        </w:r>
      </w:ins>
      <w:ins w:id="602" w:author="Admin" w:date="2020-04-29T13:52:00Z">
        <w:r w:rsidR="004E6883">
          <w:rPr>
            <w:lang w:val="en-US"/>
          </w:rPr>
          <w:t xml:space="preserve">included in the analysis </w:t>
        </w:r>
      </w:ins>
      <w:ins w:id="603" w:author="Admin" w:date="2020-05-05T10:56:00Z">
        <w:r>
          <w:rPr>
            <w:lang w:val="en-US"/>
          </w:rPr>
          <w:t xml:space="preserve">may </w:t>
        </w:r>
      </w:ins>
      <w:ins w:id="604" w:author="Admin" w:date="2020-05-05T10:59:00Z">
        <w:r>
          <w:rPr>
            <w:lang w:val="en-US"/>
          </w:rPr>
          <w:t xml:space="preserve">lower </w:t>
        </w:r>
      </w:ins>
      <w:ins w:id="605" w:author="Admin" w:date="2020-04-29T13:52:00Z">
        <w:r>
          <w:rPr>
            <w:lang w:val="en-US"/>
          </w:rPr>
          <w:t>the accuracy</w:t>
        </w:r>
      </w:ins>
      <w:ins w:id="606" w:author="Admin" w:date="2020-05-05T10:58:00Z">
        <w:r>
          <w:rPr>
            <w:lang w:val="en-US"/>
          </w:rPr>
          <w:t xml:space="preserve"> of complexity profile estimation</w:t>
        </w:r>
      </w:ins>
      <w:ins w:id="607" w:author="Admin" w:date="2020-05-05T10:57:00Z">
        <w:r>
          <w:rPr>
            <w:lang w:val="en-US"/>
          </w:rPr>
          <w:t xml:space="preserve">. Fig 7 </w:t>
        </w:r>
      </w:ins>
      <w:ins w:id="608" w:author="Admin" w:date="2020-05-05T10:58:00Z">
        <w:r>
          <w:rPr>
            <w:lang w:val="en-US"/>
          </w:rPr>
          <w:t xml:space="preserve">shows the </w:t>
        </w:r>
      </w:ins>
      <w:ins w:id="609" w:author="Admin" w:date="2020-05-05T10:59:00Z">
        <w:r>
          <w:rPr>
            <w:lang w:val="en-US"/>
          </w:rPr>
          <w:t xml:space="preserve">correlation of complexity values obtained with </w:t>
        </w:r>
      </w:ins>
      <w:ins w:id="610" w:author="Admin" w:date="2020-05-05T14:32:00Z">
        <w:r w:rsidR="001441D1">
          <w:rPr>
            <w:lang w:val="en-US"/>
          </w:rPr>
          <w:t xml:space="preserve">either 100 </w:t>
        </w:r>
        <w:r w:rsidR="001441D1" w:rsidRPr="00BA16C3">
          <w:rPr>
            <w:i/>
            <w:lang w:val="en-US"/>
            <w:rPrChange w:id="611" w:author="Admin" w:date="2020-05-05T14:43:00Z">
              <w:rPr>
                <w:lang w:val="en-US"/>
              </w:rPr>
            </w:rPrChange>
          </w:rPr>
          <w:t>E. coli</w:t>
        </w:r>
        <w:r w:rsidR="001441D1">
          <w:rPr>
            <w:lang w:val="en-US"/>
          </w:rPr>
          <w:t xml:space="preserve"> genomes or </w:t>
        </w:r>
      </w:ins>
      <w:ins w:id="612" w:author="Admin" w:date="2020-05-05T11:00:00Z">
        <w:r>
          <w:rPr>
            <w:lang w:val="en-US"/>
          </w:rPr>
          <w:t xml:space="preserve">subsets </w:t>
        </w:r>
      </w:ins>
      <w:ins w:id="613" w:author="Admin" w:date="2020-05-05T14:33:00Z">
        <w:r w:rsidR="001441D1">
          <w:rPr>
            <w:lang w:val="en-US"/>
          </w:rPr>
          <w:t xml:space="preserve">with lower number </w:t>
        </w:r>
      </w:ins>
      <w:ins w:id="614" w:author="Admin" w:date="2020-05-05T11:00:00Z">
        <w:r>
          <w:rPr>
            <w:lang w:val="en-US"/>
          </w:rPr>
          <w:t>of genomes</w:t>
        </w:r>
      </w:ins>
      <w:ins w:id="615" w:author="Admin" w:date="2020-05-05T14:33:00Z">
        <w:r w:rsidR="001441D1">
          <w:rPr>
            <w:lang w:val="en-US"/>
          </w:rPr>
          <w:t>.</w:t>
        </w:r>
      </w:ins>
      <w:ins w:id="616" w:author="Admin" w:date="2020-05-05T11:00:00Z">
        <w:r>
          <w:rPr>
            <w:lang w:val="en-US"/>
          </w:rPr>
          <w:t xml:space="preserve"> </w:t>
        </w:r>
      </w:ins>
      <w:ins w:id="617" w:author="Admin" w:date="2020-05-05T18:22:00Z">
        <w:r w:rsidR="00247E93">
          <w:rPr>
            <w:lang w:val="en-US"/>
          </w:rPr>
          <w:t>When more than</w:t>
        </w:r>
      </w:ins>
      <w:ins w:id="618" w:author="Admin" w:date="2020-05-05T14:53:00Z">
        <w:r w:rsidR="007D141E">
          <w:rPr>
            <w:lang w:val="en-US"/>
          </w:rPr>
          <w:t xml:space="preserve"> 40 genomes </w:t>
        </w:r>
      </w:ins>
      <w:ins w:id="619" w:author="Admin" w:date="2020-05-05T18:22:00Z">
        <w:r w:rsidR="00247E93">
          <w:rPr>
            <w:lang w:val="en-US"/>
          </w:rPr>
          <w:t xml:space="preserve">are </w:t>
        </w:r>
      </w:ins>
      <w:ins w:id="620" w:author="Admin" w:date="2020-05-05T14:53:00Z">
        <w:r w:rsidR="007D141E">
          <w:rPr>
            <w:lang w:val="en-US"/>
          </w:rPr>
          <w:t>included in the analysis</w:t>
        </w:r>
      </w:ins>
      <w:ins w:id="621" w:author="Admin" w:date="2020-05-05T18:22:00Z">
        <w:r w:rsidR="00247E93">
          <w:rPr>
            <w:lang w:val="en-US"/>
          </w:rPr>
          <w:t>,</w:t>
        </w:r>
      </w:ins>
      <w:ins w:id="622" w:author="Admin" w:date="2020-05-05T14:53:00Z">
        <w:r w:rsidR="007D141E">
          <w:rPr>
            <w:lang w:val="en-US"/>
          </w:rPr>
          <w:t xml:space="preserve"> pearson correlation coefficient </w:t>
        </w:r>
      </w:ins>
      <w:ins w:id="623" w:author="Admin" w:date="2020-05-05T18:22:00Z">
        <w:r w:rsidR="00247E93">
          <w:rPr>
            <w:lang w:val="en-US"/>
          </w:rPr>
          <w:t>becomes</w:t>
        </w:r>
      </w:ins>
      <w:ins w:id="624" w:author="Admin" w:date="2020-05-05T14:53:00Z">
        <w:r w:rsidR="007D141E">
          <w:rPr>
            <w:lang w:val="en-US"/>
          </w:rPr>
          <w:t xml:space="preserve"> greater than 0.9</w:t>
        </w:r>
      </w:ins>
      <w:ins w:id="625" w:author="Admin" w:date="2020-05-05T18:22:00Z">
        <w:r w:rsidR="00247E93">
          <w:rPr>
            <w:lang w:val="en-US"/>
          </w:rPr>
          <w:t xml:space="preserve">. </w:t>
        </w:r>
      </w:ins>
    </w:p>
    <w:bookmarkEnd w:id="599"/>
    <w:p w:rsidR="004E6883" w:rsidRDefault="004E6883">
      <w:pPr>
        <w:spacing w:after="446"/>
        <w:rPr>
          <w:ins w:id="626" w:author="Admin" w:date="2020-04-29T21:46:00Z"/>
          <w:lang w:val="en-US"/>
        </w:rPr>
        <w:pPrChange w:id="627" w:author="Admin" w:date="2020-04-29T12:04:00Z">
          <w:pPr>
            <w:spacing w:after="446"/>
            <w:ind w:left="25" w:firstLine="289"/>
          </w:pPr>
        </w:pPrChange>
      </w:pPr>
      <w:ins w:id="628" w:author="Admin" w:date="2020-04-29T13:53:00Z">
        <w:r>
          <w:rPr>
            <w:lang w:val="en-US"/>
          </w:rPr>
          <w:t>Time needed for the analysis depends on the number of genome</w:t>
        </w:r>
      </w:ins>
      <w:ins w:id="629" w:author="Admin" w:date="2020-04-29T13:59:00Z">
        <w:r>
          <w:rPr>
            <w:lang w:val="en-US"/>
          </w:rPr>
          <w:t>s</w:t>
        </w:r>
      </w:ins>
      <w:ins w:id="630" w:author="Admin" w:date="2020-04-29T13:55:00Z">
        <w:r>
          <w:rPr>
            <w:lang w:val="en-US"/>
          </w:rPr>
          <w:t>.</w:t>
        </w:r>
      </w:ins>
      <w:ins w:id="631" w:author="Admin" w:date="2020-04-29T13:53:00Z">
        <w:r>
          <w:rPr>
            <w:lang w:val="en-US"/>
          </w:rPr>
          <w:t xml:space="preserve"> Fig 7</w:t>
        </w:r>
      </w:ins>
      <w:ins w:id="632" w:author="Admin" w:date="2020-04-29T13:59:00Z">
        <w:r>
          <w:rPr>
            <w:lang w:val="en-US"/>
          </w:rPr>
          <w:t xml:space="preserve"> shows </w:t>
        </w:r>
      </w:ins>
      <w:ins w:id="633" w:author="Admin" w:date="2020-04-29T14:00:00Z">
        <w:r>
          <w:rPr>
            <w:lang w:val="en-US"/>
          </w:rPr>
          <w:t xml:space="preserve">time needed for </w:t>
        </w:r>
      </w:ins>
      <w:ins w:id="634" w:author="Admin" w:date="2020-04-29T14:01:00Z">
        <w:r w:rsidR="00A30A27">
          <w:rPr>
            <w:lang w:val="en-US"/>
          </w:rPr>
          <w:t xml:space="preserve">the graph construction and complexity evaluation steps for </w:t>
        </w:r>
      </w:ins>
      <w:ins w:id="635" w:author="Admin" w:date="2020-04-29T14:02:00Z">
        <w:r w:rsidR="00A30A27">
          <w:rPr>
            <w:lang w:val="en-US"/>
          </w:rPr>
          <w:t xml:space="preserve">a </w:t>
        </w:r>
      </w:ins>
      <w:ins w:id="636" w:author="Admin" w:date="2020-04-29T14:01:00Z">
        <w:r w:rsidR="00A30A27">
          <w:rPr>
            <w:lang w:val="en-US"/>
          </w:rPr>
          <w:t>different numb</w:t>
        </w:r>
      </w:ins>
      <w:ins w:id="637" w:author="Admin" w:date="2020-04-29T14:02:00Z">
        <w:r w:rsidR="00A30A27">
          <w:rPr>
            <w:lang w:val="en-US"/>
          </w:rPr>
          <w:t>er of genomes (up to 1000)</w:t>
        </w:r>
      </w:ins>
      <w:ins w:id="638" w:author="Admin" w:date="2020-04-29T13:54:00Z">
        <w:r>
          <w:rPr>
            <w:lang w:val="en-US"/>
          </w:rPr>
          <w:t xml:space="preserve">. </w:t>
        </w:r>
      </w:ins>
      <w:ins w:id="639" w:author="Admin" w:date="2020-04-29T14:00:00Z">
        <w:r>
          <w:rPr>
            <w:lang w:val="en-US"/>
          </w:rPr>
          <w:t>M</w:t>
        </w:r>
      </w:ins>
      <w:ins w:id="640" w:author="Admin" w:date="2020-04-29T13:54:00Z">
        <w:r>
          <w:rPr>
            <w:lang w:val="en-US"/>
          </w:rPr>
          <w:t xml:space="preserve">ain limitation </w:t>
        </w:r>
      </w:ins>
      <w:ins w:id="641" w:author="Admin" w:date="2020-04-29T14:02:00Z">
        <w:r w:rsidR="00A30A27">
          <w:rPr>
            <w:lang w:val="en-US"/>
          </w:rPr>
          <w:t xml:space="preserve">for the overall </w:t>
        </w:r>
      </w:ins>
      <w:ins w:id="642" w:author="Admin" w:date="2020-04-29T14:03:00Z">
        <w:r w:rsidR="00A30A27">
          <w:rPr>
            <w:lang w:val="en-US"/>
          </w:rPr>
          <w:t>analysis</w:t>
        </w:r>
      </w:ins>
      <w:ins w:id="643" w:author="Admin" w:date="2020-04-29T14:02:00Z">
        <w:r w:rsidR="00A30A27">
          <w:rPr>
            <w:lang w:val="en-US"/>
          </w:rPr>
          <w:t xml:space="preserve"> is </w:t>
        </w:r>
      </w:ins>
      <w:ins w:id="644" w:author="Admin" w:date="2020-04-29T13:54:00Z">
        <w:r>
          <w:rPr>
            <w:lang w:val="en-US"/>
          </w:rPr>
          <w:t>the ortho</w:t>
        </w:r>
      </w:ins>
      <w:ins w:id="645" w:author="Admin" w:date="2020-04-29T14:03:00Z">
        <w:r w:rsidR="00A30A27">
          <w:rPr>
            <w:lang w:val="en-US"/>
          </w:rPr>
          <w:t xml:space="preserve">group </w:t>
        </w:r>
      </w:ins>
      <w:ins w:id="646" w:author="Admin" w:date="2020-04-29T13:54:00Z">
        <w:r>
          <w:rPr>
            <w:lang w:val="en-US"/>
          </w:rPr>
          <w:t xml:space="preserve">inference </w:t>
        </w:r>
      </w:ins>
      <w:ins w:id="647" w:author="Admin" w:date="2020-04-29T14:00:00Z">
        <w:r>
          <w:rPr>
            <w:lang w:val="en-US"/>
          </w:rPr>
          <w:t>step</w:t>
        </w:r>
      </w:ins>
      <w:ins w:id="648" w:author="Admin" w:date="2020-04-29T14:01:00Z">
        <w:r w:rsidR="00A30A27">
          <w:rPr>
            <w:lang w:val="en-US"/>
          </w:rPr>
          <w:t>.</w:t>
        </w:r>
      </w:ins>
      <w:ins w:id="649" w:author="Admin" w:date="2020-04-29T14:00:00Z">
        <w:r>
          <w:rPr>
            <w:lang w:val="en-US"/>
          </w:rPr>
          <w:t xml:space="preserve"> </w:t>
        </w:r>
      </w:ins>
      <w:ins w:id="650" w:author="Admin" w:date="2020-04-29T14:03:00Z">
        <w:r w:rsidR="00A30A27">
          <w:rPr>
            <w:lang w:val="en-US"/>
          </w:rPr>
          <w:t>When no computational cluster is available other method than</w:t>
        </w:r>
        <w:r w:rsidR="006A0973">
          <w:rPr>
            <w:lang w:val="en-US"/>
          </w:rPr>
          <w:t xml:space="preserve"> orthofinder may be considered. </w:t>
        </w:r>
      </w:ins>
      <w:ins w:id="651" w:author="Admin" w:date="2020-05-05T11:02:00Z">
        <w:r w:rsidR="006A0973">
          <w:rPr>
            <w:lang w:val="en-US"/>
          </w:rPr>
          <w:t>In th</w:t>
        </w:r>
      </w:ins>
      <w:ins w:id="652" w:author="Admin" w:date="2020-05-05T14:42:00Z">
        <w:r w:rsidR="001441D1">
          <w:rPr>
            <w:lang w:val="en-US"/>
          </w:rPr>
          <w:t>p</w:t>
        </w:r>
      </w:ins>
      <w:ins w:id="653" w:author="Admin" w:date="2020-05-05T11:02:00Z">
        <w:r w:rsidR="006A0973">
          <w:rPr>
            <w:lang w:val="en-US"/>
          </w:rPr>
          <w:t xml:space="preserve">is case </w:t>
        </w:r>
      </w:ins>
      <w:ins w:id="654" w:author="Admin" w:date="2020-04-29T14:03:00Z">
        <w:r w:rsidR="00A30A27">
          <w:rPr>
            <w:lang w:val="en-US"/>
          </w:rPr>
          <w:t>users will be ne</w:t>
        </w:r>
      </w:ins>
      <w:ins w:id="655" w:author="Admin" w:date="2020-04-29T14:04:00Z">
        <w:r w:rsidR="00A30A27">
          <w:rPr>
            <w:lang w:val="en-US"/>
          </w:rPr>
          <w:t>e</w:t>
        </w:r>
      </w:ins>
      <w:ins w:id="656" w:author="Admin" w:date="2020-04-29T14:03:00Z">
        <w:r w:rsidR="00A30A27">
          <w:rPr>
            <w:lang w:val="en-US"/>
          </w:rPr>
          <w:t xml:space="preserve">ded to </w:t>
        </w:r>
      </w:ins>
      <w:ins w:id="657" w:author="Admin" w:date="2020-04-29T14:04:00Z">
        <w:r w:rsidR="00A30A27">
          <w:rPr>
            <w:lang w:val="en-US"/>
          </w:rPr>
          <w:t xml:space="preserve">format </w:t>
        </w:r>
      </w:ins>
      <w:ins w:id="658" w:author="Admin" w:date="2020-05-05T11:02:00Z">
        <w:r w:rsidR="006A0973">
          <w:rPr>
            <w:lang w:val="en-US"/>
          </w:rPr>
          <w:t>orthofoup inf</w:t>
        </w:r>
      </w:ins>
      <w:ins w:id="659" w:author="Admin" w:date="2020-05-05T11:03:00Z">
        <w:r w:rsidR="006A0973">
          <w:rPr>
            <w:lang w:val="en-US"/>
          </w:rPr>
          <w:t>o</w:t>
        </w:r>
      </w:ins>
      <w:ins w:id="660" w:author="Admin" w:date="2020-05-05T11:02:00Z">
        <w:r w:rsidR="006A0973">
          <w:rPr>
            <w:lang w:val="en-US"/>
          </w:rPr>
          <w:t>r</w:t>
        </w:r>
      </w:ins>
      <w:ins w:id="661" w:author="Admin" w:date="2020-05-05T11:03:00Z">
        <w:r w:rsidR="006A0973">
          <w:rPr>
            <w:lang w:val="en-US"/>
          </w:rPr>
          <w:t xml:space="preserve">mation in the way: </w:t>
        </w:r>
      </w:ins>
      <w:ins w:id="662" w:author="Admin" w:date="2020-04-29T14:04:00Z">
        <w:r w:rsidR="00A30A27">
          <w:rPr>
            <w:lang w:val="en-US"/>
          </w:rPr>
          <w:t>&lt;orthology</w:t>
        </w:r>
      </w:ins>
      <w:ins w:id="663" w:author="Admin" w:date="2020-04-29T14:05:00Z">
        <w:r w:rsidR="00A30A27">
          <w:rPr>
            <w:lang w:val="en-US"/>
          </w:rPr>
          <w:t>_</w:t>
        </w:r>
      </w:ins>
      <w:ins w:id="664" w:author="Admin" w:date="2020-04-29T14:04:00Z">
        <w:r w:rsidR="00A30A27">
          <w:rPr>
            <w:lang w:val="en-US"/>
          </w:rPr>
          <w:t>gourp</w:t>
        </w:r>
      </w:ins>
      <w:ins w:id="665" w:author="Admin" w:date="2020-04-29T14:05:00Z">
        <w:r w:rsidR="00A30A27">
          <w:rPr>
            <w:lang w:val="en-US"/>
          </w:rPr>
          <w:t>_id</w:t>
        </w:r>
      </w:ins>
      <w:ins w:id="666" w:author="Admin" w:date="2020-04-29T14:04:00Z">
        <w:r w:rsidR="00A30A27">
          <w:rPr>
            <w:lang w:val="en-US"/>
          </w:rPr>
          <w:t>&gt;</w:t>
        </w:r>
      </w:ins>
      <w:ins w:id="667" w:author="Admin" w:date="2020-04-29T14:05:00Z">
        <w:r w:rsidR="00A30A27">
          <w:rPr>
            <w:lang w:val="en-US"/>
          </w:rPr>
          <w:t>: gene_id1 gene_id2 …</w:t>
        </w:r>
      </w:ins>
      <w:ins w:id="668" w:author="Admin" w:date="2020-05-05T11:03:00Z">
        <w:r w:rsidR="006A0973">
          <w:rPr>
            <w:lang w:val="en-US"/>
          </w:rPr>
          <w:t>,</w:t>
        </w:r>
      </w:ins>
      <w:ins w:id="669" w:author="Admin" w:date="2020-04-29T14:05:00Z">
        <w:r w:rsidR="00A30A27">
          <w:rPr>
            <w:lang w:val="en-US"/>
          </w:rPr>
          <w:t xml:space="preserve"> with one line p</w:t>
        </w:r>
        <w:r w:rsidR="006A0973">
          <w:rPr>
            <w:lang w:val="en-US"/>
          </w:rPr>
          <w:t xml:space="preserve">er orthogroup (orthofinder </w:t>
        </w:r>
      </w:ins>
      <w:ins w:id="670" w:author="Admin" w:date="2020-05-05T11:04:00Z">
        <w:r w:rsidR="006A0973">
          <w:rPr>
            <w:lang w:val="en-US"/>
          </w:rPr>
          <w:t xml:space="preserve">output </w:t>
        </w:r>
      </w:ins>
      <w:ins w:id="671" w:author="Admin" w:date="2020-04-29T14:05:00Z">
        <w:r w:rsidR="006A0973">
          <w:rPr>
            <w:lang w:val="en-US"/>
          </w:rPr>
          <w:t>format)</w:t>
        </w:r>
      </w:ins>
      <w:ins w:id="672" w:author="Admin" w:date="2020-04-29T14:06:00Z">
        <w:r w:rsidR="00A30A27">
          <w:rPr>
            <w:lang w:val="en-US"/>
          </w:rPr>
          <w:t>.</w:t>
        </w:r>
      </w:ins>
    </w:p>
    <w:p w:rsidR="00E048C7" w:rsidRPr="009F5854" w:rsidRDefault="00E048C7" w:rsidP="00C64EAB">
      <w:pPr>
        <w:spacing w:after="446"/>
        <w:rPr>
          <w:ins w:id="673" w:author="Admin" w:date="2020-04-29T12:04:00Z"/>
          <w:lang w:val="en-US"/>
          <w:rPrChange w:id="674" w:author="Admin" w:date="2020-04-29T22:58:00Z">
            <w:rPr>
              <w:ins w:id="675" w:author="Admin" w:date="2020-04-29T12:04:00Z"/>
              <w:b/>
              <w:lang w:val="en-US"/>
            </w:rPr>
          </w:rPrChange>
        </w:rPr>
        <w:pPrChange w:id="676" w:author="Admin" w:date="2020-05-05T11:34:00Z">
          <w:pPr>
            <w:spacing w:after="446"/>
            <w:ind w:left="25" w:firstLine="289"/>
          </w:pPr>
        </w:pPrChange>
      </w:pPr>
      <w:ins w:id="677" w:author="Admin" w:date="2020-04-29T21:47:00Z">
        <w:r>
          <w:rPr>
            <w:lang w:val="en-US"/>
          </w:rPr>
          <w:t xml:space="preserve">Local variability hotspots identified with GCB </w:t>
        </w:r>
      </w:ins>
      <w:ins w:id="678" w:author="Admin" w:date="2020-05-05T18:10:00Z">
        <w:r w:rsidR="00B56705">
          <w:rPr>
            <w:lang w:val="en-US"/>
          </w:rPr>
          <w:t xml:space="preserve">are often coincide with </w:t>
        </w:r>
      </w:ins>
      <w:ins w:id="679" w:author="Admin" w:date="2020-04-29T21:52:00Z">
        <w:r>
          <w:rPr>
            <w:lang w:val="en-US"/>
          </w:rPr>
          <w:t xml:space="preserve">prophages and genomic islands. </w:t>
        </w:r>
      </w:ins>
      <w:ins w:id="680"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ins w:id="681" w:author="Admin" w:date="2020-05-05T11:59:00Z">
        <w:r w:rsidR="00087DA0" w:rsidRPr="00087DA0">
          <w:rPr>
            <w:rFonts w:cs="Arial"/>
            <w:color w:val="222222"/>
            <w:szCs w:val="20"/>
            <w:shd w:val="clear" w:color="auto" w:fill="FFFFFF"/>
            <w:lang w:val="en-US"/>
            <w:rPrChange w:id="682" w:author="Admin" w:date="2020-05-05T11:59:00Z">
              <w:rPr>
                <w:rFonts w:ascii="Arial" w:hAnsi="Arial" w:cs="Arial"/>
                <w:color w:val="222222"/>
                <w:szCs w:val="20"/>
                <w:shd w:val="clear" w:color="auto" w:fill="FFFFFF"/>
              </w:rPr>
            </w:rPrChange>
          </w:rPr>
          <w:t>Bertelli et al., 2019</w:t>
        </w:r>
      </w:ins>
      <w:ins w:id="683" w:author="Admin" w:date="2020-05-05T11:05:00Z">
        <w:r w:rsidR="00571D62">
          <w:rPr>
            <w:lang w:val="en-US"/>
          </w:rPr>
          <w:t xml:space="preserve">] and obtained </w:t>
        </w:r>
      </w:ins>
      <w:ins w:id="684" w:author="Admin" w:date="2020-05-05T11:06:00Z">
        <w:r w:rsidR="00571D62" w:rsidRPr="009F5854">
          <w:rPr>
            <w:lang w:val="en-US"/>
          </w:rPr>
          <w:t>0.</w:t>
        </w:r>
      </w:ins>
      <w:ins w:id="685" w:author="Admin" w:date="2020-05-05T11:27:00Z">
        <w:r w:rsidR="00C64EAB">
          <w:rPr>
            <w:lang w:val="en-US"/>
          </w:rPr>
          <w:t>65</w:t>
        </w:r>
      </w:ins>
      <w:ins w:id="686" w:author="Admin" w:date="2020-05-05T11:06:00Z">
        <w:r w:rsidR="00571D62">
          <w:rPr>
            <w:lang w:val="en-US"/>
          </w:rPr>
          <w:t xml:space="preserve"> </w:t>
        </w:r>
      </w:ins>
      <w:ins w:id="687" w:author="Admin" w:date="2020-05-05T12:00:00Z">
        <w:r w:rsidR="00087DA0">
          <w:rPr>
            <w:lang w:val="en-US"/>
          </w:rPr>
          <w:t xml:space="preserve">mean </w:t>
        </w:r>
      </w:ins>
      <w:ins w:id="688" w:author="Admin" w:date="2020-05-05T11:27:00Z">
        <w:r w:rsidR="00C64EAB">
          <w:rPr>
            <w:lang w:val="en-US"/>
          </w:rPr>
          <w:t>F1 score</w:t>
        </w:r>
      </w:ins>
      <w:ins w:id="689" w:author="Admin" w:date="2020-05-05T11:28:00Z">
        <w:r w:rsidR="00087DA0">
          <w:rPr>
            <w:lang w:val="en-US"/>
          </w:rPr>
          <w:t xml:space="preserve"> (</w:t>
        </w:r>
        <w:r w:rsidR="00C64EAB">
          <w:rPr>
            <w:lang w:val="en-US"/>
          </w:rPr>
          <w:t xml:space="preserve">which </w:t>
        </w:r>
        <w:r w:rsidR="00C64EAB" w:rsidRPr="00C64EAB">
          <w:rPr>
            <w:lang w:val="en-US"/>
          </w:rPr>
          <w:t>is comparable to existing tools such as IslandPath-DIMOB, GIHunter and IslandViewer 4</w:t>
        </w:r>
      </w:ins>
      <w:ins w:id="690" w:author="Admin" w:date="2020-05-05T12:01:00Z">
        <w:r w:rsidR="00087DA0">
          <w:rPr>
            <w:lang w:val="en-US"/>
          </w:rPr>
          <w:t>),</w:t>
        </w:r>
      </w:ins>
      <w:ins w:id="691" w:author="Admin" w:date="2020-05-05T18:11:00Z">
        <w:r w:rsidR="00B56705">
          <w:rPr>
            <w:lang w:val="en-US"/>
          </w:rPr>
          <w:t xml:space="preserve"> and</w:t>
        </w:r>
      </w:ins>
      <w:ins w:id="692" w:author="Admin" w:date="2020-05-05T12:01:00Z">
        <w:r w:rsidR="00087DA0">
          <w:rPr>
            <w:lang w:val="en-US"/>
          </w:rPr>
          <w:t xml:space="preserve"> </w:t>
        </w:r>
      </w:ins>
      <w:ins w:id="693" w:author="Admin" w:date="2020-05-05T18:11:00Z">
        <w:r w:rsidR="00B56705" w:rsidRPr="009413CB">
          <w:rPr>
            <w:sz w:val="22"/>
            <w:lang w:val="en-US"/>
          </w:rPr>
          <w:t>0,54</w:t>
        </w:r>
        <w:r w:rsidR="00B56705">
          <w:rPr>
            <w:sz w:val="22"/>
            <w:lang w:val="en-US"/>
          </w:rPr>
          <w:t xml:space="preserve"> </w:t>
        </w:r>
      </w:ins>
      <w:ins w:id="694" w:author="Admin" w:date="2020-05-05T12:01:00Z">
        <w:r w:rsidR="00087DA0">
          <w:rPr>
            <w:lang w:val="en-US"/>
          </w:rPr>
          <w:t xml:space="preserve">mean </w:t>
        </w:r>
        <w:r w:rsidR="00B56705">
          <w:rPr>
            <w:lang w:val="en-US"/>
          </w:rPr>
          <w:t>precision</w:t>
        </w:r>
      </w:ins>
      <w:ins w:id="695" w:author="Admin" w:date="2020-05-05T11:28:00Z">
        <w:r w:rsidR="00C64EAB">
          <w:rPr>
            <w:lang w:val="en-US"/>
          </w:rPr>
          <w:t>.</w:t>
        </w:r>
      </w:ins>
      <w:ins w:id="696" w:author="Admin" w:date="2020-05-05T12:00:00Z">
        <w:r w:rsidR="00087DA0">
          <w:rPr>
            <w:lang w:val="en-US"/>
          </w:rPr>
          <w:t xml:space="preserve"> </w:t>
        </w:r>
      </w:ins>
      <w:ins w:id="697" w:author="Admin" w:date="2020-05-05T11:32:00Z">
        <w:r w:rsidR="00C64EAB">
          <w:rPr>
            <w:lang w:val="en-US"/>
          </w:rPr>
          <w:t xml:space="preserve"> </w:t>
        </w:r>
      </w:ins>
      <w:ins w:id="698" w:author="Admin" w:date="2020-05-05T11:34:00Z">
        <w:r w:rsidR="00C64EAB">
          <w:rPr>
            <w:lang w:val="en-US"/>
          </w:rPr>
          <w:t>C</w:t>
        </w:r>
      </w:ins>
      <w:ins w:id="699" w:author="Admin" w:date="2020-05-05T11:32:00Z">
        <w:r w:rsidR="00C64EAB">
          <w:rPr>
            <w:lang w:val="en-US"/>
          </w:rPr>
          <w:t xml:space="preserve">omparison to </w:t>
        </w:r>
      </w:ins>
      <w:ins w:id="700" w:author="Admin" w:date="2020-05-05T11:33:00Z">
        <w:r w:rsidR="00C64EAB">
          <w:rPr>
            <w:lang w:val="en-US"/>
          </w:rPr>
          <w:t xml:space="preserve">the </w:t>
        </w:r>
      </w:ins>
      <w:ins w:id="701" w:author="Admin" w:date="2020-05-05T18:11:00Z">
        <w:r w:rsidR="00B56705">
          <w:rPr>
            <w:lang w:val="en-US"/>
          </w:rPr>
          <w:t xml:space="preserve">automatically generated </w:t>
        </w:r>
      </w:ins>
      <w:ins w:id="702" w:author="Admin" w:date="2020-05-05T11:33:00Z">
        <w:r w:rsidR="00C64EAB">
          <w:rPr>
            <w:lang w:val="en-US"/>
          </w:rPr>
          <w:t xml:space="preserve">dataset gives much lower </w:t>
        </w:r>
        <w:r w:rsidR="00C64EAB">
          <w:rPr>
            <w:lang w:val="en-US"/>
          </w:rPr>
          <w:lastRenderedPageBreak/>
          <w:t>accuracy scores, s</w:t>
        </w:r>
      </w:ins>
      <w:ins w:id="703" w:author="Admin" w:date="2020-05-05T11:31:00Z">
        <w:r w:rsidR="00C64EAB">
          <w:rPr>
            <w:lang w:val="en-US"/>
          </w:rPr>
          <w:t xml:space="preserve">ee S2 Text </w:t>
        </w:r>
      </w:ins>
      <w:ins w:id="704" w:author="Admin" w:date="2020-05-05T11:32:00Z">
        <w:r w:rsidR="00C64EAB">
          <w:rPr>
            <w:lang w:val="en-US"/>
          </w:rPr>
          <w:t>for detailed information.</w:t>
        </w:r>
      </w:ins>
      <w:ins w:id="705" w:author="Admin" w:date="2020-04-29T22:59:00Z">
        <w:r w:rsidR="009F5854">
          <w:rPr>
            <w:lang w:val="en-US"/>
          </w:rPr>
          <w:t xml:space="preserve"> </w:t>
        </w:r>
      </w:ins>
      <w:ins w:id="706" w:author="Admin" w:date="2020-05-05T11:48:00Z">
        <w:r w:rsidR="0058356A">
          <w:rPr>
            <w:lang w:val="en-US"/>
          </w:rPr>
          <w:t xml:space="preserve">We conclude that </w:t>
        </w:r>
      </w:ins>
      <w:ins w:id="707" w:author="Admin" w:date="2020-05-05T11:57:00Z">
        <w:r w:rsidR="0058356A">
          <w:rPr>
            <w:lang w:val="en-US"/>
          </w:rPr>
          <w:t xml:space="preserve">complexity </w:t>
        </w:r>
      </w:ins>
      <w:ins w:id="708" w:author="Admin" w:date="2020-05-05T14:42:00Z">
        <w:r w:rsidR="00BA16C3">
          <w:rPr>
            <w:lang w:val="en-US"/>
          </w:rPr>
          <w:t>analysis</w:t>
        </w:r>
      </w:ins>
      <w:ins w:id="709" w:author="Admin" w:date="2020-05-05T11:57:00Z">
        <w:r w:rsidR="0058356A">
          <w:rPr>
            <w:lang w:val="en-US"/>
          </w:rPr>
          <w:t xml:space="preserve"> should be considered </w:t>
        </w:r>
      </w:ins>
      <w:ins w:id="710" w:author="Admin" w:date="2020-05-05T11:58:00Z">
        <w:r w:rsidR="0058356A">
          <w:rPr>
            <w:lang w:val="en-US"/>
          </w:rPr>
          <w:t xml:space="preserve">as a helper in </w:t>
        </w:r>
      </w:ins>
      <w:ins w:id="711" w:author="Admin" w:date="2020-05-05T11:57:00Z">
        <w:r w:rsidR="0058356A">
          <w:rPr>
            <w:lang w:val="en-US"/>
          </w:rPr>
          <w:t xml:space="preserve">explorative analysis </w:t>
        </w:r>
      </w:ins>
      <w:ins w:id="712" w:author="Admin" w:date="2020-05-05T11:58:00Z">
        <w:r w:rsidR="00087DA0">
          <w:rPr>
            <w:lang w:val="en-US"/>
          </w:rPr>
          <w:t>of</w:t>
        </w:r>
      </w:ins>
      <w:ins w:id="713" w:author="Admin" w:date="2020-05-05T11:57:00Z">
        <w:r w:rsidR="0058356A">
          <w:rPr>
            <w:lang w:val="en-US"/>
          </w:rPr>
          <w:t xml:space="preserve"> genomic islands</w:t>
        </w:r>
      </w:ins>
      <w:ins w:id="714" w:author="Admin" w:date="2020-05-05T11:58:00Z">
        <w:r w:rsidR="00087DA0">
          <w:rPr>
            <w:lang w:val="en-US"/>
          </w:rPr>
          <w:t xml:space="preserve">, </w:t>
        </w:r>
      </w:ins>
      <w:ins w:id="715" w:author="Admin" w:date="2020-05-05T12:01:00Z">
        <w:r w:rsidR="00087DA0">
          <w:rPr>
            <w:lang w:val="en-US"/>
          </w:rPr>
          <w:t>but should</w:t>
        </w:r>
      </w:ins>
      <w:ins w:id="716" w:author="Admin" w:date="2020-05-05T12:06:00Z">
        <w:r w:rsidR="00087DA0">
          <w:rPr>
            <w:lang w:val="en-US"/>
          </w:rPr>
          <w:t xml:space="preserve"> </w:t>
        </w:r>
      </w:ins>
      <w:ins w:id="717" w:author="Admin" w:date="2020-05-05T12:01:00Z">
        <w:r w:rsidR="00087DA0">
          <w:rPr>
            <w:lang w:val="en-US"/>
          </w:rPr>
          <w:t>not be used as a genomic island</w:t>
        </w:r>
      </w:ins>
      <w:ins w:id="718" w:author="Admin" w:date="2020-05-05T12:02:00Z">
        <w:r w:rsidR="00087DA0">
          <w:rPr>
            <w:lang w:val="en-US"/>
          </w:rPr>
          <w:t xml:space="preserve"> predictions without additional analysis</w:t>
        </w:r>
      </w:ins>
      <w:ins w:id="719" w:author="Admin" w:date="2020-05-05T11:57:00Z">
        <w:r w:rsidR="00087DA0">
          <w:rPr>
            <w:lang w:val="en-US"/>
          </w:rPr>
          <w:t xml:space="preserve">. </w:t>
        </w:r>
      </w:ins>
      <w:ins w:id="720" w:author="Admin" w:date="2020-05-05T11:58:00Z">
        <w:r w:rsidR="00087DA0">
          <w:rPr>
            <w:lang w:val="en-US"/>
          </w:rPr>
          <w:t xml:space="preserve">This is </w:t>
        </w:r>
      </w:ins>
      <w:ins w:id="721" w:author="Admin" w:date="2020-05-05T12:06:00Z">
        <w:r w:rsidR="00087DA0">
          <w:rPr>
            <w:lang w:val="en-US"/>
          </w:rPr>
          <w:t xml:space="preserve">because </w:t>
        </w:r>
      </w:ins>
      <w:ins w:id="722" w:author="Admin" w:date="2020-05-05T14:29:00Z">
        <w:r w:rsidR="001441D1">
          <w:rPr>
            <w:lang w:val="en-US"/>
          </w:rPr>
          <w:t>hotspots</w:t>
        </w:r>
      </w:ins>
      <w:ins w:id="723" w:author="Admin" w:date="2020-04-29T23:00:00Z">
        <w:r w:rsidR="009F5854">
          <w:rPr>
            <w:lang w:val="en-US"/>
          </w:rPr>
          <w:t xml:space="preserve"> </w:t>
        </w:r>
      </w:ins>
      <w:ins w:id="724" w:author="Admin" w:date="2020-05-05T14:28:00Z">
        <w:r w:rsidR="001441D1">
          <w:rPr>
            <w:lang w:val="en-US"/>
          </w:rPr>
          <w:t xml:space="preserve">may be </w:t>
        </w:r>
      </w:ins>
      <w:ins w:id="725" w:author="Admin" w:date="2020-04-29T23:02:00Z">
        <w:r w:rsidR="009F5854">
          <w:rPr>
            <w:lang w:val="en-US"/>
          </w:rPr>
          <w:t>of</w:t>
        </w:r>
      </w:ins>
      <w:ins w:id="726" w:author="Admin" w:date="2020-05-05T14:42:00Z">
        <w:r w:rsidR="00BA16C3">
          <w:rPr>
            <w:lang w:val="en-US"/>
          </w:rPr>
          <w:t xml:space="preserve"> a</w:t>
        </w:r>
      </w:ins>
      <w:ins w:id="727" w:author="Admin" w:date="2020-04-29T23:02:00Z">
        <w:r w:rsidR="009F5854">
          <w:rPr>
            <w:lang w:val="en-US"/>
          </w:rPr>
          <w:t xml:space="preserve"> different (</w:t>
        </w:r>
      </w:ins>
      <w:ins w:id="728" w:author="Admin" w:date="2020-05-05T14:42:00Z">
        <w:r w:rsidR="00BA16C3">
          <w:rPr>
            <w:lang w:val="en-US"/>
          </w:rPr>
          <w:t xml:space="preserve">including </w:t>
        </w:r>
      </w:ins>
      <w:ins w:id="729" w:author="Admin" w:date="2020-04-29T23:02:00Z">
        <w:r w:rsidR="009F5854">
          <w:rPr>
            <w:lang w:val="en-US"/>
          </w:rPr>
          <w:t>unknown) origin.</w:t>
        </w:r>
      </w:ins>
    </w:p>
    <w:p w:rsidR="006F1D1F" w:rsidRPr="006F1D1F" w:rsidDel="001441D1" w:rsidRDefault="006F1D1F">
      <w:pPr>
        <w:spacing w:after="446"/>
        <w:ind w:left="25" w:firstLine="289"/>
        <w:rPr>
          <w:del w:id="730" w:author="Admin" w:date="2020-05-05T14:29:00Z"/>
          <w:b/>
          <w:lang w:val="en-US"/>
          <w:rPrChange w:id="731" w:author="Admin" w:date="2020-04-29T12:04:00Z">
            <w:rPr>
              <w:del w:id="732"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733" w:author="Admin" w:date="2020-04-09T13:38:00Z">
        <w:r w:rsidRPr="002E1375" w:rsidDel="00C9397F">
          <w:rPr>
            <w:lang w:val="en-US"/>
          </w:rPr>
          <w:delText>i.</w:delText>
        </w:r>
      </w:del>
      <w:r w:rsidRPr="002E1375">
        <w:rPr>
          <w:lang w:val="en-US"/>
        </w:rPr>
        <w:t>e.</w:t>
      </w:r>
      <w:ins w:id="734" w:author="Admin" w:date="2020-04-09T13:38:00Z">
        <w:r w:rsidR="00C9397F">
          <w:rPr>
            <w:lang w:val="en-US"/>
          </w:rPr>
          <w:t>g.</w:t>
        </w:r>
      </w:ins>
      <w:r w:rsidRPr="002E1375">
        <w:rPr>
          <w:lang w:val="en-US"/>
        </w:rPr>
        <w:t xml:space="preserve"> Mauve [22], BRIG [36], genePlotR)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FindMyFriends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intraspecies structures like phylogroups or ecotypes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nucmer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lastRenderedPageBreak/>
        <w:t>The here proposed approach is not universal, for example, it is not suited for the detection of large genomic rearrangements (larger than window parameter, usually several dozens genes) or changes in noncoding parts of the genome. Our methodology has also some limitations coming from its dependence on orthology inference accuracy. Here we used orthofinder tool [17], which uses MCL graph clustering algorithm based on gene length normalized blast scores. We find this tool to be optimal in terms of efficiency and accuracy</w:t>
      </w:r>
      <w:ins w:id="735" w:author="Admin" w:date="2020-04-14T15:30:00Z">
        <w:r w:rsidR="003B3125">
          <w:rPr>
            <w:lang w:val="en-US"/>
          </w:rPr>
          <w:t>. Still,</w:t>
        </w:r>
      </w:ins>
      <w:del w:id="736" w:author="Admin" w:date="2020-04-14T15:30:00Z">
        <w:r w:rsidRPr="002E1375" w:rsidDel="003B3125">
          <w:rPr>
            <w:lang w:val="en-US"/>
          </w:rPr>
          <w:delText>.</w:delText>
        </w:r>
      </w:del>
      <w:r w:rsidRPr="002E1375">
        <w:rPr>
          <w:lang w:val="en-US"/>
        </w:rPr>
        <w:t xml:space="preserve"> </w:t>
      </w:r>
      <w:del w:id="737"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738" w:author="Admin" w:date="2020-04-14T15:30:00Z">
        <w:r w:rsidRPr="002E1375" w:rsidDel="003B3125">
          <w:rPr>
            <w:lang w:val="en-US"/>
          </w:rPr>
          <w:delText>P</w:delText>
        </w:r>
      </w:del>
      <w:ins w:id="739" w:author="Admin" w:date="2020-04-14T15:30:00Z">
        <w:r w:rsidR="003B3125">
          <w:rPr>
            <w:lang w:val="en-US"/>
          </w:rPr>
          <w:t>p</w:t>
        </w:r>
      </w:ins>
      <w:r w:rsidRPr="002E1375">
        <w:rPr>
          <w:lang w:val="en-US"/>
        </w:rPr>
        <w:t xml:space="preserve">aralogous genes may be attributed to one </w:t>
      </w:r>
      <w:ins w:id="740" w:author="Admin" w:date="2020-04-14T15:30:00Z">
        <w:r w:rsidR="003B3125">
          <w:rPr>
            <w:lang w:val="en-US"/>
          </w:rPr>
          <w:t>ortho</w:t>
        </w:r>
      </w:ins>
      <w:r w:rsidRPr="002E1375">
        <w:rPr>
          <w:lang w:val="en-US"/>
        </w:rPr>
        <w:t>group</w:t>
      </w:r>
      <w:del w:id="741" w:author="Admin" w:date="2020-04-14T15:30:00Z">
        <w:r w:rsidRPr="002E1375" w:rsidDel="003B3125">
          <w:rPr>
            <w:lang w:val="en-US"/>
          </w:rPr>
          <w:delText xml:space="preserve">. In this case, the </w:delText>
        </w:r>
      </w:del>
      <w:ins w:id="742" w:author="Admin" w:date="2020-04-14T15:30:00Z">
        <w:r w:rsidR="003B3125">
          <w:rPr>
            <w:lang w:val="en-US"/>
          </w:rPr>
          <w:t xml:space="preserve"> which makes </w:t>
        </w:r>
      </w:ins>
      <w:r w:rsidRPr="002E1375">
        <w:rPr>
          <w:lang w:val="en-US"/>
        </w:rPr>
        <w:t xml:space="preserve">graph representation of the context </w:t>
      </w:r>
      <w:del w:id="743" w:author="Admin" w:date="2020-04-14T15:30:00Z">
        <w:r w:rsidRPr="002E1375" w:rsidDel="003B3125">
          <w:rPr>
            <w:lang w:val="en-US"/>
          </w:rPr>
          <w:delText xml:space="preserve">becomes </w:delText>
        </w:r>
      </w:del>
      <w:r w:rsidRPr="002E1375">
        <w:rPr>
          <w:lang w:val="en-US"/>
        </w:rPr>
        <w:t xml:space="preserve">problematic. </w:t>
      </w:r>
      <w:ins w:id="744" w:author="Admin" w:date="2020-04-14T15:39:00Z">
        <w:r w:rsidR="004C4976">
          <w:rPr>
            <w:lang w:val="en-US"/>
          </w:rPr>
          <w:t>W</w:t>
        </w:r>
        <w:r w:rsidR="004C4976">
          <w:rPr>
            <w:highlight w:val="yellow"/>
            <w:lang w:val="en-US"/>
          </w:rPr>
          <w:t>e observed</w:t>
        </w:r>
      </w:ins>
      <w:ins w:id="745" w:author="Admin" w:date="2020-05-05T18:13:00Z">
        <w:r w:rsidR="00B56705">
          <w:rPr>
            <w:lang w:val="en-US"/>
          </w:rPr>
          <w:t xml:space="preserve"> that </w:t>
        </w:r>
      </w:ins>
      <w:ins w:id="746" w:author="Admin" w:date="2020-04-14T15:39:00Z">
        <w:r w:rsidR="004C4976">
          <w:rPr>
            <w:lang w:val="en-US"/>
          </w:rPr>
          <w:t xml:space="preserve">. </w:t>
        </w:r>
      </w:ins>
      <w:ins w:id="747" w:author="Admin" w:date="2020-04-14T15:31:00Z">
        <w:r w:rsidR="003B3125">
          <w:rPr>
            <w:lang w:val="en-US"/>
          </w:rPr>
          <w:t xml:space="preserve"> </w:t>
        </w:r>
      </w:ins>
      <w:r w:rsidRPr="002E1375">
        <w:rPr>
          <w:lang w:val="en-US"/>
        </w:rPr>
        <w:t>We implement two possible ways of dealing with paralogous genes in GCB: the default approach is to ignore them, the other is to perform an artificial orthologization process (each paralogous gene with unique left and right context is denoted with a suffix and added to the graph). From our experience, the optimal strategy is to work in the default mode for explorative analysis and verify all conclusions in the orthologization mode. The graph layout process is also hard to automate. We use two layout algorithms (Dagre and Graphviz), but manual manipulations are often needed to make a clear layout, and Cytoscape (or other graph manipulation software) is desirable to make publication-ready images.</w:t>
      </w:r>
    </w:p>
    <w:p w:rsidR="004B7985" w:rsidRPr="002E1375" w:rsidRDefault="00CD6C6B">
      <w:pPr>
        <w:spacing w:after="411"/>
        <w:ind w:left="25" w:firstLine="289"/>
        <w:rPr>
          <w:lang w:val="en-US"/>
        </w:rPr>
      </w:pPr>
      <w:r w:rsidRPr="002E1375">
        <w:rPr>
          <w:lang w:val="en-US"/>
        </w:rPr>
        <w:t>Despite the above-mentioned drawbacks, we find the here proposed method of complexity analysis informative as it successfully identifies known rearrangement hot spots (prophages, integrons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We have developed a novel tool, called Genome Complexity Browser (GCB), to analyze sets of genomes in order to quantify genome variability and visualize gene context variants. We use graph representation of genes neighbourhood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We precalculated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We observed that there are genome regions with high variability which have conservative localization in intraspecies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“orthologization” approach.</w:t>
      </w:r>
    </w:p>
    <w:p w:rsidR="004B7985" w:rsidRPr="002E1375" w:rsidRDefault="00CD6C6B">
      <w:pPr>
        <w:spacing w:after="281" w:line="268" w:lineRule="auto"/>
        <w:ind w:left="25" w:right="18" w:firstLine="6"/>
        <w:jc w:val="both"/>
        <w:rPr>
          <w:lang w:val="en-US"/>
        </w:rPr>
      </w:pPr>
      <w:r w:rsidRPr="00A562D8">
        <w:rPr>
          <w:b/>
          <w:lang w:val="en-US"/>
          <w:rPrChange w:id="748" w:author="Admin" w:date="2020-04-09T10:12:00Z">
            <w:rPr>
              <w:b/>
            </w:rPr>
          </w:rPrChange>
        </w:rPr>
        <w:t xml:space="preserve">S2 Fig. Phylogenetic tree of 327 E. coli strains with pdu and hmu operon presence information. </w:t>
      </w:r>
      <w:r w:rsidRPr="002E1375">
        <w:rPr>
          <w:lang w:val="en-US"/>
        </w:rPr>
        <w:t xml:space="preserve">Red bars denote genomes in which complete gene set from the operon is present, green bars denote genomes in which more than the half of operon genes are present. A) Hmu operon is in good correspondence with the phylogenetic tree of </w:t>
      </w:r>
      <w:r w:rsidRPr="002E1375">
        <w:rPr>
          <w:i/>
          <w:lang w:val="en-US"/>
        </w:rPr>
        <w:t>E. coli</w:t>
      </w:r>
      <w:r w:rsidRPr="002E1375">
        <w:rPr>
          <w:lang w:val="en-US"/>
        </w:rPr>
        <w:t xml:space="preserve">; B) 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lastRenderedPageBreak/>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 color. The phylogenetic tree was built based on 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Algorithm 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749"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750" w:author="Admin" w:date="2020-04-09T13:35:00Z">
            <w:rPr/>
          </w:rPrChange>
        </w:rPr>
      </w:pPr>
      <w:r w:rsidRPr="00A562D8">
        <w:rPr>
          <w:lang w:val="en-US"/>
          <w:rPrChange w:id="751" w:author="Admin" w:date="2020-04-09T10:12:00Z">
            <w:rPr/>
          </w:rPrChange>
        </w:rPr>
        <w:t xml:space="preserve">Touchon M, Rocha EP. Coevolution of the organization and structure of prokaryotic genomes. </w:t>
      </w:r>
      <w:r w:rsidRPr="0050133F">
        <w:rPr>
          <w:lang w:val="en-US"/>
          <w:rPrChange w:id="752" w:author="Admin" w:date="2020-04-09T13:35:00Z">
            <w:rPr/>
          </w:rPrChange>
        </w:rPr>
        <w:t>Cold Spring Harbor perspectives in biology. 2016;8(1):a018168.</w:t>
      </w:r>
    </w:p>
    <w:p w:rsidR="004B7985" w:rsidRPr="0050133F" w:rsidRDefault="00CD6C6B">
      <w:pPr>
        <w:numPr>
          <w:ilvl w:val="0"/>
          <w:numId w:val="1"/>
        </w:numPr>
        <w:ind w:hanging="354"/>
        <w:rPr>
          <w:lang w:val="en-US"/>
          <w:rPrChange w:id="753" w:author="Admin" w:date="2020-04-09T13:35:00Z">
            <w:rPr/>
          </w:rPrChange>
        </w:rPr>
      </w:pPr>
      <w:r w:rsidRPr="002E1375">
        <w:rPr>
          <w:lang w:val="en-US"/>
        </w:rPr>
        <w:t xml:space="preserve">Hendrickson HL, Barbeau D, Ceschin R, Lawrence JG. </w:t>
      </w:r>
      <w:r w:rsidRPr="00A562D8">
        <w:rPr>
          <w:lang w:val="en-US"/>
          <w:rPrChange w:id="754" w:author="Admin" w:date="2020-04-09T10:12:00Z">
            <w:rPr/>
          </w:rPrChange>
        </w:rPr>
        <w:t xml:space="preserve">Chromosome architecture constrains horizontal gene transfer in bacteria. </w:t>
      </w:r>
      <w:r w:rsidRPr="0050133F">
        <w:rPr>
          <w:lang w:val="en-US"/>
          <w:rPrChange w:id="755" w:author="Admin" w:date="2020-04-09T13:35:00Z">
            <w:rPr/>
          </w:rPrChange>
        </w:rPr>
        <w:t>PLoS genetics. 2018;14(5):e1007421.</w:t>
      </w:r>
    </w:p>
    <w:p w:rsidR="004B7985" w:rsidRDefault="00CD6C6B">
      <w:pPr>
        <w:numPr>
          <w:ilvl w:val="0"/>
          <w:numId w:val="1"/>
        </w:numPr>
        <w:ind w:hanging="354"/>
      </w:pPr>
      <w:r w:rsidRPr="00A562D8">
        <w:rPr>
          <w:lang w:val="en-US"/>
          <w:rPrChange w:id="756" w:author="Admin" w:date="2020-04-09T10:12:00Z">
            <w:rPr/>
          </w:rPrChange>
        </w:rPr>
        <w:t xml:space="preserve">Couturier E, Rocha EP. Replication-associated gene dosage effects shape the genomes of fast-growing bacteria but only for transcription and translation genes. </w:t>
      </w:r>
      <w: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lastRenderedPageBreak/>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757" w:author="Admin" w:date="2020-04-09T13:35:00Z">
            <w:rPr/>
          </w:rPrChange>
        </w:rPr>
      </w:pPr>
      <w:r w:rsidRPr="002E1375">
        <w:rPr>
          <w:lang w:val="en-US"/>
        </w:rPr>
        <w:t xml:space="preserve">Touchon M, Hoede C, Tenaillon O, Barbe V, Baeriswyl S, Bidet P, et al. </w:t>
      </w:r>
      <w:r w:rsidRPr="00A562D8">
        <w:rPr>
          <w:lang w:val="en-US"/>
          <w:rPrChange w:id="758" w:author="Admin" w:date="2020-04-09T10:12:00Z">
            <w:rPr/>
          </w:rPrChange>
        </w:rPr>
        <w:t xml:space="preserve">Organised genome dynamics in the Escherichia coli species results in highly diverse adaptive paths. </w:t>
      </w:r>
      <w:r w:rsidRPr="0050133F">
        <w:rPr>
          <w:lang w:val="en-US"/>
          <w:rPrChange w:id="759" w:author="Admin" w:date="2020-04-09T13:35:00Z">
            <w:rPr/>
          </w:rPrChange>
        </w:rPr>
        <w:t>PLoS genetics. 2009;5(1):e1000344.</w:t>
      </w:r>
    </w:p>
    <w:p w:rsidR="004B7985" w:rsidRDefault="00CD6C6B">
      <w:pPr>
        <w:numPr>
          <w:ilvl w:val="0"/>
          <w:numId w:val="1"/>
        </w:numPr>
        <w:ind w:hanging="354"/>
      </w:pPr>
      <w:r w:rsidRPr="002E1375">
        <w:rPr>
          <w:lang w:val="en-US"/>
        </w:rPr>
        <w:t xml:space="preserve">Glover N, Dessimoz C, Ebersberger I, Forslund SK, Gabaldo´n T, Huerta-Cepas J, et al. </w:t>
      </w:r>
      <w:r w:rsidRPr="00A562D8">
        <w:rPr>
          <w:lang w:val="en-US"/>
          <w:rPrChange w:id="760" w:author="Admin" w:date="2020-04-09T10:12:00Z">
            <w:rPr/>
          </w:rPrChange>
        </w:rPr>
        <w:t xml:space="preserve">Advances and Applications in the Quest for Orthologs. Molecular biology and evolution. </w:t>
      </w:r>
      <w:r>
        <w:t>2019;36(10):2157–2164.</w:t>
      </w:r>
    </w:p>
    <w:p w:rsidR="004B7985" w:rsidRDefault="00CD6C6B">
      <w:pPr>
        <w:numPr>
          <w:ilvl w:val="0"/>
          <w:numId w:val="1"/>
        </w:numPr>
        <w:ind w:hanging="354"/>
      </w:pPr>
      <w:r w:rsidRPr="00A562D8">
        <w:rPr>
          <w:lang w:val="en-US"/>
          <w:rPrChange w:id="761" w:author="Admin" w:date="2020-04-09T10:12:00Z">
            <w:rPr/>
          </w:rPrChange>
        </w:rPr>
        <w:t xml:space="preserve">Schmid MB, Roth JR. Selection and endpoint distribution of bacterial inversion mutations. </w:t>
      </w:r>
      <w: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762" w:author="Admin" w:date="2020-04-09T13:35:00Z">
            <w:rPr/>
          </w:rPrChange>
        </w:rPr>
      </w:pPr>
      <w:r w:rsidRPr="002E1375">
        <w:rPr>
          <w:lang w:val="en-US"/>
        </w:rPr>
        <w:t xml:space="preserve">Lawrence M, Huber W, Pages H, Aboyoun P, Carlson M, Gentleman R, et al. </w:t>
      </w:r>
      <w:r w:rsidRPr="00A562D8">
        <w:rPr>
          <w:lang w:val="en-US"/>
          <w:rPrChange w:id="763" w:author="Admin" w:date="2020-04-09T10:12:00Z">
            <w:rPr/>
          </w:rPrChange>
        </w:rPr>
        <w:t xml:space="preserve">Software for computing and annotating genomic ranges. PLoS computational biology. </w:t>
      </w:r>
      <w:r w:rsidRPr="0050133F">
        <w:rPr>
          <w:lang w:val="en-US"/>
          <w:rPrChange w:id="764" w:author="Admin" w:date="2020-04-09T13:35:00Z">
            <w:rPr/>
          </w:rPrChange>
        </w:rPr>
        <w:t>2013;9(8):e1003118.</w:t>
      </w:r>
    </w:p>
    <w:p w:rsidR="004B7985" w:rsidRDefault="00CD6C6B">
      <w:pPr>
        <w:numPr>
          <w:ilvl w:val="0"/>
          <w:numId w:val="1"/>
        </w:numPr>
        <w:ind w:hanging="354"/>
      </w:pPr>
      <w:r w:rsidRPr="002E1375">
        <w:rPr>
          <w:lang w:val="en-US"/>
        </w:rPr>
        <w:t xml:space="preserve">Darling AC, Mau B, Blattner FR, Perna NT. </w:t>
      </w:r>
      <w:r w:rsidRPr="00A562D8">
        <w:rPr>
          <w:lang w:val="en-US"/>
          <w:rPrChange w:id="765" w:author="Admin" w:date="2020-04-09T10:12:00Z">
            <w:rPr/>
          </w:rPrChange>
        </w:rPr>
        <w:t xml:space="preserve">Mauve: multiple alignment of conserved genomic sequence with rearrangements. </w:t>
      </w:r>
      <w:r>
        <w:t>Genome research. 2004;14(7):1394–1403.</w:t>
      </w:r>
    </w:p>
    <w:p w:rsidR="004B7985" w:rsidRPr="0050133F" w:rsidRDefault="00CD6C6B">
      <w:pPr>
        <w:numPr>
          <w:ilvl w:val="0"/>
          <w:numId w:val="1"/>
        </w:numPr>
        <w:ind w:hanging="354"/>
        <w:rPr>
          <w:lang w:val="en-US"/>
          <w:rPrChange w:id="766" w:author="Admin" w:date="2020-04-09T13:35:00Z">
            <w:rPr/>
          </w:rPrChange>
        </w:rPr>
      </w:pPr>
      <w:r w:rsidRPr="002E1375">
        <w:rPr>
          <w:lang w:val="en-US"/>
        </w:rPr>
        <w:t xml:space="preserve">Arndt D, Grant JR, Marcu A, Sajed T, Pon A, Liang Y, et al. </w:t>
      </w:r>
      <w:r w:rsidRPr="00A562D8">
        <w:rPr>
          <w:lang w:val="en-US"/>
          <w:rPrChange w:id="767" w:author="Admin" w:date="2020-04-09T10:12:00Z">
            <w:rPr/>
          </w:rPrChange>
        </w:rPr>
        <w:t xml:space="preserve">PHASTER: a better, faster version of the PHAST phage search tool. </w:t>
      </w:r>
      <w:r w:rsidRPr="0050133F">
        <w:rPr>
          <w:lang w:val="en-US"/>
          <w:rPrChange w:id="768" w:author="Admin" w:date="2020-04-09T13:35:00Z">
            <w:rPr/>
          </w:rPrChange>
        </w:rPr>
        <w:t>Nucleic acids research. 2016;44(W1):W16–W21.</w:t>
      </w:r>
    </w:p>
    <w:p w:rsidR="004B7985" w:rsidRDefault="00CD6C6B">
      <w:pPr>
        <w:numPr>
          <w:ilvl w:val="0"/>
          <w:numId w:val="1"/>
        </w:numPr>
        <w:ind w:hanging="354"/>
      </w:pPr>
      <w:r w:rsidRPr="002E1375">
        <w:rPr>
          <w:lang w:val="en-US"/>
        </w:rPr>
        <w:lastRenderedPageBreak/>
        <w:t xml:space="preserve">Shannon P, Markiel A, Ozier O, Baliga NS, Wang JT, Ramage D, et al. </w:t>
      </w:r>
      <w:r w:rsidRPr="00A562D8">
        <w:rPr>
          <w:lang w:val="en-US"/>
          <w:rPrChange w:id="769" w:author="Admin" w:date="2020-04-09T10:12:00Z">
            <w:rPr/>
          </w:rPrChange>
        </w:rPr>
        <w:t xml:space="preserve">Cytoscape: a software environment for integrated models of biomolecular interaction networks. </w:t>
      </w:r>
      <w: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770"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Default="00CD6C6B">
      <w:pPr>
        <w:numPr>
          <w:ilvl w:val="0"/>
          <w:numId w:val="1"/>
        </w:numPr>
        <w:ind w:hanging="354"/>
      </w:pPr>
      <w:r w:rsidRPr="002E1375">
        <w:rPr>
          <w:lang w:val="en-US"/>
        </w:rPr>
        <w:t xml:space="preserve">Dogan B, Suzuki H, Herlekar D, Sartor RB, Campbell BJ, Roberts CL, et al. </w:t>
      </w:r>
      <w:r w:rsidRPr="00A562D8">
        <w:rPr>
          <w:lang w:val="en-US"/>
          <w:rPrChange w:id="771" w:author="Admin" w:date="2020-04-09T10:12:00Z">
            <w:rPr/>
          </w:rPrChange>
        </w:rPr>
        <w:t xml:space="preserve">Inflammation-associated adherent-invasive Escherichia coli are enriched in pathways for use of propanediol and iron and M-cell translocation. </w:t>
      </w:r>
      <w:r>
        <w:t>Inflammatory bowel diseases. 2014;20(11):1919–1932.</w:t>
      </w:r>
    </w:p>
    <w:p w:rsidR="004B7985" w:rsidRPr="0050133F" w:rsidRDefault="00CD6C6B">
      <w:pPr>
        <w:numPr>
          <w:ilvl w:val="0"/>
          <w:numId w:val="1"/>
        </w:numPr>
        <w:ind w:hanging="354"/>
        <w:rPr>
          <w:lang w:val="en-US"/>
          <w:rPrChange w:id="772" w:author="Admin" w:date="2020-04-09T13:35:00Z">
            <w:rPr/>
          </w:rPrChange>
        </w:rPr>
      </w:pPr>
      <w:r w:rsidRPr="002E1375">
        <w:rPr>
          <w:lang w:val="en-US"/>
        </w:rPr>
        <w:t xml:space="preserve">Viladomiu M, Kivolowitz C, Abdulhamid A, Dogan B, Victorio D, Castellanos JG, et al. </w:t>
      </w:r>
      <w:r w:rsidRPr="00A562D8">
        <w:rPr>
          <w:lang w:val="en-US"/>
          <w:rPrChange w:id="773" w:author="Admin" w:date="2020-04-09T10:12:00Z">
            <w:rPr/>
          </w:rPrChange>
        </w:rPr>
        <w:t xml:space="preserve">IgA-coated E. coli enriched in Crohn’s disease spondyloarthritis promote TH17-dependent inflammation. </w:t>
      </w:r>
      <w:r w:rsidRPr="0050133F">
        <w:rPr>
          <w:lang w:val="en-US"/>
          <w:rPrChange w:id="774" w:author="Admin" w:date="2020-04-09T13:35:00Z">
            <w:rPr/>
          </w:rPrChange>
        </w:rPr>
        <w:t>Science translational medicine. 2017;9(376):eaaf9655.</w:t>
      </w:r>
    </w:p>
    <w:p w:rsidR="004B7985" w:rsidRDefault="00CD6C6B">
      <w:pPr>
        <w:numPr>
          <w:ilvl w:val="0"/>
          <w:numId w:val="1"/>
        </w:numPr>
        <w:ind w:hanging="354"/>
      </w:pPr>
      <w:r w:rsidRPr="002E1375">
        <w:rPr>
          <w:lang w:val="en-US"/>
        </w:rPr>
        <w:t xml:space="preserve">Rakitina DV, Manolov AI, Kanygina AV, Garushyants SK, Baikova JP, Alexeev DG, et al. </w:t>
      </w:r>
      <w:r w:rsidRPr="00A562D8">
        <w:rPr>
          <w:lang w:val="en-US"/>
          <w:rPrChange w:id="775" w:author="Admin" w:date="2020-04-09T10:12:00Z">
            <w:rPr/>
          </w:rPrChange>
        </w:rPr>
        <w:t xml:space="preserve">Genome analysis of E. coli isolated from Crohn’s disease patients. </w:t>
      </w:r>
      <w: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Default="00CD6C6B">
      <w:pPr>
        <w:numPr>
          <w:ilvl w:val="0"/>
          <w:numId w:val="1"/>
        </w:numPr>
        <w:ind w:hanging="354"/>
      </w:pPr>
      <w:r w:rsidRPr="00A562D8">
        <w:rPr>
          <w:lang w:val="en-US"/>
          <w:rPrChange w:id="776" w:author="Admin" w:date="2020-04-09T10:12:00Z">
            <w:rPr/>
          </w:rPrChange>
        </w:rPr>
        <w:lastRenderedPageBreak/>
        <w:t xml:space="preserve">Alekseyev MA, Pevzner PA. Breakpoint graphs and ancestral genome reconstructions. </w:t>
      </w:r>
      <w:r>
        <w:t>Genome research. 2009;19(5):943–957.</w:t>
      </w:r>
    </w:p>
    <w:p w:rsidR="004B7985" w:rsidRPr="00A562D8" w:rsidRDefault="00CD6C6B">
      <w:pPr>
        <w:numPr>
          <w:ilvl w:val="0"/>
          <w:numId w:val="1"/>
        </w:numPr>
        <w:ind w:hanging="354"/>
        <w:rPr>
          <w:lang w:val="en-US"/>
          <w:rPrChange w:id="777" w:author="Admin" w:date="2020-04-09T10:12:00Z">
            <w:rPr/>
          </w:rPrChange>
        </w:rPr>
      </w:pPr>
      <w:r w:rsidRPr="002E1375">
        <w:rPr>
          <w:lang w:val="en-US"/>
        </w:rPr>
        <w:t xml:space="preserve">Rakocevic G, Semenyuk V, Lee WP, Spencer J, Browning J, Johnson IJ, et al. </w:t>
      </w:r>
      <w:r w:rsidRPr="00A562D8">
        <w:rPr>
          <w:lang w:val="en-US"/>
          <w:rPrChange w:id="778"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874" w:rsidRDefault="00176874">
      <w:pPr>
        <w:spacing w:after="0" w:line="240" w:lineRule="auto"/>
      </w:pPr>
      <w:r>
        <w:separator/>
      </w:r>
    </w:p>
  </w:endnote>
  <w:endnote w:type="continuationSeparator" w:id="0">
    <w:p w:rsidR="00176874" w:rsidRDefault="00176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1745B4"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5DF7B4"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137D6F">
      <w:rPr>
        <w:noProof/>
      </w:rPr>
      <w:t>11</w:t>
    </w:r>
    <w:r>
      <w:fldChar w:fldCharType="end"/>
    </w:r>
    <w:r>
      <w:t>/</w:t>
    </w:r>
    <w:fldSimple w:instr=" NUMPAGES   \* MERGEFORMAT ">
      <w:r w:rsidR="00137D6F">
        <w:rPr>
          <w:noProof/>
        </w:rPr>
        <w:t>17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514913"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874" w:rsidRDefault="00176874">
      <w:pPr>
        <w:spacing w:after="0" w:line="240" w:lineRule="auto"/>
      </w:pPr>
      <w:r>
        <w:separator/>
      </w:r>
    </w:p>
  </w:footnote>
  <w:footnote w:type="continuationSeparator" w:id="0">
    <w:p w:rsidR="00176874" w:rsidRDefault="00176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87DA0"/>
    <w:rsid w:val="0012095C"/>
    <w:rsid w:val="00137D6F"/>
    <w:rsid w:val="001441D1"/>
    <w:rsid w:val="00176874"/>
    <w:rsid w:val="00196A33"/>
    <w:rsid w:val="001C6A2F"/>
    <w:rsid w:val="00210042"/>
    <w:rsid w:val="00240C66"/>
    <w:rsid w:val="00243474"/>
    <w:rsid w:val="00247E93"/>
    <w:rsid w:val="00297C93"/>
    <w:rsid w:val="002B5F7B"/>
    <w:rsid w:val="002D1488"/>
    <w:rsid w:val="002E1375"/>
    <w:rsid w:val="00306B12"/>
    <w:rsid w:val="00317C49"/>
    <w:rsid w:val="003B3125"/>
    <w:rsid w:val="004220F1"/>
    <w:rsid w:val="00433916"/>
    <w:rsid w:val="00440A08"/>
    <w:rsid w:val="00471812"/>
    <w:rsid w:val="0048238A"/>
    <w:rsid w:val="004B7985"/>
    <w:rsid w:val="004C4976"/>
    <w:rsid w:val="004E6883"/>
    <w:rsid w:val="004F4487"/>
    <w:rsid w:val="0050133F"/>
    <w:rsid w:val="005112C0"/>
    <w:rsid w:val="00553E95"/>
    <w:rsid w:val="00571D62"/>
    <w:rsid w:val="0058356A"/>
    <w:rsid w:val="006164D8"/>
    <w:rsid w:val="00625346"/>
    <w:rsid w:val="006860C0"/>
    <w:rsid w:val="00697E05"/>
    <w:rsid w:val="006A0973"/>
    <w:rsid w:val="006C24F0"/>
    <w:rsid w:val="006D217B"/>
    <w:rsid w:val="006F1D1F"/>
    <w:rsid w:val="00733129"/>
    <w:rsid w:val="00773472"/>
    <w:rsid w:val="007C68BE"/>
    <w:rsid w:val="007D141E"/>
    <w:rsid w:val="008254B7"/>
    <w:rsid w:val="0083380A"/>
    <w:rsid w:val="008469AC"/>
    <w:rsid w:val="00855377"/>
    <w:rsid w:val="0088027E"/>
    <w:rsid w:val="008A7EF2"/>
    <w:rsid w:val="008E75B7"/>
    <w:rsid w:val="008F66B3"/>
    <w:rsid w:val="00960BB9"/>
    <w:rsid w:val="009745A4"/>
    <w:rsid w:val="009B5BF9"/>
    <w:rsid w:val="009C0CAB"/>
    <w:rsid w:val="009E480C"/>
    <w:rsid w:val="009F0162"/>
    <w:rsid w:val="009F5854"/>
    <w:rsid w:val="00A07E2A"/>
    <w:rsid w:val="00A1745A"/>
    <w:rsid w:val="00A30A27"/>
    <w:rsid w:val="00A562D8"/>
    <w:rsid w:val="00B33D17"/>
    <w:rsid w:val="00B56705"/>
    <w:rsid w:val="00B94932"/>
    <w:rsid w:val="00BA16C3"/>
    <w:rsid w:val="00BD3923"/>
    <w:rsid w:val="00BD76CB"/>
    <w:rsid w:val="00C01031"/>
    <w:rsid w:val="00C1660A"/>
    <w:rsid w:val="00C64EAB"/>
    <w:rsid w:val="00C9397F"/>
    <w:rsid w:val="00CA4F29"/>
    <w:rsid w:val="00CA669A"/>
    <w:rsid w:val="00CC38D2"/>
    <w:rsid w:val="00CC692B"/>
    <w:rsid w:val="00CD35EA"/>
    <w:rsid w:val="00CD6C6B"/>
    <w:rsid w:val="00D917FC"/>
    <w:rsid w:val="00DC347E"/>
    <w:rsid w:val="00DC52C7"/>
    <w:rsid w:val="00E048C7"/>
    <w:rsid w:val="00E16DEF"/>
    <w:rsid w:val="00E27E3F"/>
    <w:rsid w:val="00E3025B"/>
    <w:rsid w:val="00E6521E"/>
    <w:rsid w:val="00E75802"/>
    <w:rsid w:val="00E95D56"/>
    <w:rsid w:val="00EE1757"/>
    <w:rsid w:val="00EE5DAD"/>
    <w:rsid w:val="00F501DA"/>
    <w:rsid w:val="00F83678"/>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Pages>17</Pages>
  <Words>7625</Words>
  <Characters>43466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2020-04-06T19:27:00Z</dcterms:created>
  <dcterms:modified xsi:type="dcterms:W3CDTF">2020-05-06T11:30:00Z</dcterms:modified>
</cp:coreProperties>
</file>