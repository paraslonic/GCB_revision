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985" w:rsidRPr="002E1375" w:rsidRDefault="00CD6C6B">
      <w:pPr>
        <w:spacing w:after="191" w:line="216" w:lineRule="auto"/>
        <w:ind w:left="40" w:right="28" w:firstLine="0"/>
        <w:rPr>
          <w:lang w:val="en-US"/>
        </w:rPr>
      </w:pPr>
      <w:r w:rsidRPr="002E1375">
        <w:rPr>
          <w:sz w:val="29"/>
          <w:lang w:val="en-US"/>
        </w:rPr>
        <w:t xml:space="preserve">Genome Complexity Browser: </w:t>
      </w:r>
      <w:ins w:id="0" w:author="Admin" w:date="2020-05-22T11:30:00Z">
        <w:r w:rsidR="009D49E8">
          <w:rPr>
            <w:sz w:val="29"/>
            <w:lang w:val="en-US"/>
          </w:rPr>
          <w:t>V</w:t>
        </w:r>
      </w:ins>
      <w:del w:id="1" w:author="Admin" w:date="2020-05-22T11:30:00Z">
        <w:r w:rsidRPr="002E1375" w:rsidDel="009D49E8">
          <w:rPr>
            <w:sz w:val="29"/>
            <w:lang w:val="en-US"/>
          </w:rPr>
          <w:delText>v</w:delText>
        </w:r>
      </w:del>
      <w:r w:rsidRPr="002E1375">
        <w:rPr>
          <w:sz w:val="29"/>
          <w:lang w:val="en-US"/>
        </w:rPr>
        <w:t>isualization and quantification of genome variability</w:t>
      </w:r>
    </w:p>
    <w:p w:rsidR="004B7985" w:rsidRPr="002E1375" w:rsidRDefault="00CD6C6B">
      <w:pPr>
        <w:spacing w:after="19"/>
        <w:ind w:left="28"/>
        <w:rPr>
          <w:lang w:val="en-US"/>
        </w:rPr>
      </w:pPr>
      <w:r w:rsidRPr="002E1375">
        <w:rPr>
          <w:lang w:val="en-US"/>
        </w:rPr>
        <w:t>Alexander Manolov</w:t>
      </w:r>
      <w:r w:rsidRPr="002E1375">
        <w:rPr>
          <w:vertAlign w:val="superscript"/>
          <w:lang w:val="en-US"/>
        </w:rPr>
        <w:t>1</w:t>
      </w:r>
      <w:r w:rsidRPr="002E1375">
        <w:rPr>
          <w:rFonts w:ascii="Calibri" w:eastAsia="Calibri" w:hAnsi="Calibri" w:cs="Calibri"/>
          <w:vertAlign w:val="superscript"/>
          <w:lang w:val="en-US"/>
        </w:rPr>
        <w:t>Y</w:t>
      </w:r>
      <w:r w:rsidRPr="002E1375">
        <w:rPr>
          <w:vertAlign w:val="superscript"/>
          <w:lang w:val="en-US"/>
        </w:rPr>
        <w:t>*</w:t>
      </w:r>
      <w:r w:rsidRPr="002E1375">
        <w:rPr>
          <w:lang w:val="en-US"/>
        </w:rPr>
        <w:t>, Dmitry Konanov</w:t>
      </w:r>
      <w:r w:rsidRPr="002E1375">
        <w:rPr>
          <w:vertAlign w:val="superscript"/>
          <w:lang w:val="en-US"/>
        </w:rPr>
        <w:t>1</w:t>
      </w:r>
      <w:r w:rsidRPr="002E1375">
        <w:rPr>
          <w:rFonts w:ascii="Calibri" w:eastAsia="Calibri" w:hAnsi="Calibri" w:cs="Calibri"/>
          <w:vertAlign w:val="superscript"/>
          <w:lang w:val="en-US"/>
        </w:rPr>
        <w:t>Y</w:t>
      </w:r>
      <w:r w:rsidRPr="002E1375">
        <w:rPr>
          <w:lang w:val="en-US"/>
        </w:rPr>
        <w:t>, Dmitry Fedorov</w:t>
      </w:r>
      <w:r w:rsidRPr="002E1375">
        <w:rPr>
          <w:vertAlign w:val="superscript"/>
          <w:lang w:val="en-US"/>
        </w:rPr>
        <w:t>1</w:t>
      </w:r>
      <w:r w:rsidRPr="002E1375">
        <w:rPr>
          <w:lang w:val="en-US"/>
        </w:rPr>
        <w:t>, Ivan Osmolovsky</w:t>
      </w:r>
      <w:r w:rsidRPr="002E1375">
        <w:rPr>
          <w:vertAlign w:val="superscript"/>
          <w:lang w:val="en-US"/>
        </w:rPr>
        <w:t>1</w:t>
      </w:r>
      <w:r w:rsidRPr="002E1375">
        <w:rPr>
          <w:lang w:val="en-US"/>
        </w:rPr>
        <w:t>, Elena</w:t>
      </w:r>
    </w:p>
    <w:p w:rsidR="004B7985" w:rsidRPr="002E1375" w:rsidRDefault="00CD6C6B">
      <w:pPr>
        <w:spacing w:after="299"/>
        <w:ind w:left="28"/>
        <w:rPr>
          <w:lang w:val="en-US"/>
        </w:rPr>
      </w:pPr>
      <w:r w:rsidRPr="002E1375">
        <w:rPr>
          <w:lang w:val="en-US"/>
        </w:rPr>
        <w:t>Ilina</w:t>
      </w:r>
      <w:r w:rsidRPr="002E1375">
        <w:rPr>
          <w:vertAlign w:val="superscript"/>
          <w:lang w:val="en-US"/>
        </w:rPr>
        <w:t>1</w:t>
      </w:r>
    </w:p>
    <w:p w:rsidR="004B7985" w:rsidRPr="002E1375" w:rsidRDefault="00CD6C6B">
      <w:pPr>
        <w:spacing w:after="4"/>
        <w:ind w:left="28"/>
        <w:rPr>
          <w:lang w:val="en-US"/>
        </w:rPr>
      </w:pPr>
      <w:r w:rsidRPr="002E1375">
        <w:rPr>
          <w:b/>
          <w:lang w:val="en-US"/>
        </w:rPr>
        <w:t xml:space="preserve">1 </w:t>
      </w:r>
      <w:r w:rsidRPr="002E1375">
        <w:rPr>
          <w:lang w:val="en-US"/>
        </w:rPr>
        <w:t>Federal Research and Clinical Centre of Physical and Chemical Medicine, Federal</w:t>
      </w:r>
    </w:p>
    <w:p w:rsidR="004B7985" w:rsidRPr="002E1375" w:rsidRDefault="00CD6C6B">
      <w:pPr>
        <w:spacing w:after="269"/>
        <w:ind w:left="28"/>
        <w:rPr>
          <w:lang w:val="en-US"/>
        </w:rPr>
      </w:pPr>
      <w:r w:rsidRPr="002E1375">
        <w:rPr>
          <w:lang w:val="en-US"/>
        </w:rPr>
        <w:t>Medical and Biological Agency of Russia, Moscow, Russian Federation</w:t>
      </w:r>
    </w:p>
    <w:p w:rsidR="004B7985" w:rsidRPr="002E1375" w:rsidRDefault="00CD6C6B">
      <w:pPr>
        <w:spacing w:after="403"/>
        <w:ind w:left="28"/>
        <w:rPr>
          <w:lang w:val="en-US"/>
        </w:rPr>
      </w:pPr>
      <w:proofErr w:type="spellStart"/>
      <w:r w:rsidRPr="002E1375">
        <w:rPr>
          <w:rFonts w:ascii="Calibri" w:eastAsia="Calibri" w:hAnsi="Calibri" w:cs="Calibri"/>
          <w:lang w:val="en-US"/>
        </w:rPr>
        <w:t>Y</w:t>
      </w:r>
      <w:r w:rsidRPr="002E1375">
        <w:rPr>
          <w:lang w:val="en-US"/>
        </w:rPr>
        <w:t>These</w:t>
      </w:r>
      <w:proofErr w:type="spellEnd"/>
      <w:r w:rsidRPr="002E1375">
        <w:rPr>
          <w:lang w:val="en-US"/>
        </w:rPr>
        <w:t xml:space="preserve"> authors contributed equally to this work. * manolov@rcpcm.org</w:t>
      </w:r>
    </w:p>
    <w:p w:rsidR="004B7985" w:rsidRPr="002E1375" w:rsidRDefault="00CD6C6B">
      <w:pPr>
        <w:pStyle w:val="Heading1"/>
        <w:numPr>
          <w:ilvl w:val="0"/>
          <w:numId w:val="0"/>
        </w:numPr>
        <w:ind w:left="35"/>
        <w:rPr>
          <w:lang w:val="en-US"/>
        </w:rPr>
      </w:pPr>
      <w:r w:rsidRPr="002E1375">
        <w:rPr>
          <w:lang w:val="en-US"/>
        </w:rPr>
        <w:t>Abstract</w:t>
      </w:r>
    </w:p>
    <w:p w:rsidR="004B7985" w:rsidRPr="002E1375" w:rsidRDefault="00CD6C6B">
      <w:pPr>
        <w:spacing w:after="410"/>
        <w:ind w:left="28"/>
        <w:rPr>
          <w:lang w:val="en-US"/>
        </w:rPr>
      </w:pPr>
      <w:r w:rsidRPr="002E1375">
        <w:rPr>
          <w:lang w:val="en-US"/>
        </w:rPr>
        <w:t xml:space="preserve">Comparative genomics studies may be used to acquire new knowledge </w:t>
      </w:r>
      <w:del w:id="2" w:author="Admin" w:date="2020-05-22T11:32:00Z">
        <w:r w:rsidRPr="002E1375" w:rsidDel="009D49E8">
          <w:rPr>
            <w:lang w:val="en-US"/>
          </w:rPr>
          <w:delText xml:space="preserve">about </w:delText>
        </w:r>
      </w:del>
      <w:ins w:id="3" w:author="Admin" w:date="2020-05-22T11:32:00Z">
        <w:r w:rsidR="009D49E8">
          <w:rPr>
            <w:lang w:val="en-US"/>
          </w:rPr>
          <w:t>regarding</w:t>
        </w:r>
        <w:r w:rsidR="009D49E8" w:rsidRPr="002E1375">
          <w:rPr>
            <w:lang w:val="en-US"/>
          </w:rPr>
          <w:t xml:space="preserve"> </w:t>
        </w:r>
      </w:ins>
      <w:r w:rsidRPr="002E1375">
        <w:rPr>
          <w:lang w:val="en-US"/>
        </w:rPr>
        <w:t>genome architecture</w:t>
      </w:r>
      <w:ins w:id="4" w:author="Admin" w:date="2020-05-22T11:32:00Z">
        <w:r w:rsidR="009D49E8">
          <w:rPr>
            <w:lang w:val="en-US"/>
          </w:rPr>
          <w:t>, which defines</w:t>
        </w:r>
      </w:ins>
      <w:del w:id="5" w:author="Admin" w:date="2020-05-22T11:32:00Z">
        <w:r w:rsidRPr="002E1375" w:rsidDel="009D49E8">
          <w:rPr>
            <w:lang w:val="en-US"/>
          </w:rPr>
          <w:delText xml:space="preserve"> -</w:delText>
        </w:r>
      </w:del>
      <w:r w:rsidRPr="002E1375">
        <w:rPr>
          <w:lang w:val="en-US"/>
        </w:rPr>
        <w:t xml:space="preserve"> the rules </w:t>
      </w:r>
      <w:del w:id="6" w:author="Admin" w:date="2020-05-22T11:33:00Z">
        <w:r w:rsidRPr="002E1375" w:rsidDel="009D49E8">
          <w:rPr>
            <w:lang w:val="en-US"/>
          </w:rPr>
          <w:delText>to</w:delText>
        </w:r>
      </w:del>
      <w:ins w:id="7" w:author="Admin" w:date="2020-05-22T11:33:00Z">
        <w:r w:rsidR="009D49E8">
          <w:rPr>
            <w:lang w:val="en-US"/>
          </w:rPr>
          <w:t>for</w:t>
        </w:r>
      </w:ins>
      <w:r w:rsidRPr="002E1375">
        <w:rPr>
          <w:lang w:val="en-US"/>
        </w:rPr>
        <w:t xml:space="preserve"> combin</w:t>
      </w:r>
      <w:ins w:id="8" w:author="Admin" w:date="2020-05-22T11:33:00Z">
        <w:r w:rsidR="009D49E8">
          <w:rPr>
            <w:lang w:val="en-US"/>
          </w:rPr>
          <w:t>ing</w:t>
        </w:r>
      </w:ins>
      <w:del w:id="9" w:author="Admin" w:date="2020-05-22T11:33:00Z">
        <w:r w:rsidRPr="002E1375" w:rsidDel="009D49E8">
          <w:rPr>
            <w:lang w:val="en-US"/>
          </w:rPr>
          <w:delText>e</w:delText>
        </w:r>
      </w:del>
      <w:r w:rsidRPr="002E1375">
        <w:rPr>
          <w:lang w:val="en-US"/>
        </w:rPr>
        <w:t xml:space="preserve"> </w:t>
      </w:r>
      <w:del w:id="10" w:author="Admin" w:date="2020-05-22T11:33:00Z">
        <w:r w:rsidRPr="002E1375" w:rsidDel="009D49E8">
          <w:rPr>
            <w:lang w:val="en-US"/>
          </w:rPr>
          <w:delText xml:space="preserve">a </w:delText>
        </w:r>
      </w:del>
      <w:r w:rsidRPr="002E1375">
        <w:rPr>
          <w:lang w:val="en-US"/>
        </w:rPr>
        <w:t>set</w:t>
      </w:r>
      <w:ins w:id="11" w:author="Admin" w:date="2020-05-22T11:33:00Z">
        <w:r w:rsidR="009D49E8">
          <w:rPr>
            <w:lang w:val="en-US"/>
          </w:rPr>
          <w:t>s</w:t>
        </w:r>
      </w:ins>
      <w:r w:rsidRPr="002E1375">
        <w:rPr>
          <w:lang w:val="en-US"/>
        </w:rPr>
        <w:t xml:space="preserve"> of genes in </w:t>
      </w:r>
      <w:del w:id="12" w:author="Admin" w:date="2020-05-22T11:33:00Z">
        <w:r w:rsidRPr="002E1375" w:rsidDel="009D49E8">
          <w:rPr>
            <w:lang w:val="en-US"/>
          </w:rPr>
          <w:delText>a</w:delText>
        </w:r>
      </w:del>
      <w:ins w:id="13" w:author="Admin" w:date="2020-05-22T11:33:00Z">
        <w:r w:rsidR="009D49E8">
          <w:rPr>
            <w:lang w:val="en-US"/>
          </w:rPr>
          <w:t>the</w:t>
        </w:r>
      </w:ins>
      <w:r w:rsidRPr="002E1375">
        <w:rPr>
          <w:lang w:val="en-US"/>
        </w:rPr>
        <w:t xml:space="preserve"> genome of </w:t>
      </w:r>
      <w:del w:id="14" w:author="Admin" w:date="2020-05-22T11:33:00Z">
        <w:r w:rsidRPr="002E1375" w:rsidDel="009D49E8">
          <w:rPr>
            <w:lang w:val="en-US"/>
          </w:rPr>
          <w:delText xml:space="preserve">a </w:delText>
        </w:r>
      </w:del>
      <w:r w:rsidRPr="002E1375">
        <w:rPr>
          <w:lang w:val="en-US"/>
        </w:rPr>
        <w:t>living organism</w:t>
      </w:r>
      <w:ins w:id="15" w:author="Admin" w:date="2020-05-22T11:33:00Z">
        <w:r w:rsidR="009D49E8">
          <w:rPr>
            <w:lang w:val="en-US"/>
          </w:rPr>
          <w:t>s</w:t>
        </w:r>
      </w:ins>
      <w:r w:rsidRPr="002E1375">
        <w:rPr>
          <w:lang w:val="en-US"/>
        </w:rPr>
        <w:t>. Hundreds of thousands of prokaryot</w:t>
      </w:r>
      <w:ins w:id="16" w:author="Admin" w:date="2020-05-22T11:37:00Z">
        <w:r w:rsidR="00D86A2F">
          <w:rPr>
            <w:lang w:val="en-US"/>
          </w:rPr>
          <w:t>ic</w:t>
        </w:r>
      </w:ins>
      <w:del w:id="17" w:author="Admin" w:date="2020-05-22T11:37:00Z">
        <w:r w:rsidRPr="002E1375" w:rsidDel="00D86A2F">
          <w:rPr>
            <w:lang w:val="en-US"/>
          </w:rPr>
          <w:delText>e</w:delText>
        </w:r>
      </w:del>
      <w:r w:rsidRPr="002E1375">
        <w:rPr>
          <w:lang w:val="en-US"/>
        </w:rPr>
        <w:t xml:space="preserve"> genomes </w:t>
      </w:r>
      <w:ins w:id="18" w:author="Admin" w:date="2020-05-22T11:38:00Z">
        <w:r w:rsidR="00D86A2F">
          <w:rPr>
            <w:lang w:val="en-US"/>
          </w:rPr>
          <w:t>have been</w:t>
        </w:r>
      </w:ins>
      <w:del w:id="19" w:author="Admin" w:date="2020-05-22T11:38:00Z">
        <w:r w:rsidRPr="002E1375" w:rsidDel="00D86A2F">
          <w:rPr>
            <w:lang w:val="en-US"/>
          </w:rPr>
          <w:delText>were</w:delText>
        </w:r>
      </w:del>
      <w:r w:rsidRPr="002E1375">
        <w:rPr>
          <w:lang w:val="en-US"/>
        </w:rPr>
        <w:t xml:space="preserve"> sequenced and assembled. </w:t>
      </w:r>
      <w:del w:id="20" w:author="Admin" w:date="2020-05-22T11:39:00Z">
        <w:r w:rsidRPr="002E1375" w:rsidDel="00D86A2F">
          <w:rPr>
            <w:lang w:val="en-US"/>
          </w:rPr>
          <w:delText>Still</w:delText>
        </w:r>
      </w:del>
      <w:ins w:id="21" w:author="Admin" w:date="2020-05-22T11:39:00Z">
        <w:r w:rsidR="00D86A2F">
          <w:rPr>
            <w:lang w:val="en-US"/>
          </w:rPr>
          <w:t>However</w:t>
        </w:r>
      </w:ins>
      <w:r w:rsidRPr="002E1375">
        <w:rPr>
          <w:lang w:val="en-US"/>
        </w:rPr>
        <w:t>,</w:t>
      </w:r>
      <w:del w:id="22" w:author="Admin" w:date="2020-05-22T11:39:00Z">
        <w:r w:rsidRPr="002E1375" w:rsidDel="00D86A2F">
          <w:rPr>
            <w:lang w:val="en-US"/>
          </w:rPr>
          <w:delText xml:space="preserve"> there is a lack of</w:delText>
        </w:r>
      </w:del>
      <w:r w:rsidRPr="002E1375">
        <w:rPr>
          <w:lang w:val="en-US"/>
        </w:rPr>
        <w:t xml:space="preserve"> computational tools </w:t>
      </w:r>
      <w:del w:id="23" w:author="Admin" w:date="2020-05-22T11:42:00Z">
        <w:r w:rsidRPr="002E1375" w:rsidDel="00D86A2F">
          <w:rPr>
            <w:lang w:val="en-US"/>
          </w:rPr>
          <w:delText xml:space="preserve">able to </w:delText>
        </w:r>
      </w:del>
      <w:ins w:id="24" w:author="Admin" w:date="2020-05-22T11:42:00Z">
        <w:r w:rsidR="00D86A2F">
          <w:rPr>
            <w:lang w:val="en-US"/>
          </w:rPr>
          <w:t xml:space="preserve">capable of </w:t>
        </w:r>
      </w:ins>
      <w:ins w:id="25" w:author="Admin" w:date="2020-05-22T11:43:00Z">
        <w:r w:rsidR="00D86A2F" w:rsidRPr="002E1375">
          <w:rPr>
            <w:lang w:val="en-US"/>
          </w:rPr>
          <w:t xml:space="preserve">simultaneously </w:t>
        </w:r>
      </w:ins>
      <w:r w:rsidRPr="002E1375">
        <w:rPr>
          <w:lang w:val="en-US"/>
        </w:rPr>
        <w:t>compar</w:t>
      </w:r>
      <w:ins w:id="26" w:author="Admin" w:date="2020-05-22T11:43:00Z">
        <w:r w:rsidR="00D86A2F">
          <w:rPr>
            <w:lang w:val="en-US"/>
          </w:rPr>
          <w:t>ing</w:t>
        </w:r>
      </w:ins>
      <w:del w:id="27" w:author="Admin" w:date="2020-05-22T11:43:00Z">
        <w:r w:rsidRPr="002E1375" w:rsidDel="00D86A2F">
          <w:rPr>
            <w:lang w:val="en-US"/>
          </w:rPr>
          <w:delText>e</w:delText>
        </w:r>
      </w:del>
      <w:r w:rsidRPr="002E1375">
        <w:rPr>
          <w:lang w:val="en-US"/>
        </w:rPr>
        <w:t xml:space="preserve"> </w:t>
      </w:r>
      <w:del w:id="28" w:author="Admin" w:date="2020-05-22T11:43:00Z">
        <w:r w:rsidRPr="002E1375" w:rsidDel="00D86A2F">
          <w:rPr>
            <w:lang w:val="en-US"/>
          </w:rPr>
          <w:delText xml:space="preserve">a </w:delText>
        </w:r>
      </w:del>
      <w:r w:rsidRPr="002E1375">
        <w:rPr>
          <w:lang w:val="en-US"/>
        </w:rPr>
        <w:t>large number</w:t>
      </w:r>
      <w:ins w:id="29" w:author="Admin" w:date="2020-05-22T11:43:00Z">
        <w:r w:rsidR="00D86A2F">
          <w:rPr>
            <w:lang w:val="en-US"/>
          </w:rPr>
          <w:t>s</w:t>
        </w:r>
      </w:ins>
      <w:r w:rsidRPr="002E1375">
        <w:rPr>
          <w:lang w:val="en-US"/>
        </w:rPr>
        <w:t xml:space="preserve"> of genomes</w:t>
      </w:r>
      <w:r w:rsidR="00D545A1">
        <w:rPr>
          <w:lang w:val="en-US"/>
        </w:rPr>
        <w:t xml:space="preserve"> </w:t>
      </w:r>
      <w:del w:id="30" w:author="Admin" w:date="2020-05-22T11:43:00Z">
        <w:r w:rsidRPr="002E1375" w:rsidDel="00D86A2F">
          <w:rPr>
            <w:lang w:val="en-US"/>
          </w:rPr>
          <w:delText xml:space="preserve"> </w:delText>
        </w:r>
      </w:del>
      <w:ins w:id="31" w:author="Admin" w:date="2020-05-22T11:43:00Z">
        <w:r w:rsidR="00D86A2F">
          <w:rPr>
            <w:lang w:val="en-US"/>
          </w:rPr>
          <w:t>are lacking</w:t>
        </w:r>
      </w:ins>
      <w:del w:id="32" w:author="Admin" w:date="2020-05-22T11:43:00Z">
        <w:r w:rsidRPr="002E1375" w:rsidDel="00D86A2F">
          <w:rPr>
            <w:lang w:val="en-US"/>
          </w:rPr>
          <w:delText>simultaneously</w:delText>
        </w:r>
      </w:del>
      <w:r w:rsidRPr="002E1375">
        <w:rPr>
          <w:lang w:val="en-US"/>
        </w:rPr>
        <w:t xml:space="preserve">. We developed </w:t>
      </w:r>
      <w:ins w:id="33" w:author="Admin" w:date="2020-05-22T11:43:00Z">
        <w:r w:rsidR="00E35633">
          <w:rPr>
            <w:lang w:val="en-US"/>
          </w:rPr>
          <w:t xml:space="preserve">the </w:t>
        </w:r>
      </w:ins>
      <w:r w:rsidRPr="002E1375">
        <w:rPr>
          <w:lang w:val="en-US"/>
        </w:rPr>
        <w:t xml:space="preserve">Genome Complexity Browser, a tool that allows </w:t>
      </w:r>
      <w:ins w:id="34" w:author="Admin" w:date="2020-05-22T11:44:00Z">
        <w:r w:rsidR="00FE7391">
          <w:rPr>
            <w:lang w:val="en-US"/>
          </w:rPr>
          <w:t xml:space="preserve">the </w:t>
        </w:r>
      </w:ins>
      <w:r w:rsidRPr="002E1375">
        <w:rPr>
          <w:lang w:val="en-US"/>
        </w:rPr>
        <w:t>visualization of gene contexts</w:t>
      </w:r>
      <w:ins w:id="35" w:author="Admin" w:date="2020-05-22T11:44:00Z">
        <w:r w:rsidR="00FE7391">
          <w:rPr>
            <w:lang w:val="en-US"/>
          </w:rPr>
          <w:t>,</w:t>
        </w:r>
      </w:ins>
      <w:r w:rsidRPr="002E1375">
        <w:rPr>
          <w:lang w:val="en-US"/>
        </w:rPr>
        <w:t xml:space="preserve"> in a graph</w:t>
      </w:r>
      <w:ins w:id="36" w:author="Admin" w:date="2020-05-22T11:48:00Z">
        <w:r w:rsidR="00FE7391">
          <w:rPr>
            <w:lang w:val="en-US"/>
          </w:rPr>
          <w:t>-based</w:t>
        </w:r>
      </w:ins>
      <w:r w:rsidRPr="002E1375">
        <w:rPr>
          <w:lang w:val="en-US"/>
        </w:rPr>
        <w:t xml:space="preserve"> form</w:t>
      </w:r>
      <w:ins w:id="37" w:author="Admin" w:date="2020-05-22T11:48:00Z">
        <w:r w:rsidR="00FE7391">
          <w:rPr>
            <w:lang w:val="en-US"/>
          </w:rPr>
          <w:t>at,</w:t>
        </w:r>
      </w:ins>
      <w:r w:rsidRPr="002E1375">
        <w:rPr>
          <w:lang w:val="en-US"/>
        </w:rPr>
        <w:t xml:space="preserve"> and </w:t>
      </w:r>
      <w:ins w:id="38" w:author="Admin" w:date="2020-05-22T11:48:00Z">
        <w:r w:rsidR="00FE7391">
          <w:rPr>
            <w:lang w:val="en-US"/>
          </w:rPr>
          <w:t xml:space="preserve">the </w:t>
        </w:r>
      </w:ins>
      <w:r w:rsidRPr="002E1375">
        <w:rPr>
          <w:lang w:val="en-US"/>
        </w:rPr>
        <w:t xml:space="preserve">quantification of </w:t>
      </w:r>
      <w:del w:id="39" w:author="Admin" w:date="2020-05-22T11:48:00Z">
        <w:r w:rsidRPr="002E1375" w:rsidDel="00FE7391">
          <w:rPr>
            <w:lang w:val="en-US"/>
          </w:rPr>
          <w:delText xml:space="preserve">the </w:delText>
        </w:r>
      </w:del>
      <w:r w:rsidRPr="002E1375">
        <w:rPr>
          <w:lang w:val="en-US"/>
        </w:rPr>
        <w:t xml:space="preserve">variability </w:t>
      </w:r>
      <w:ins w:id="40" w:author="Admin" w:date="2020-05-22T11:48:00Z">
        <w:r w:rsidR="00FE7391">
          <w:rPr>
            <w:lang w:val="en-US"/>
          </w:rPr>
          <w:t>for</w:t>
        </w:r>
      </w:ins>
      <w:del w:id="41" w:author="Admin" w:date="2020-05-22T11:48:00Z">
        <w:r w:rsidRPr="002E1375" w:rsidDel="00FE7391">
          <w:rPr>
            <w:lang w:val="en-US"/>
          </w:rPr>
          <w:delText>of</w:delText>
        </w:r>
      </w:del>
      <w:r w:rsidRPr="002E1375">
        <w:rPr>
          <w:lang w:val="en-US"/>
        </w:rPr>
        <w:t xml:space="preserve"> different </w:t>
      </w:r>
      <w:ins w:id="42" w:author="Admin" w:date="2020-05-22T11:48:00Z">
        <w:r w:rsidR="00FE7391">
          <w:rPr>
            <w:lang w:val="en-US"/>
          </w:rPr>
          <w:t>segments</w:t>
        </w:r>
      </w:ins>
      <w:del w:id="43" w:author="Admin" w:date="2020-05-22T11:48:00Z">
        <w:r w:rsidRPr="002E1375" w:rsidDel="00FE7391">
          <w:rPr>
            <w:lang w:val="en-US"/>
          </w:rPr>
          <w:delText>parts</w:delText>
        </w:r>
      </w:del>
      <w:r w:rsidRPr="002E1375">
        <w:rPr>
          <w:lang w:val="en-US"/>
        </w:rPr>
        <w:t xml:space="preserve"> of a genome. </w:t>
      </w:r>
      <w:ins w:id="44" w:author="Admin" w:date="2020-05-22T11:48:00Z">
        <w:r w:rsidR="00FE7391">
          <w:rPr>
            <w:lang w:val="en-US"/>
          </w:rPr>
          <w:t xml:space="preserve">The </w:t>
        </w:r>
      </w:ins>
      <w:del w:id="45" w:author="Admin" w:date="2020-05-22T11:48:00Z">
        <w:r w:rsidRPr="002E1375" w:rsidDel="00FE7391">
          <w:rPr>
            <w:lang w:val="en-US"/>
          </w:rPr>
          <w:delText>G</w:delText>
        </w:r>
      </w:del>
      <w:ins w:id="46" w:author="Admin" w:date="2020-05-22T11:48:00Z">
        <w:r w:rsidR="00FE7391">
          <w:rPr>
            <w:lang w:val="en-US"/>
          </w:rPr>
          <w:t>g</w:t>
        </w:r>
      </w:ins>
      <w:r w:rsidRPr="002E1375">
        <w:rPr>
          <w:lang w:val="en-US"/>
        </w:rPr>
        <w:t>raph</w:t>
      </w:r>
      <w:ins w:id="47" w:author="Admin" w:date="2020-05-22T11:49:00Z">
        <w:r w:rsidR="00FE7391">
          <w:rPr>
            <w:lang w:val="en-US"/>
          </w:rPr>
          <w:t>-based</w:t>
        </w:r>
      </w:ins>
      <w:r w:rsidRPr="002E1375">
        <w:rPr>
          <w:lang w:val="en-US"/>
        </w:rPr>
        <w:t xml:space="preserve"> visualization allows </w:t>
      </w:r>
      <w:ins w:id="48" w:author="Admin" w:date="2020-05-22T11:52:00Z">
        <w:r w:rsidR="00FE7391">
          <w:rPr>
            <w:lang w:val="en-US"/>
          </w:rPr>
          <w:t xml:space="preserve">the </w:t>
        </w:r>
      </w:ins>
      <w:r w:rsidRPr="002E1375">
        <w:rPr>
          <w:lang w:val="en-US"/>
        </w:rPr>
        <w:t>inspecti</w:t>
      </w:r>
      <w:ins w:id="49" w:author="Admin" w:date="2020-05-22T11:52:00Z">
        <w:r w:rsidR="00FE7391">
          <w:rPr>
            <w:lang w:val="en-US"/>
          </w:rPr>
          <w:t>o</w:t>
        </w:r>
      </w:ins>
      <w:r w:rsidRPr="002E1375">
        <w:rPr>
          <w:lang w:val="en-US"/>
        </w:rPr>
        <w:t>n</w:t>
      </w:r>
      <w:del w:id="50" w:author="Admin" w:date="2020-05-22T11:52:00Z">
        <w:r w:rsidRPr="002E1375" w:rsidDel="00FE7391">
          <w:rPr>
            <w:lang w:val="en-US"/>
          </w:rPr>
          <w:delText>g</w:delText>
        </w:r>
      </w:del>
      <w:ins w:id="51" w:author="Admin" w:date="2020-05-22T11:52:00Z">
        <w:r w:rsidR="00FE7391">
          <w:rPr>
            <w:lang w:val="en-US"/>
          </w:rPr>
          <w:t xml:space="preserve"> of</w:t>
        </w:r>
      </w:ins>
      <w:r w:rsidRPr="002E1375">
        <w:rPr>
          <w:lang w:val="en-US"/>
        </w:rPr>
        <w:t xml:space="preserve"> changes in gene content</w:t>
      </w:r>
      <w:ins w:id="52" w:author="Admin" w:date="2020-05-22T11:53:00Z">
        <w:r w:rsidR="00FE7391">
          <w:rPr>
            <w:lang w:val="en-US"/>
          </w:rPr>
          <w:t>s</w:t>
        </w:r>
      </w:ins>
      <w:r w:rsidRPr="002E1375">
        <w:rPr>
          <w:lang w:val="en-US"/>
        </w:rPr>
        <w:t xml:space="preserve"> and neighborhood</w:t>
      </w:r>
      <w:ins w:id="53" w:author="Admin" w:date="2020-05-22T11:53:00Z">
        <w:r w:rsidR="00FE7391">
          <w:rPr>
            <w:lang w:val="en-US"/>
          </w:rPr>
          <w:t>s</w:t>
        </w:r>
      </w:ins>
      <w:r w:rsidRPr="002E1375">
        <w:rPr>
          <w:lang w:val="en-US"/>
        </w:rPr>
        <w:t xml:space="preserve"> </w:t>
      </w:r>
      <w:ins w:id="54" w:author="Admin" w:date="2020-05-22T11:53:00Z">
        <w:r w:rsidR="00FE7391">
          <w:rPr>
            <w:lang w:val="en-US"/>
          </w:rPr>
          <w:t>across</w:t>
        </w:r>
      </w:ins>
      <w:del w:id="55" w:author="Admin" w:date="2020-05-22T11:53:00Z">
        <w:r w:rsidRPr="002E1375" w:rsidDel="00FE7391">
          <w:rPr>
            <w:lang w:val="en-US"/>
          </w:rPr>
          <w:delText>in</w:delText>
        </w:r>
      </w:del>
      <w:r w:rsidRPr="002E1375">
        <w:rPr>
          <w:lang w:val="en-US"/>
        </w:rPr>
        <w:t xml:space="preserve"> hundreds of genomes</w:t>
      </w:r>
      <w:ins w:id="56" w:author="Admin" w:date="2020-05-22T11:54:00Z">
        <w:r w:rsidR="007B2762">
          <w:rPr>
            <w:lang w:val="en-US"/>
          </w:rPr>
          <w:t>,</w:t>
        </w:r>
      </w:ins>
      <w:r w:rsidRPr="002E1375">
        <w:rPr>
          <w:lang w:val="en-US"/>
        </w:rPr>
        <w:t xml:space="preserve"> simultaneously</w:t>
      </w:r>
      <w:ins w:id="57" w:author="Admin" w:date="2020-05-22T11:54:00Z">
        <w:r w:rsidR="007B2762">
          <w:rPr>
            <w:lang w:val="en-US"/>
          </w:rPr>
          <w:t xml:space="preserve">, </w:t>
        </w:r>
      </w:ins>
      <w:del w:id="58" w:author="Admin" w:date="2020-05-22T11:54:00Z">
        <w:r w:rsidRPr="002E1375" w:rsidDel="007B2762">
          <w:rPr>
            <w:lang w:val="en-US"/>
          </w:rPr>
          <w:delText xml:space="preserve">. This may be useful to find </w:delText>
        </w:r>
      </w:del>
      <w:ins w:id="59" w:author="Admin" w:date="2020-05-22T11:54:00Z">
        <w:r w:rsidR="007B2762">
          <w:rPr>
            <w:lang w:val="en-US"/>
          </w:rPr>
          <w:t xml:space="preserve">which may facilitate the identification of </w:t>
        </w:r>
      </w:ins>
      <w:r w:rsidRPr="002E1375">
        <w:rPr>
          <w:lang w:val="en-US"/>
        </w:rPr>
        <w:t>conserv</w:t>
      </w:r>
      <w:ins w:id="60" w:author="Admin" w:date="2020-05-22T11:54:00Z">
        <w:r w:rsidR="007B2762">
          <w:rPr>
            <w:lang w:val="en-US"/>
          </w:rPr>
          <w:t>ed</w:t>
        </w:r>
      </w:ins>
      <w:del w:id="61" w:author="Admin" w:date="2020-05-22T11:55:00Z">
        <w:r w:rsidRPr="002E1375" w:rsidDel="007B2762">
          <w:rPr>
            <w:lang w:val="en-US"/>
          </w:rPr>
          <w:delText>ative</w:delText>
        </w:r>
      </w:del>
      <w:r w:rsidRPr="002E1375">
        <w:rPr>
          <w:lang w:val="en-US"/>
        </w:rPr>
        <w:t xml:space="preserve"> and variable </w:t>
      </w:r>
      <w:ins w:id="62" w:author="Admin" w:date="2020-05-22T11:55:00Z">
        <w:r w:rsidR="007B2762">
          <w:rPr>
            <w:lang w:val="en-US"/>
          </w:rPr>
          <w:t>segments</w:t>
        </w:r>
      </w:ins>
      <w:del w:id="63" w:author="Admin" w:date="2020-05-22T11:55:00Z">
        <w:r w:rsidRPr="002E1375" w:rsidDel="007B2762">
          <w:rPr>
            <w:lang w:val="en-US"/>
          </w:rPr>
          <w:delText>parts</w:delText>
        </w:r>
      </w:del>
      <w:r w:rsidRPr="002E1375">
        <w:rPr>
          <w:lang w:val="en-US"/>
        </w:rPr>
        <w:t xml:space="preserve"> of operons or </w:t>
      </w:r>
      <w:del w:id="64" w:author="Admin" w:date="2020-05-22T11:55:00Z">
        <w:r w:rsidRPr="002E1375" w:rsidDel="007B2762">
          <w:rPr>
            <w:lang w:val="en-US"/>
          </w:rPr>
          <w:delText xml:space="preserve">to </w:delText>
        </w:r>
      </w:del>
      <w:ins w:id="65" w:author="Admin" w:date="2020-05-22T11:55:00Z">
        <w:r w:rsidR="007B2762">
          <w:rPr>
            <w:lang w:val="en-US"/>
          </w:rPr>
          <w:t xml:space="preserve">the </w:t>
        </w:r>
      </w:ins>
      <w:r w:rsidRPr="002E1375">
        <w:rPr>
          <w:lang w:val="en-US"/>
        </w:rPr>
        <w:t>estimat</w:t>
      </w:r>
      <w:ins w:id="66" w:author="Admin" w:date="2020-05-22T11:55:00Z">
        <w:r w:rsidR="007B2762">
          <w:rPr>
            <w:lang w:val="en-US"/>
          </w:rPr>
          <w:t>ion</w:t>
        </w:r>
      </w:ins>
      <w:del w:id="67" w:author="Admin" w:date="2020-05-22T11:55:00Z">
        <w:r w:rsidRPr="002E1375" w:rsidDel="007B2762">
          <w:rPr>
            <w:lang w:val="en-US"/>
          </w:rPr>
          <w:delText>e</w:delText>
        </w:r>
      </w:del>
      <w:r w:rsidRPr="002E1375">
        <w:rPr>
          <w:lang w:val="en-US"/>
        </w:rPr>
        <w:t xml:space="preserve"> </w:t>
      </w:r>
      <w:ins w:id="68" w:author="Admin" w:date="2020-05-22T11:56:00Z">
        <w:r w:rsidR="007B2762">
          <w:rPr>
            <w:lang w:val="en-US"/>
          </w:rPr>
          <w:t xml:space="preserve">of </w:t>
        </w:r>
      </w:ins>
      <w:r w:rsidRPr="002E1375">
        <w:rPr>
          <w:lang w:val="en-US"/>
        </w:rPr>
        <w:t xml:space="preserve">the overall variability </w:t>
      </w:r>
      <w:ins w:id="69" w:author="Admin" w:date="2020-05-22T11:56:00Z">
        <w:r w:rsidR="007B2762">
          <w:rPr>
            <w:lang w:val="en-US"/>
          </w:rPr>
          <w:t>associated with a</w:t>
        </w:r>
      </w:ins>
      <w:del w:id="70" w:author="Admin" w:date="2020-05-22T11:57:00Z">
        <w:r w:rsidRPr="002E1375" w:rsidDel="007B2762">
          <w:rPr>
            <w:lang w:val="en-US"/>
          </w:rPr>
          <w:delText>of</w:delText>
        </w:r>
      </w:del>
      <w:r w:rsidRPr="002E1375">
        <w:rPr>
          <w:lang w:val="en-US"/>
        </w:rPr>
        <w:t xml:space="preserve"> particular genome locus. We introduce</w:t>
      </w:r>
      <w:ins w:id="71" w:author="Admin" w:date="2020-05-22T11:58:00Z">
        <w:r w:rsidR="00AD76EC">
          <w:rPr>
            <w:lang w:val="en-US"/>
          </w:rPr>
          <w:t>d</w:t>
        </w:r>
      </w:ins>
      <w:r w:rsidRPr="002E1375">
        <w:rPr>
          <w:lang w:val="en-US"/>
        </w:rPr>
        <w:t xml:space="preserve"> a measure called complexity</w:t>
      </w:r>
      <w:ins w:id="72" w:author="Admin" w:date="2020-05-22T11:58:00Z">
        <w:r w:rsidR="00CE4DEF">
          <w:rPr>
            <w:lang w:val="en-US"/>
          </w:rPr>
          <w:t>,</w:t>
        </w:r>
      </w:ins>
      <w:r w:rsidRPr="002E1375">
        <w:rPr>
          <w:lang w:val="en-US"/>
        </w:rPr>
        <w:t xml:space="preserve"> to quantify genome variability. </w:t>
      </w:r>
      <w:proofErr w:type="spellStart"/>
      <w:r w:rsidRPr="002E1375">
        <w:rPr>
          <w:lang w:val="en-US"/>
        </w:rPr>
        <w:t>Intraspecies</w:t>
      </w:r>
      <w:proofErr w:type="spellEnd"/>
      <w:r w:rsidRPr="002E1375">
        <w:rPr>
          <w:lang w:val="en-US"/>
        </w:rPr>
        <w:t xml:space="preserve"> and interspecies comparisons reveal</w:t>
      </w:r>
      <w:ins w:id="73" w:author="Admin" w:date="2020-05-22T11:59:00Z">
        <w:r w:rsidR="00CE4DEF">
          <w:rPr>
            <w:lang w:val="en-US"/>
          </w:rPr>
          <w:t>ed</w:t>
        </w:r>
      </w:ins>
      <w:r w:rsidRPr="002E1375">
        <w:rPr>
          <w:lang w:val="en-US"/>
        </w:rPr>
        <w:t xml:space="preserve"> that regions with high complexity values tend</w:t>
      </w:r>
      <w:ins w:id="74" w:author="Admin" w:date="2020-05-22T11:59:00Z">
        <w:r w:rsidR="00CE4DEF">
          <w:rPr>
            <w:lang w:val="en-US"/>
          </w:rPr>
          <w:t>ed</w:t>
        </w:r>
      </w:ins>
      <w:r w:rsidRPr="002E1375">
        <w:rPr>
          <w:lang w:val="en-US"/>
        </w:rPr>
        <w:t xml:space="preserve"> to be located in</w:t>
      </w:r>
      <w:r w:rsidR="000C3393">
        <w:rPr>
          <w:lang w:val="en-US"/>
        </w:rPr>
        <w:t xml:space="preserve"> </w:t>
      </w:r>
      <w:del w:id="75" w:author="Admin" w:date="2020-05-22T11:59:00Z">
        <w:r w:rsidRPr="002E1375" w:rsidDel="00CE4DEF">
          <w:rPr>
            <w:lang w:val="en-US"/>
          </w:rPr>
          <w:delText xml:space="preserve"> a conservative</w:delText>
        </w:r>
      </w:del>
      <w:ins w:id="76" w:author="Admin" w:date="2020-05-22T11:59:00Z">
        <w:r w:rsidR="00CE4DEF">
          <w:rPr>
            <w:lang w:val="en-US"/>
          </w:rPr>
          <w:t>areas that are conserved across</w:t>
        </w:r>
      </w:ins>
      <w:del w:id="77" w:author="Admin" w:date="2020-05-22T11:59:00Z">
        <w:r w:rsidRPr="002E1375" w:rsidDel="00CE4DEF">
          <w:rPr>
            <w:lang w:val="en-US"/>
          </w:rPr>
          <w:delText xml:space="preserve"> context in</w:delText>
        </w:r>
      </w:del>
      <w:r w:rsidRPr="002E1375">
        <w:rPr>
          <w:lang w:val="en-US"/>
        </w:rPr>
        <w:t xml:space="preserve"> different strains and species.</w:t>
      </w:r>
    </w:p>
    <w:p w:rsidR="004B7985" w:rsidRPr="002E1375" w:rsidRDefault="00CD6C6B">
      <w:pPr>
        <w:pStyle w:val="Heading1"/>
        <w:numPr>
          <w:ilvl w:val="0"/>
          <w:numId w:val="0"/>
        </w:numPr>
        <w:ind w:left="35"/>
        <w:rPr>
          <w:lang w:val="en-US"/>
        </w:rPr>
      </w:pPr>
      <w:r w:rsidRPr="002E1375">
        <w:rPr>
          <w:lang w:val="en-US"/>
        </w:rPr>
        <w:t>Author summary</w:t>
      </w:r>
    </w:p>
    <w:p w:rsidR="004B7985" w:rsidRPr="002E1375" w:rsidRDefault="00CD6C6B">
      <w:pPr>
        <w:spacing w:after="410"/>
        <w:ind w:left="28"/>
        <w:rPr>
          <w:lang w:val="en-US"/>
        </w:rPr>
      </w:pPr>
      <w:del w:id="78" w:author="Admin" w:date="2020-05-22T13:10:00Z">
        <w:r w:rsidRPr="002E1375" w:rsidDel="0050311B">
          <w:rPr>
            <w:lang w:val="en-US"/>
          </w:rPr>
          <w:delText>A</w:delText>
        </w:r>
      </w:del>
      <w:ins w:id="79" w:author="Admin" w:date="2020-05-22T13:10:00Z">
        <w:r w:rsidR="0050311B">
          <w:rPr>
            <w:lang w:val="en-US"/>
          </w:rPr>
          <w:t>The</w:t>
        </w:r>
      </w:ins>
      <w:r w:rsidRPr="002E1375">
        <w:rPr>
          <w:lang w:val="en-US"/>
        </w:rPr>
        <w:t xml:space="preserve"> comparison of genomes </w:t>
      </w:r>
      <w:ins w:id="80" w:author="Admin" w:date="2020-05-22T13:10:00Z">
        <w:r w:rsidR="0050311B">
          <w:rPr>
            <w:lang w:val="en-US"/>
          </w:rPr>
          <w:t>among</w:t>
        </w:r>
      </w:ins>
      <w:del w:id="81" w:author="Admin" w:date="2020-05-22T13:10:00Z">
        <w:r w:rsidRPr="002E1375" w:rsidDel="0050311B">
          <w:rPr>
            <w:lang w:val="en-US"/>
          </w:rPr>
          <w:delText>of</w:delText>
        </w:r>
      </w:del>
      <w:r w:rsidRPr="002E1375">
        <w:rPr>
          <w:lang w:val="en-US"/>
        </w:rPr>
        <w:t xml:space="preserve"> different bacteria and archaea species </w:t>
      </w:r>
      <w:ins w:id="82" w:author="Admin" w:date="2020-05-22T13:10:00Z">
        <w:r w:rsidR="003D5937">
          <w:rPr>
            <w:lang w:val="en-US"/>
          </w:rPr>
          <w:t xml:space="preserve">has </w:t>
        </w:r>
      </w:ins>
      <w:r w:rsidRPr="002E1375">
        <w:rPr>
          <w:lang w:val="en-US"/>
        </w:rPr>
        <w:t xml:space="preserve">revealed that many </w:t>
      </w:r>
      <w:ins w:id="83" w:author="Admin" w:date="2020-05-22T13:10:00Z">
        <w:r w:rsidR="002C1156">
          <w:rPr>
            <w:lang w:val="en-US"/>
          </w:rPr>
          <w:t xml:space="preserve">species </w:t>
        </w:r>
      </w:ins>
      <w:del w:id="84" w:author="Admin" w:date="2020-05-22T13:10:00Z">
        <w:r w:rsidRPr="002E1375" w:rsidDel="002C1156">
          <w:rPr>
            <w:lang w:val="en-US"/>
          </w:rPr>
          <w:delText xml:space="preserve">of them </w:delText>
        </w:r>
      </w:del>
      <w:r w:rsidRPr="002E1375">
        <w:rPr>
          <w:lang w:val="en-US"/>
        </w:rPr>
        <w:t>frequently exchange genes. Occasionally</w:t>
      </w:r>
      <w:ins w:id="85" w:author="Admin" w:date="2020-05-22T13:11:00Z">
        <w:r w:rsidR="002C1156">
          <w:rPr>
            <w:lang w:val="en-US"/>
          </w:rPr>
          <w:t>,</w:t>
        </w:r>
      </w:ins>
      <w:r w:rsidRPr="002E1375">
        <w:rPr>
          <w:lang w:val="en-US"/>
        </w:rPr>
        <w:t xml:space="preserve"> such horizontal gene transfer events result in the acquisition of pathogenic properties or antibiotic resistance </w:t>
      </w:r>
      <w:ins w:id="86" w:author="Admin" w:date="2020-05-22T13:15:00Z">
        <w:r w:rsidR="002C1156">
          <w:rPr>
            <w:lang w:val="en-US"/>
          </w:rPr>
          <w:t>in</w:t>
        </w:r>
      </w:ins>
      <w:del w:id="87" w:author="Admin" w:date="2020-05-22T13:15:00Z">
        <w:r w:rsidRPr="002E1375" w:rsidDel="002C1156">
          <w:rPr>
            <w:lang w:val="en-US"/>
          </w:rPr>
          <w:delText>by</w:delText>
        </w:r>
      </w:del>
      <w:r w:rsidRPr="002E1375">
        <w:rPr>
          <w:lang w:val="en-US"/>
        </w:rPr>
        <w:t xml:space="preserve"> the recipient organism. Previously</w:t>
      </w:r>
      <w:ins w:id="88" w:author="Admin" w:date="2020-05-22T13:15:00Z">
        <w:r w:rsidR="002C1156">
          <w:rPr>
            <w:lang w:val="en-US"/>
          </w:rPr>
          <w:t>,</w:t>
        </w:r>
      </w:ins>
      <w:r w:rsidRPr="002E1375">
        <w:rPr>
          <w:lang w:val="en-US"/>
        </w:rPr>
        <w:t xml:space="preserve"> </w:t>
      </w:r>
      <w:del w:id="89" w:author="Admin" w:date="2020-05-22T13:16:00Z">
        <w:r w:rsidRPr="002E1375" w:rsidDel="002C1156">
          <w:rPr>
            <w:lang w:val="en-US"/>
          </w:rPr>
          <w:delText xml:space="preserve">it was observed that </w:delText>
        </w:r>
      </w:del>
      <w:ins w:id="90" w:author="Admin" w:date="2020-05-22T13:16:00Z">
        <w:r w:rsidR="002C1156">
          <w:rPr>
            <w:lang w:val="en-US"/>
          </w:rPr>
          <w:t xml:space="preserve"> </w:t>
        </w:r>
      </w:ins>
      <w:r w:rsidRPr="002E1375">
        <w:rPr>
          <w:lang w:val="en-US"/>
        </w:rPr>
        <w:t xml:space="preserve">the probabilities of gene insertions </w:t>
      </w:r>
      <w:ins w:id="91" w:author="Admin" w:date="2020-05-22T13:16:00Z">
        <w:r w:rsidR="002C1156">
          <w:rPr>
            <w:lang w:val="en-US"/>
          </w:rPr>
          <w:t xml:space="preserve">were found to vary, </w:t>
        </w:r>
      </w:ins>
      <w:del w:id="92" w:author="Admin" w:date="2020-05-22T13:16:00Z">
        <w:r w:rsidRPr="002E1375" w:rsidDel="002C1156">
          <w:rPr>
            <w:lang w:val="en-US"/>
          </w:rPr>
          <w:delText xml:space="preserve">are not </w:delText>
        </w:r>
      </w:del>
      <w:ins w:id="93" w:author="Admin" w:date="2020-05-22T13:16:00Z">
        <w:r w:rsidR="002C1156">
          <w:rPr>
            <w:lang w:val="en-US"/>
          </w:rPr>
          <w:t>with un</w:t>
        </w:r>
      </w:ins>
      <w:r w:rsidRPr="002E1375">
        <w:rPr>
          <w:lang w:val="en-US"/>
        </w:rPr>
        <w:t>equal</w:t>
      </w:r>
      <w:del w:id="94" w:author="Admin" w:date="2020-05-22T13:16:00Z">
        <w:r w:rsidRPr="002E1375" w:rsidDel="002C1156">
          <w:rPr>
            <w:lang w:val="en-US"/>
          </w:rPr>
          <w:delText>ly</w:delText>
        </w:r>
      </w:del>
      <w:r w:rsidRPr="002E1375">
        <w:rPr>
          <w:lang w:val="en-US"/>
        </w:rPr>
        <w:t xml:space="preserve"> distribut</w:t>
      </w:r>
      <w:ins w:id="95" w:author="Admin" w:date="2020-05-22T13:16:00Z">
        <w:r w:rsidR="002C1156">
          <w:rPr>
            <w:lang w:val="en-US"/>
          </w:rPr>
          <w:t>ions</w:t>
        </w:r>
      </w:ins>
      <w:del w:id="96" w:author="Admin" w:date="2020-05-22T13:16:00Z">
        <w:r w:rsidRPr="002E1375" w:rsidDel="002C1156">
          <w:rPr>
            <w:lang w:val="en-US"/>
          </w:rPr>
          <w:delText>ed</w:delText>
        </w:r>
      </w:del>
      <w:r w:rsidRPr="002E1375">
        <w:rPr>
          <w:lang w:val="en-US"/>
        </w:rPr>
        <w:t xml:space="preserve"> along a chromosome. </w:t>
      </w:r>
      <w:ins w:id="97" w:author="Admin" w:date="2020-05-22T13:17:00Z">
        <w:r w:rsidR="002C1156">
          <w:rPr>
            <w:lang w:val="en-US"/>
          </w:rPr>
          <w:t>At some</w:t>
        </w:r>
      </w:ins>
      <w:del w:id="98" w:author="Admin" w:date="2020-05-22T13:17:00Z">
        <w:r w:rsidRPr="002E1375" w:rsidDel="002C1156">
          <w:rPr>
            <w:lang w:val="en-US"/>
          </w:rPr>
          <w:delText>There are</w:delText>
        </w:r>
      </w:del>
      <w:r w:rsidRPr="002E1375">
        <w:rPr>
          <w:lang w:val="en-US"/>
        </w:rPr>
        <w:t xml:space="preserve"> loci</w:t>
      </w:r>
      <w:ins w:id="99" w:author="Admin" w:date="2020-05-22T13:17:00Z">
        <w:r w:rsidR="002C1156">
          <w:rPr>
            <w:lang w:val="en-US"/>
          </w:rPr>
          <w:t>,</w:t>
        </w:r>
      </w:ins>
      <w:r w:rsidRPr="002E1375">
        <w:rPr>
          <w:lang w:val="en-US"/>
        </w:rPr>
        <w:t xml:space="preserve"> </w:t>
      </w:r>
      <w:ins w:id="100" w:author="Admin" w:date="2020-05-22T13:17:00Z">
        <w:r w:rsidR="002C1156">
          <w:rPr>
            <w:lang w:val="en-US"/>
          </w:rPr>
          <w:t>referred to as</w:t>
        </w:r>
      </w:ins>
      <w:del w:id="101" w:author="Admin" w:date="2020-05-22T13:17:00Z">
        <w:r w:rsidRPr="002E1375" w:rsidDel="002C1156">
          <w:rPr>
            <w:lang w:val="en-US"/>
          </w:rPr>
          <w:delText>called</w:delText>
        </w:r>
      </w:del>
      <w:r w:rsidRPr="002E1375">
        <w:rPr>
          <w:lang w:val="en-US"/>
        </w:rPr>
        <w:t xml:space="preserve"> hotspots,</w:t>
      </w:r>
      <w:del w:id="102" w:author="Admin" w:date="2020-05-22T13:25:00Z">
        <w:r w:rsidRPr="002E1375" w:rsidDel="00555089">
          <w:rPr>
            <w:lang w:val="en-US"/>
          </w:rPr>
          <w:delText xml:space="preserve"> in which</w:delText>
        </w:r>
      </w:del>
      <w:r w:rsidRPr="002E1375">
        <w:rPr>
          <w:lang w:val="en-US"/>
        </w:rPr>
        <w:t xml:space="preserve"> changes occur with much higher frequencies </w:t>
      </w:r>
      <w:ins w:id="103" w:author="Admin" w:date="2020-05-22T13:25:00Z">
        <w:r w:rsidR="00555089">
          <w:rPr>
            <w:lang w:val="en-US"/>
          </w:rPr>
          <w:t>compared with</w:t>
        </w:r>
      </w:ins>
      <w:del w:id="104" w:author="Admin" w:date="2020-05-22T13:25:00Z">
        <w:r w:rsidRPr="002E1375" w:rsidDel="00555089">
          <w:rPr>
            <w:lang w:val="en-US"/>
          </w:rPr>
          <w:delText>than in</w:delText>
        </w:r>
      </w:del>
      <w:r w:rsidRPr="002E1375">
        <w:rPr>
          <w:lang w:val="en-US"/>
        </w:rPr>
        <w:t xml:space="preserve"> other</w:t>
      </w:r>
      <w:del w:id="105" w:author="Admin" w:date="2020-05-22T13:30:00Z">
        <w:r w:rsidRPr="002E1375" w:rsidDel="005B6F48">
          <w:rPr>
            <w:lang w:val="en-US"/>
          </w:rPr>
          <w:delText xml:space="preserve"> </w:delText>
        </w:r>
      </w:del>
      <w:del w:id="106" w:author="Admin" w:date="2020-05-22T13:25:00Z">
        <w:r w:rsidRPr="002E1375" w:rsidDel="00555089">
          <w:rPr>
            <w:lang w:val="en-US"/>
          </w:rPr>
          <w:delText>parts</w:delText>
        </w:r>
      </w:del>
      <w:ins w:id="107" w:author="Admin" w:date="2020-05-22T13:30:00Z">
        <w:r w:rsidR="005B6F48">
          <w:rPr>
            <w:lang w:val="en-US"/>
          </w:rPr>
          <w:t xml:space="preserve"> regions</w:t>
        </w:r>
      </w:ins>
      <w:r w:rsidRPr="002E1375">
        <w:rPr>
          <w:lang w:val="en-US"/>
        </w:rPr>
        <w:t xml:space="preserve"> of the chromosome. We developed a computational method and a software tool</w:t>
      </w:r>
      <w:ins w:id="108" w:author="Admin" w:date="2020-05-22T13:25:00Z">
        <w:r w:rsidR="00E4614C">
          <w:rPr>
            <w:lang w:val="en-US"/>
          </w:rPr>
          <w:t>,</w:t>
        </w:r>
      </w:ins>
      <w:r w:rsidRPr="002E1375">
        <w:rPr>
          <w:lang w:val="en-US"/>
        </w:rPr>
        <w:t xml:space="preserve"> called Genome Complexity Browser, that allows </w:t>
      </w:r>
      <w:ins w:id="109" w:author="Admin" w:date="2020-05-22T13:25:00Z">
        <w:r w:rsidR="00E4614C">
          <w:rPr>
            <w:lang w:val="en-US"/>
          </w:rPr>
          <w:t xml:space="preserve">the </w:t>
        </w:r>
      </w:ins>
      <w:r w:rsidRPr="002E1375">
        <w:rPr>
          <w:lang w:val="en-US"/>
        </w:rPr>
        <w:t xml:space="preserve">identification of genome variability hotspots and </w:t>
      </w:r>
      <w:ins w:id="110" w:author="Admin" w:date="2020-05-22T13:26:00Z">
        <w:r w:rsidR="00E4614C">
          <w:rPr>
            <w:lang w:val="en-US"/>
          </w:rPr>
          <w:t xml:space="preserve">the </w:t>
        </w:r>
      </w:ins>
      <w:r w:rsidRPr="002E1375">
        <w:rPr>
          <w:lang w:val="en-US"/>
        </w:rPr>
        <w:t xml:space="preserve">visualization of </w:t>
      </w:r>
      <w:del w:id="111" w:author="Admin" w:date="2020-05-22T13:26:00Z">
        <w:r w:rsidRPr="002E1375" w:rsidDel="00E4614C">
          <w:rPr>
            <w:lang w:val="en-US"/>
          </w:rPr>
          <w:delText xml:space="preserve">occurred </w:delText>
        </w:r>
      </w:del>
      <w:r w:rsidRPr="002E1375">
        <w:rPr>
          <w:lang w:val="en-US"/>
        </w:rPr>
        <w:t xml:space="preserve">changes. We </w:t>
      </w:r>
      <w:ins w:id="112" w:author="Admin" w:date="2020-05-22T13:26:00Z">
        <w:r w:rsidR="00E4614C">
          <w:rPr>
            <w:lang w:val="en-US"/>
          </w:rPr>
          <w:t>compared</w:t>
        </w:r>
      </w:ins>
      <w:del w:id="113" w:author="Admin" w:date="2020-05-22T13:26:00Z">
        <w:r w:rsidRPr="002E1375" w:rsidDel="00E4614C">
          <w:rPr>
            <w:lang w:val="en-US"/>
          </w:rPr>
          <w:delText>performed a comparison of</w:delText>
        </w:r>
      </w:del>
      <w:ins w:id="114" w:author="Admin" w:date="2020-05-22T13:26:00Z">
        <w:r w:rsidR="00E4614C">
          <w:rPr>
            <w:lang w:val="en-US"/>
          </w:rPr>
          <w:t xml:space="preserve"> the</w:t>
        </w:r>
      </w:ins>
      <w:r w:rsidRPr="002E1375">
        <w:rPr>
          <w:lang w:val="en-US"/>
        </w:rPr>
        <w:t xml:space="preserve"> localization of </w:t>
      </w:r>
      <w:ins w:id="115" w:author="Admin" w:date="2020-05-22T13:26:00Z">
        <w:r w:rsidR="00E4614C">
          <w:rPr>
            <w:lang w:val="en-US"/>
          </w:rPr>
          <w:t xml:space="preserve">various </w:t>
        </w:r>
      </w:ins>
      <w:r w:rsidRPr="002E1375">
        <w:rPr>
          <w:lang w:val="en-US"/>
        </w:rPr>
        <w:t xml:space="preserve">hotspots and revealed that some </w:t>
      </w:r>
      <w:ins w:id="116" w:author="Admin" w:date="2020-05-22T13:27:00Z">
        <w:r w:rsidR="00E4614C">
          <w:rPr>
            <w:lang w:val="en-US"/>
          </w:rPr>
          <w:t xml:space="preserve">demonstrate conserved localizations, </w:t>
        </w:r>
      </w:ins>
      <w:del w:id="117" w:author="Admin" w:date="2020-05-22T13:27:00Z">
        <w:r w:rsidRPr="002E1375" w:rsidDel="00E4614C">
          <w:rPr>
            <w:lang w:val="en-US"/>
          </w:rPr>
          <w:delText xml:space="preserve">of them have conservative localization </w:delText>
        </w:r>
      </w:del>
      <w:r w:rsidRPr="002E1375">
        <w:rPr>
          <w:lang w:val="en-US"/>
        </w:rPr>
        <w:t xml:space="preserve">even </w:t>
      </w:r>
      <w:del w:id="118" w:author="Admin" w:date="2020-05-22T13:27:00Z">
        <w:r w:rsidRPr="002E1375" w:rsidDel="00E4614C">
          <w:rPr>
            <w:lang w:val="en-US"/>
          </w:rPr>
          <w:delText>when comparing different</w:delText>
        </w:r>
      </w:del>
      <w:ins w:id="119" w:author="Admin" w:date="2020-05-22T13:27:00Z">
        <w:r w:rsidR="00E4614C">
          <w:rPr>
            <w:lang w:val="en-US"/>
          </w:rPr>
          <w:t>across</w:t>
        </w:r>
      </w:ins>
      <w:r w:rsidRPr="002E1375">
        <w:rPr>
          <w:lang w:val="en-US"/>
        </w:rPr>
        <w:t xml:space="preserve"> species, </w:t>
      </w:r>
      <w:del w:id="120" w:author="Admin" w:date="2020-05-22T13:29:00Z">
        <w:r w:rsidRPr="002E1375" w:rsidDel="005B6F48">
          <w:rPr>
            <w:lang w:val="en-US"/>
          </w:rPr>
          <w:delText>wh</w:delText>
        </w:r>
      </w:del>
      <w:del w:id="121" w:author="Admin" w:date="2020-05-22T13:27:00Z">
        <w:r w:rsidRPr="002E1375" w:rsidDel="00E4614C">
          <w:rPr>
            <w:lang w:val="en-US"/>
          </w:rPr>
          <w:delText>ile</w:delText>
        </w:r>
      </w:del>
      <w:ins w:id="122" w:author="Admin" w:date="2020-05-22T13:29:00Z">
        <w:r w:rsidR="005B6F48">
          <w:rPr>
            <w:lang w:val="en-US"/>
          </w:rPr>
          <w:t>whereas</w:t>
        </w:r>
      </w:ins>
      <w:r w:rsidRPr="002E1375">
        <w:rPr>
          <w:lang w:val="en-US"/>
        </w:rPr>
        <w:t xml:space="preserve"> others are transient. Our tool allows users to visually inspect </w:t>
      </w:r>
      <w:ins w:id="123" w:author="Admin" w:date="2020-05-22T13:28:00Z">
        <w:r w:rsidR="00E4614C">
          <w:rPr>
            <w:lang w:val="en-US"/>
          </w:rPr>
          <w:t xml:space="preserve">the </w:t>
        </w:r>
      </w:ins>
      <w:r w:rsidRPr="002E1375">
        <w:rPr>
          <w:lang w:val="en-US"/>
        </w:rPr>
        <w:t xml:space="preserve">patterns of gene changes in </w:t>
      </w:r>
      <w:ins w:id="124" w:author="Admin" w:date="2020-05-22T13:28:00Z">
        <w:r w:rsidR="00E4614C">
          <w:rPr>
            <w:lang w:val="en-US"/>
          </w:rPr>
          <w:t>graph-based</w:t>
        </w:r>
      </w:ins>
      <w:del w:id="125" w:author="Admin" w:date="2020-05-22T13:28:00Z">
        <w:r w:rsidRPr="002E1375" w:rsidDel="00E4614C">
          <w:rPr>
            <w:lang w:val="en-US"/>
          </w:rPr>
          <w:delText>a graph</w:delText>
        </w:r>
      </w:del>
      <w:r w:rsidRPr="002E1375">
        <w:rPr>
          <w:lang w:val="en-US"/>
        </w:rPr>
        <w:t xml:space="preserve"> form</w:t>
      </w:r>
      <w:ins w:id="126" w:author="Admin" w:date="2020-05-22T13:28:00Z">
        <w:r w:rsidR="00E4614C">
          <w:rPr>
            <w:lang w:val="en-US"/>
          </w:rPr>
          <w:t>at</w:t>
        </w:r>
      </w:ins>
      <w:r w:rsidRPr="002E1375">
        <w:rPr>
          <w:lang w:val="en-US"/>
        </w:rPr>
        <w:t xml:space="preserve">, which </w:t>
      </w:r>
      <w:del w:id="127" w:author="Admin" w:date="2020-05-22T13:28:00Z">
        <w:r w:rsidRPr="002E1375" w:rsidDel="00E4614C">
          <w:rPr>
            <w:lang w:val="en-US"/>
          </w:rPr>
          <w:delText xml:space="preserve">makes such </w:delText>
        </w:r>
      </w:del>
      <w:ins w:id="128" w:author="Admin" w:date="2020-05-22T13:28:00Z">
        <w:r w:rsidR="00E4614C">
          <w:rPr>
            <w:lang w:val="en-US"/>
          </w:rPr>
          <w:t xml:space="preserve">presents the </w:t>
        </w:r>
      </w:ins>
      <w:r w:rsidRPr="002E1375">
        <w:rPr>
          <w:lang w:val="en-US"/>
        </w:rPr>
        <w:t>visualization</w:t>
      </w:r>
      <w:ins w:id="129" w:author="Admin" w:date="2020-05-22T13:28:00Z">
        <w:r w:rsidR="00E4614C">
          <w:rPr>
            <w:lang w:val="en-US"/>
          </w:rPr>
          <w:t xml:space="preserve"> in a format that is both</w:t>
        </w:r>
      </w:ins>
      <w:del w:id="130" w:author="Admin" w:date="2020-05-22T13:28:00Z">
        <w:r w:rsidRPr="002E1375" w:rsidDel="00E4614C">
          <w:rPr>
            <w:lang w:val="en-US"/>
          </w:rPr>
          <w:delText>s</w:delText>
        </w:r>
      </w:del>
      <w:r w:rsidRPr="002E1375">
        <w:rPr>
          <w:lang w:val="en-US"/>
        </w:rPr>
        <w:t xml:space="preserve"> compact and informative.</w:t>
      </w:r>
    </w:p>
    <w:p w:rsidR="004B7985" w:rsidRPr="002E1375" w:rsidRDefault="00CD6C6B">
      <w:pPr>
        <w:pStyle w:val="Heading1"/>
        <w:numPr>
          <w:ilvl w:val="0"/>
          <w:numId w:val="0"/>
        </w:numPr>
        <w:ind w:left="35"/>
        <w:rPr>
          <w:lang w:val="en-US"/>
        </w:rPr>
      </w:pPr>
      <w:r w:rsidRPr="002E1375">
        <w:rPr>
          <w:lang w:val="en-US"/>
        </w:rPr>
        <w:t>Introduction</w:t>
      </w:r>
    </w:p>
    <w:p w:rsidR="007C68BE" w:rsidRDefault="001F63D7">
      <w:pPr>
        <w:spacing w:after="0" w:line="259" w:lineRule="auto"/>
        <w:ind w:left="0" w:firstLine="0"/>
        <w:rPr>
          <w:ins w:id="131" w:author="Admin" w:date="2020-04-10T11:13:00Z"/>
          <w:lang w:val="en-US"/>
        </w:rPr>
        <w:pPrChange w:id="132" w:author="Admin" w:date="2020-04-10T11:12:00Z">
          <w:pPr>
            <w:spacing w:after="0" w:line="259" w:lineRule="auto"/>
            <w:ind w:left="0" w:firstLine="0"/>
            <w:jc w:val="right"/>
          </w:pPr>
        </w:pPrChange>
      </w:pPr>
      <w:ins w:id="133" w:author="Admin" w:date="2020-05-22T13:35:00Z">
        <w:r>
          <w:rPr>
            <w:lang w:val="en-US"/>
          </w:rPr>
          <w:t>The g</w:t>
        </w:r>
      </w:ins>
      <w:ins w:id="134" w:author="Admin" w:date="2020-04-09T11:30:00Z">
        <w:r w:rsidR="00DC347E" w:rsidRPr="00DC347E">
          <w:rPr>
            <w:lang w:val="en-US"/>
            <w:rPrChange w:id="135" w:author="Admin" w:date="2020-04-09T11:30:00Z">
              <w:rPr/>
            </w:rPrChange>
          </w:rPr>
          <w:t xml:space="preserve">enome is not </w:t>
        </w:r>
      </w:ins>
      <w:ins w:id="136" w:author="Admin" w:date="2020-05-22T13:36:00Z">
        <w:r>
          <w:rPr>
            <w:lang w:val="en-US"/>
          </w:rPr>
          <w:t xml:space="preserve">simply the </w:t>
        </w:r>
      </w:ins>
      <w:ins w:id="137" w:author="Admin" w:date="2020-04-09T11:30:00Z">
        <w:r w:rsidR="00DC347E" w:rsidRPr="00DC347E">
          <w:rPr>
            <w:lang w:val="en-US"/>
            <w:rPrChange w:id="138" w:author="Admin" w:date="2020-04-09T11:30:00Z">
              <w:rPr/>
            </w:rPrChange>
          </w:rPr>
          <w:t xml:space="preserve">storage of gene sequences. Many sequence motifs and sequence patterns </w:t>
        </w:r>
      </w:ins>
      <w:ins w:id="139" w:author="Admin" w:date="2020-05-22T13:36:00Z">
        <w:r>
          <w:rPr>
            <w:lang w:val="en-US"/>
          </w:rPr>
          <w:t xml:space="preserve">must </w:t>
        </w:r>
      </w:ins>
      <w:ins w:id="140" w:author="Admin" w:date="2020-04-09T11:30:00Z">
        <w:r w:rsidR="00DC347E" w:rsidRPr="00DC347E">
          <w:rPr>
            <w:lang w:val="en-US"/>
            <w:rPrChange w:id="141" w:author="Admin" w:date="2020-04-09T11:30:00Z">
              <w:rPr/>
            </w:rPrChange>
          </w:rPr>
          <w:t xml:space="preserve">be located </w:t>
        </w:r>
        <w:r w:rsidRPr="001F63D7">
          <w:rPr>
            <w:lang w:val="en-US"/>
          </w:rPr>
          <w:t>at</w:t>
        </w:r>
        <w:r w:rsidR="00DC347E" w:rsidRPr="00DC347E">
          <w:rPr>
            <w:lang w:val="en-US"/>
            <w:rPrChange w:id="142" w:author="Admin" w:date="2020-04-09T11:30:00Z">
              <w:rPr/>
            </w:rPrChange>
          </w:rPr>
          <w:t xml:space="preserve"> proper loci to ensure </w:t>
        </w:r>
      </w:ins>
      <w:ins w:id="143" w:author="Admin" w:date="2020-05-22T13:36:00Z">
        <w:r>
          <w:rPr>
            <w:lang w:val="en-US"/>
          </w:rPr>
          <w:t xml:space="preserve">proper </w:t>
        </w:r>
      </w:ins>
      <w:ins w:id="144" w:author="Admin" w:date="2020-04-09T11:30:00Z">
        <w:r w:rsidR="00DC347E" w:rsidRPr="00DC347E">
          <w:rPr>
            <w:lang w:val="en-US"/>
            <w:rPrChange w:id="145" w:author="Admin" w:date="2020-04-09T11:30:00Z">
              <w:rPr/>
            </w:rPrChange>
          </w:rPr>
          <w:t>interaction</w:t>
        </w:r>
      </w:ins>
      <w:ins w:id="146" w:author="Admin" w:date="2020-05-22T13:36:00Z">
        <w:r>
          <w:rPr>
            <w:lang w:val="en-US"/>
          </w:rPr>
          <w:t>s</w:t>
        </w:r>
      </w:ins>
      <w:ins w:id="147" w:author="Admin" w:date="2020-04-09T11:30:00Z">
        <w:r w:rsidRPr="001F63D7">
          <w:rPr>
            <w:lang w:val="en-US"/>
          </w:rPr>
          <w:t xml:space="preserve"> between</w:t>
        </w:r>
        <w:r w:rsidR="00DC347E" w:rsidRPr="00DC347E">
          <w:rPr>
            <w:lang w:val="en-US"/>
            <w:rPrChange w:id="148" w:author="Admin" w:date="2020-04-09T11:30:00Z">
              <w:rPr/>
            </w:rPrChange>
          </w:rPr>
          <w:t xml:space="preserve"> </w:t>
        </w:r>
      </w:ins>
      <w:ins w:id="149" w:author="Admin" w:date="2020-05-22T13:36:00Z">
        <w:r>
          <w:rPr>
            <w:lang w:val="en-US"/>
          </w:rPr>
          <w:lastRenderedPageBreak/>
          <w:t xml:space="preserve">the </w:t>
        </w:r>
      </w:ins>
      <w:ins w:id="150" w:author="Admin" w:date="2020-04-09T11:30:00Z">
        <w:r w:rsidR="00DC347E" w:rsidRPr="00DC347E">
          <w:rPr>
            <w:lang w:val="en-US"/>
            <w:rPrChange w:id="151" w:author="Admin" w:date="2020-04-09T11:30:00Z">
              <w:rPr/>
            </w:rPrChange>
          </w:rPr>
          <w:t xml:space="preserve">molecular machines involved in basic cell processes (transcription, genome replication, </w:t>
        </w:r>
      </w:ins>
      <w:ins w:id="152" w:author="Admin" w:date="2020-05-22T13:37:00Z">
        <w:r>
          <w:rPr>
            <w:lang w:val="en-US"/>
          </w:rPr>
          <w:t xml:space="preserve">and </w:t>
        </w:r>
      </w:ins>
      <w:ins w:id="153" w:author="Admin" w:date="2020-04-09T11:30:00Z">
        <w:r w:rsidR="00DC347E" w:rsidRPr="00DC347E">
          <w:rPr>
            <w:lang w:val="en-US"/>
            <w:rPrChange w:id="154" w:author="Admin" w:date="2020-04-09T11:30:00Z">
              <w:rPr/>
            </w:rPrChange>
          </w:rPr>
          <w:t xml:space="preserve">cell division) </w:t>
        </w:r>
      </w:ins>
      <w:ins w:id="155" w:author="Admin" w:date="2020-05-22T13:37:00Z">
        <w:r>
          <w:rPr>
            <w:lang w:val="en-US"/>
          </w:rPr>
          <w:t xml:space="preserve">and the </w:t>
        </w:r>
      </w:ins>
      <w:ins w:id="156" w:author="Admin" w:date="2020-04-09T11:30:00Z">
        <w:r w:rsidR="00DC347E" w:rsidRPr="00DC347E">
          <w:rPr>
            <w:lang w:val="en-US"/>
            <w:rPrChange w:id="157" w:author="Admin" w:date="2020-04-09T11:30:00Z">
              <w:rPr/>
            </w:rPrChange>
          </w:rPr>
          <w:t xml:space="preserve">chromosome </w:t>
        </w:r>
        <w:r w:rsidRPr="001F63D7">
          <w:rPr>
            <w:lang w:val="en-US"/>
          </w:rPr>
          <w:t>[1-</w:t>
        </w:r>
        <w:r w:rsidR="00DC347E" w:rsidRPr="00DC347E">
          <w:rPr>
            <w:lang w:val="en-US"/>
            <w:rPrChange w:id="158" w:author="Admin" w:date="2020-04-09T11:30:00Z">
              <w:rPr/>
            </w:rPrChange>
          </w:rPr>
          <w:t>3]. The interaction</w:t>
        </w:r>
      </w:ins>
      <w:ins w:id="159" w:author="Admin" w:date="2020-05-22T13:40:00Z">
        <w:r>
          <w:rPr>
            <w:lang w:val="en-US"/>
          </w:rPr>
          <w:t>s</w:t>
        </w:r>
      </w:ins>
      <w:ins w:id="160" w:author="Admin" w:date="2020-04-09T11:30:00Z">
        <w:r w:rsidR="00DC347E" w:rsidRPr="00DC347E">
          <w:rPr>
            <w:lang w:val="en-US"/>
            <w:rPrChange w:id="161" w:author="Admin" w:date="2020-04-09T11:30:00Z">
              <w:rPr/>
            </w:rPrChange>
          </w:rPr>
          <w:t xml:space="preserve"> </w:t>
        </w:r>
      </w:ins>
      <w:ins w:id="162" w:author="Admin" w:date="2020-05-22T13:40:00Z">
        <w:r>
          <w:rPr>
            <w:lang w:val="en-US"/>
          </w:rPr>
          <w:t>between</w:t>
        </w:r>
      </w:ins>
      <w:ins w:id="163" w:author="Admin" w:date="2020-04-09T11:30:00Z">
        <w:r w:rsidR="00DC347E" w:rsidRPr="00DC347E">
          <w:rPr>
            <w:lang w:val="en-US"/>
            <w:rPrChange w:id="164" w:author="Admin" w:date="2020-04-09T11:30:00Z">
              <w:rPr/>
            </w:rPrChange>
          </w:rPr>
          <w:t xml:space="preserve"> these </w:t>
        </w:r>
      </w:ins>
      <w:ins w:id="165" w:author="Admin" w:date="2020-05-22T13:40:00Z">
        <w:r>
          <w:rPr>
            <w:lang w:val="en-US"/>
          </w:rPr>
          <w:t xml:space="preserve">cellular </w:t>
        </w:r>
      </w:ins>
      <w:ins w:id="166" w:author="Admin" w:date="2020-04-09T11:30:00Z">
        <w:r w:rsidRPr="001F63D7">
          <w:rPr>
            <w:lang w:val="en-US"/>
          </w:rPr>
          <w:t xml:space="preserve">processes and </w:t>
        </w:r>
        <w:r w:rsidR="00DC347E" w:rsidRPr="00DC347E">
          <w:rPr>
            <w:lang w:val="en-US"/>
            <w:rPrChange w:id="167" w:author="Admin" w:date="2020-04-09T11:30:00Z">
              <w:rPr/>
            </w:rPrChange>
          </w:rPr>
          <w:t>DNA molecule</w:t>
        </w:r>
      </w:ins>
      <w:ins w:id="168" w:author="Admin" w:date="2020-05-22T13:41:00Z">
        <w:r>
          <w:rPr>
            <w:lang w:val="en-US"/>
          </w:rPr>
          <w:t>s</w:t>
        </w:r>
      </w:ins>
      <w:ins w:id="169" w:author="Admin" w:date="2020-04-09T11:30:00Z">
        <w:r w:rsidR="00DC347E" w:rsidRPr="00DC347E">
          <w:rPr>
            <w:lang w:val="en-US"/>
            <w:rPrChange w:id="170" w:author="Admin" w:date="2020-04-09T11:30:00Z">
              <w:rPr/>
            </w:rPrChange>
          </w:rPr>
          <w:t xml:space="preserve"> and </w:t>
        </w:r>
      </w:ins>
      <w:ins w:id="171" w:author="Admin" w:date="2020-05-22T13:41:00Z">
        <w:r>
          <w:rPr>
            <w:lang w:val="en-US"/>
          </w:rPr>
          <w:t xml:space="preserve">the </w:t>
        </w:r>
      </w:ins>
      <w:ins w:id="172" w:author="Admin" w:date="2020-04-09T11:30:00Z">
        <w:r w:rsidR="00DC347E" w:rsidRPr="00DC347E">
          <w:rPr>
            <w:lang w:val="en-US"/>
            <w:rPrChange w:id="173" w:author="Admin" w:date="2020-04-09T11:30:00Z">
              <w:rPr/>
            </w:rPrChange>
          </w:rPr>
          <w:t xml:space="preserve">interplay </w:t>
        </w:r>
      </w:ins>
      <w:ins w:id="174" w:author="Admin" w:date="2020-05-22T13:41:00Z">
        <w:r>
          <w:rPr>
            <w:lang w:val="en-US"/>
          </w:rPr>
          <w:t xml:space="preserve">among </w:t>
        </w:r>
      </w:ins>
      <w:ins w:id="175" w:author="Admin" w:date="2020-04-09T11:30:00Z">
        <w:r w:rsidRPr="001F63D7">
          <w:rPr>
            <w:lang w:val="en-US"/>
          </w:rPr>
          <w:t>them govern</w:t>
        </w:r>
        <w:r w:rsidR="00DC347E" w:rsidRPr="00DC347E">
          <w:rPr>
            <w:lang w:val="en-US"/>
            <w:rPrChange w:id="176" w:author="Admin" w:date="2020-04-09T11:30:00Z">
              <w:rPr/>
            </w:rPrChange>
          </w:rPr>
          <w:t xml:space="preserve"> optimal gene localization</w:t>
        </w:r>
      </w:ins>
      <w:ins w:id="177" w:author="Admin" w:date="2020-05-22T13:59:00Z">
        <w:r w:rsidR="00CB76A0">
          <w:rPr>
            <w:lang w:val="en-US"/>
          </w:rPr>
          <w:t>s</w:t>
        </w:r>
      </w:ins>
      <w:ins w:id="178" w:author="Admin" w:date="2020-04-09T11:30:00Z">
        <w:r w:rsidR="00DC347E" w:rsidRPr="00DC347E">
          <w:rPr>
            <w:lang w:val="en-US"/>
            <w:rPrChange w:id="179" w:author="Admin" w:date="2020-04-09T11:30:00Z">
              <w:rPr/>
            </w:rPrChange>
          </w:rPr>
          <w:t xml:space="preserve"> and orientation</w:t>
        </w:r>
      </w:ins>
      <w:ins w:id="180" w:author="Admin" w:date="2020-05-22T13:59:00Z">
        <w:r w:rsidR="00CB76A0">
          <w:rPr>
            <w:lang w:val="en-US"/>
          </w:rPr>
          <w:t>s</w:t>
        </w:r>
      </w:ins>
      <w:ins w:id="181" w:author="Admin" w:date="2020-04-09T11:30:00Z">
        <w:r w:rsidR="00DC347E" w:rsidRPr="00DC347E">
          <w:rPr>
            <w:lang w:val="en-US"/>
            <w:rPrChange w:id="182" w:author="Admin" w:date="2020-04-09T11:30:00Z">
              <w:rPr/>
            </w:rPrChange>
          </w:rPr>
          <w:t xml:space="preserve"> [1]. New knowledge </w:t>
        </w:r>
      </w:ins>
      <w:ins w:id="183" w:author="Admin" w:date="2020-05-22T13:59:00Z">
        <w:r w:rsidR="00CB76A0">
          <w:rPr>
            <w:lang w:val="en-US"/>
          </w:rPr>
          <w:t>regarding</w:t>
        </w:r>
      </w:ins>
      <w:ins w:id="184" w:author="Admin" w:date="2020-04-09T11:30:00Z">
        <w:r w:rsidR="00DC347E" w:rsidRPr="00DC347E">
          <w:rPr>
            <w:lang w:val="en-US"/>
            <w:rPrChange w:id="185" w:author="Admin" w:date="2020-04-09T11:30:00Z">
              <w:rPr/>
            </w:rPrChange>
          </w:rPr>
          <w:t xml:space="preserve"> </w:t>
        </w:r>
      </w:ins>
      <w:ins w:id="186" w:author="Admin" w:date="2020-05-22T13:59:00Z">
        <w:r w:rsidR="00CB76A0">
          <w:rPr>
            <w:lang w:val="en-US"/>
          </w:rPr>
          <w:t xml:space="preserve">the </w:t>
        </w:r>
      </w:ins>
      <w:ins w:id="187" w:author="Admin" w:date="2020-04-09T11:30:00Z">
        <w:r w:rsidR="00CB76A0" w:rsidRPr="00DB2B71">
          <w:rPr>
            <w:lang w:val="en-US"/>
          </w:rPr>
          <w:t>genome architecture, which represents the</w:t>
        </w:r>
        <w:r w:rsidR="00DC347E" w:rsidRPr="00DC347E">
          <w:rPr>
            <w:lang w:val="en-US"/>
            <w:rPrChange w:id="188" w:author="Admin" w:date="2020-04-09T11:30:00Z">
              <w:rPr/>
            </w:rPrChange>
          </w:rPr>
          <w:t xml:space="preserve"> set of imposed constraints</w:t>
        </w:r>
        <w:r w:rsidR="00CB76A0" w:rsidRPr="00DB2B71">
          <w:rPr>
            <w:lang w:val="en-US"/>
          </w:rPr>
          <w:t xml:space="preserve"> and favorable configurations for</w:t>
        </w:r>
        <w:r w:rsidR="00DC347E" w:rsidRPr="00DC347E">
          <w:rPr>
            <w:lang w:val="en-US"/>
            <w:rPrChange w:id="189" w:author="Admin" w:date="2020-04-09T11:30:00Z">
              <w:rPr/>
            </w:rPrChange>
          </w:rPr>
          <w:t xml:space="preserve"> genomic objects [1]</w:t>
        </w:r>
      </w:ins>
      <w:ins w:id="190" w:author="Admin" w:date="2020-05-22T14:00:00Z">
        <w:r w:rsidR="00CB76A0">
          <w:rPr>
            <w:lang w:val="en-US"/>
          </w:rPr>
          <w:t>,</w:t>
        </w:r>
      </w:ins>
      <w:ins w:id="191" w:author="Admin" w:date="2020-04-09T11:30:00Z">
        <w:r w:rsidR="00CB76A0" w:rsidRPr="00DB2B71">
          <w:rPr>
            <w:lang w:val="en-US"/>
          </w:rPr>
          <w:t xml:space="preserve"> </w:t>
        </w:r>
        <w:r w:rsidR="00DC347E" w:rsidRPr="00DC347E">
          <w:rPr>
            <w:lang w:val="en-US"/>
            <w:rPrChange w:id="192" w:author="Admin" w:date="2020-04-09T11:30:00Z">
              <w:rPr/>
            </w:rPrChange>
          </w:rPr>
          <w:t xml:space="preserve">may </w:t>
        </w:r>
      </w:ins>
      <w:ins w:id="193" w:author="Admin" w:date="2020-05-07T11:42:00Z">
        <w:r w:rsidR="00CE71CB" w:rsidRPr="00CE71CB">
          <w:rPr>
            <w:lang w:val="en-US"/>
          </w:rPr>
          <w:t xml:space="preserve">deepen our knowledge of the basic </w:t>
        </w:r>
      </w:ins>
      <w:ins w:id="194" w:author="Admin" w:date="2020-05-22T14:00:00Z">
        <w:r w:rsidR="00CB76A0">
          <w:rPr>
            <w:lang w:val="en-US"/>
          </w:rPr>
          <w:t xml:space="preserve">cellular </w:t>
        </w:r>
      </w:ins>
      <w:ins w:id="195" w:author="Admin" w:date="2020-05-07T11:42:00Z">
        <w:r w:rsidR="00CE71CB" w:rsidRPr="00CE71CB">
          <w:rPr>
            <w:lang w:val="en-US"/>
          </w:rPr>
          <w:t xml:space="preserve">processes </w:t>
        </w:r>
        <w:r w:rsidR="00CE71CB">
          <w:rPr>
            <w:lang w:val="en-US"/>
          </w:rPr>
          <w:t xml:space="preserve">and </w:t>
        </w:r>
      </w:ins>
      <w:ins w:id="196" w:author="Admin" w:date="2020-04-09T11:30:00Z">
        <w:r w:rsidR="00DC347E" w:rsidRPr="00DC347E">
          <w:rPr>
            <w:lang w:val="en-US"/>
            <w:rPrChange w:id="197" w:author="Admin" w:date="2020-04-09T11:30:00Z">
              <w:rPr/>
            </w:rPrChange>
          </w:rPr>
          <w:t xml:space="preserve">facilitate </w:t>
        </w:r>
      </w:ins>
      <w:ins w:id="198" w:author="Admin" w:date="2020-05-22T14:01:00Z">
        <w:r w:rsidR="00CB76A0">
          <w:rPr>
            <w:lang w:val="en-US"/>
          </w:rPr>
          <w:t xml:space="preserve">the </w:t>
        </w:r>
      </w:ins>
      <w:ins w:id="199" w:author="Admin" w:date="2020-04-09T11:30:00Z">
        <w:r w:rsidR="00DC347E" w:rsidRPr="00DC347E">
          <w:rPr>
            <w:lang w:val="en-US"/>
            <w:rPrChange w:id="200" w:author="Admin" w:date="2020-04-09T11:30:00Z">
              <w:rPr/>
            </w:rPrChange>
          </w:rPr>
          <w:t>development of artificial genomes in the field of synthetic biology.</w:t>
        </w:r>
        <w:r w:rsidR="00DC347E" w:rsidRPr="002E1375" w:rsidDel="00DC347E">
          <w:rPr>
            <w:lang w:val="en-US"/>
          </w:rPr>
          <w:t xml:space="preserve"> </w:t>
        </w:r>
        <w:r w:rsidR="00DC347E">
          <w:rPr>
            <w:lang w:val="en-US"/>
          </w:rPr>
          <w:t xml:space="preserve"> </w:t>
        </w:r>
      </w:ins>
    </w:p>
    <w:p w:rsidR="007C68BE" w:rsidRDefault="007C68BE">
      <w:pPr>
        <w:spacing w:after="0" w:line="259" w:lineRule="auto"/>
        <w:ind w:left="0" w:firstLine="0"/>
        <w:rPr>
          <w:ins w:id="201" w:author="Admin" w:date="2020-04-10T11:13:00Z"/>
          <w:lang w:val="en-US"/>
        </w:rPr>
        <w:pPrChange w:id="202" w:author="Admin" w:date="2020-04-10T11:12:00Z">
          <w:pPr>
            <w:spacing w:after="0" w:line="259" w:lineRule="auto"/>
            <w:ind w:left="0" w:firstLine="0"/>
            <w:jc w:val="right"/>
          </w:pPr>
        </w:pPrChange>
      </w:pPr>
    </w:p>
    <w:p w:rsidR="004B7985" w:rsidRPr="002E1375" w:rsidDel="00DC347E" w:rsidRDefault="00CB76A0">
      <w:pPr>
        <w:spacing w:after="0"/>
        <w:ind w:left="28"/>
        <w:rPr>
          <w:del w:id="203" w:author="Admin" w:date="2020-04-09T11:30:00Z"/>
          <w:lang w:val="en-US"/>
        </w:rPr>
      </w:pPr>
      <w:ins w:id="204" w:author="Admin" w:date="2020-05-22T14:01:00Z">
        <w:r>
          <w:rPr>
            <w:lang w:val="en-US"/>
          </w:rPr>
          <w:t xml:space="preserve">The </w:t>
        </w:r>
      </w:ins>
      <w:del w:id="205" w:author="Admin" w:date="2020-04-09T11:30:00Z">
        <w:r w:rsidR="00CD6C6B" w:rsidRPr="002E1375" w:rsidDel="00DC347E">
          <w:rPr>
            <w:lang w:val="en-US"/>
          </w:rPr>
          <w:delText>Although highly variable, prokaryotic genomes do not represent simply a set of genes, they possess regularities, which are collectively termed ”genome architecture” [1–3]. Rules of genome architecture can shed light on still unknown molecular mechanisms governing prokaryotic cell life and may be essential in the engineering of synthetic organisms.</w:delText>
        </w:r>
      </w:del>
    </w:p>
    <w:p w:rsidR="004B7985" w:rsidRPr="002E1375" w:rsidRDefault="00CB76A0">
      <w:pPr>
        <w:spacing w:after="0" w:line="259" w:lineRule="auto"/>
        <w:ind w:left="0" w:firstLine="0"/>
        <w:rPr>
          <w:lang w:val="en-US"/>
        </w:rPr>
        <w:pPrChange w:id="206" w:author="Admin" w:date="2020-04-10T11:12:00Z">
          <w:pPr>
            <w:spacing w:after="0" w:line="259" w:lineRule="auto"/>
            <w:ind w:left="0" w:firstLine="0"/>
            <w:jc w:val="right"/>
          </w:pPr>
        </w:pPrChange>
      </w:pPr>
      <w:ins w:id="207" w:author="Admin" w:date="2020-05-22T14:01:00Z">
        <w:r>
          <w:rPr>
            <w:lang w:val="en-US"/>
          </w:rPr>
          <w:t>n</w:t>
        </w:r>
      </w:ins>
      <w:del w:id="208" w:author="Admin" w:date="2020-05-22T14:01:00Z">
        <w:r w:rsidR="00CD6C6B" w:rsidRPr="002E1375" w:rsidDel="00CB76A0">
          <w:rPr>
            <w:lang w:val="en-US"/>
          </w:rPr>
          <w:delText>N</w:delText>
        </w:r>
      </w:del>
      <w:r w:rsidR="00CD6C6B" w:rsidRPr="002E1375">
        <w:rPr>
          <w:lang w:val="en-US"/>
        </w:rPr>
        <w:t>on-random localization of different genes may be important</w:t>
      </w:r>
      <w:ins w:id="209" w:author="Admin" w:date="2020-05-22T14:01:00Z">
        <w:r>
          <w:rPr>
            <w:lang w:val="en-US"/>
          </w:rPr>
          <w:t>,</w:t>
        </w:r>
      </w:ins>
      <w:r w:rsidR="00CD6C6B" w:rsidRPr="002E1375">
        <w:rPr>
          <w:lang w:val="en-US"/>
        </w:rPr>
        <w:t xml:space="preserve"> due to several factors.</w:t>
      </w:r>
    </w:p>
    <w:p w:rsidR="004B7985" w:rsidRPr="002E1375" w:rsidDel="004951BD" w:rsidRDefault="00CD6C6B">
      <w:pPr>
        <w:spacing w:after="4"/>
        <w:ind w:left="28"/>
        <w:rPr>
          <w:del w:id="210" w:author="Admin" w:date="2020-05-22T14:28:00Z"/>
          <w:lang w:val="en-US"/>
        </w:rPr>
      </w:pPr>
      <w:r w:rsidRPr="002E1375">
        <w:rPr>
          <w:lang w:val="en-US"/>
        </w:rPr>
        <w:t xml:space="preserve">Genes located near the replication origin </w:t>
      </w:r>
      <w:ins w:id="211" w:author="Admin" w:date="2020-05-22T14:28:00Z">
        <w:r w:rsidR="004951BD">
          <w:rPr>
            <w:lang w:val="en-US"/>
          </w:rPr>
          <w:t xml:space="preserve">may </w:t>
        </w:r>
      </w:ins>
      <w:r w:rsidRPr="002E1375">
        <w:rPr>
          <w:lang w:val="en-US"/>
        </w:rPr>
        <w:t>have higher copy numbers in fast-dividing cells</w:t>
      </w:r>
      <w:ins w:id="212" w:author="Admin" w:date="2020-05-22T14:28:00Z">
        <w:r w:rsidR="004951BD">
          <w:rPr>
            <w:lang w:val="en-US"/>
          </w:rPr>
          <w:t xml:space="preserve">, which </w:t>
        </w:r>
      </w:ins>
    </w:p>
    <w:p w:rsidR="004B7985" w:rsidRPr="002E1375" w:rsidRDefault="00CD6C6B" w:rsidP="004951BD">
      <w:pPr>
        <w:spacing w:after="4"/>
        <w:ind w:left="28"/>
        <w:rPr>
          <w:lang w:val="en-US"/>
        </w:rPr>
        <w:pPrChange w:id="213" w:author="Admin" w:date="2020-05-22T14:28:00Z">
          <w:pPr>
            <w:spacing w:after="0"/>
            <w:ind w:left="28"/>
          </w:pPr>
        </w:pPrChange>
      </w:pPr>
      <w:del w:id="214" w:author="Admin" w:date="2020-05-22T14:28:00Z">
        <w:r w:rsidRPr="002E1375" w:rsidDel="004951BD">
          <w:rPr>
            <w:lang w:val="en-US"/>
          </w:rPr>
          <w:delText>– a so-called</w:delText>
        </w:r>
      </w:del>
      <w:ins w:id="215" w:author="Admin" w:date="2020-05-22T14:28:00Z">
        <w:r w:rsidR="004951BD">
          <w:rPr>
            <w:lang w:val="en-US"/>
          </w:rPr>
          <w:t>is known as</w:t>
        </w:r>
      </w:ins>
      <w:r w:rsidRPr="002E1375">
        <w:rPr>
          <w:lang w:val="en-US"/>
        </w:rPr>
        <w:t xml:space="preserve"> </w:t>
      </w:r>
      <w:ins w:id="216" w:author="Admin" w:date="2020-05-22T14:50:00Z">
        <w:r w:rsidR="00DB2B71">
          <w:rPr>
            <w:lang w:val="en-US"/>
          </w:rPr>
          <w:t xml:space="preserve">the </w:t>
        </w:r>
      </w:ins>
      <w:r w:rsidRPr="002E1375">
        <w:rPr>
          <w:lang w:val="en-US"/>
        </w:rPr>
        <w:t>replication-associated gene</w:t>
      </w:r>
      <w:ins w:id="217" w:author="Admin" w:date="2020-05-22T14:50:00Z">
        <w:r w:rsidR="00DB2B71">
          <w:rPr>
            <w:lang w:val="en-US"/>
          </w:rPr>
          <w:t>-</w:t>
        </w:r>
      </w:ins>
      <w:del w:id="218" w:author="Admin" w:date="2020-05-22T14:50:00Z">
        <w:r w:rsidRPr="002E1375" w:rsidDel="00DB2B71">
          <w:rPr>
            <w:lang w:val="en-US"/>
          </w:rPr>
          <w:delText xml:space="preserve"> </w:delText>
        </w:r>
      </w:del>
      <w:r w:rsidRPr="002E1375">
        <w:rPr>
          <w:lang w:val="en-US"/>
        </w:rPr>
        <w:t xml:space="preserve">dosage effect [4,5]. </w:t>
      </w:r>
      <w:ins w:id="219" w:author="Admin" w:date="2020-05-22T14:32:00Z">
        <w:r w:rsidR="00200E0F">
          <w:rPr>
            <w:lang w:val="en-US"/>
          </w:rPr>
          <w:t xml:space="preserve">Chromosomal </w:t>
        </w:r>
      </w:ins>
      <w:del w:id="220" w:author="Admin" w:date="2020-05-22T14:32:00Z">
        <w:r w:rsidRPr="002E1375" w:rsidDel="00200E0F">
          <w:rPr>
            <w:lang w:val="en-US"/>
          </w:rPr>
          <w:delText>F</w:delText>
        </w:r>
      </w:del>
      <w:ins w:id="221" w:author="Admin" w:date="2020-05-22T14:32:00Z">
        <w:r w:rsidR="00200E0F">
          <w:rPr>
            <w:lang w:val="en-US"/>
          </w:rPr>
          <w:t>f</w:t>
        </w:r>
      </w:ins>
      <w:r w:rsidRPr="002E1375">
        <w:rPr>
          <w:lang w:val="en-US"/>
        </w:rPr>
        <w:t xml:space="preserve">olding </w:t>
      </w:r>
      <w:del w:id="222" w:author="Admin" w:date="2020-05-22T14:33:00Z">
        <w:r w:rsidRPr="002E1375" w:rsidDel="00200E0F">
          <w:rPr>
            <w:lang w:val="en-US"/>
          </w:rPr>
          <w:delText>of the chromosome</w:delText>
        </w:r>
      </w:del>
      <w:ins w:id="223" w:author="Admin" w:date="2020-05-22T14:33:00Z">
        <w:r w:rsidR="00200E0F">
          <w:rPr>
            <w:lang w:val="en-US"/>
          </w:rPr>
          <w:t>can bring</w:t>
        </w:r>
      </w:ins>
      <w:r w:rsidRPr="002E1375">
        <w:rPr>
          <w:lang w:val="en-US"/>
        </w:rPr>
        <w:t xml:space="preserve"> </w:t>
      </w:r>
      <w:del w:id="224" w:author="Admin" w:date="2020-05-22T14:33:00Z">
        <w:r w:rsidRPr="002E1375" w:rsidDel="00200E0F">
          <w:rPr>
            <w:lang w:val="en-US"/>
          </w:rPr>
          <w:delText xml:space="preserve">makes </w:delText>
        </w:r>
      </w:del>
      <w:r w:rsidRPr="002E1375">
        <w:rPr>
          <w:lang w:val="en-US"/>
        </w:rPr>
        <w:t xml:space="preserve">genes located in different </w:t>
      </w:r>
      <w:ins w:id="225" w:author="Admin" w:date="2020-05-22T14:33:00Z">
        <w:r w:rsidR="00200E0F">
          <w:rPr>
            <w:lang w:val="en-US"/>
          </w:rPr>
          <w:t xml:space="preserve">regions </w:t>
        </w:r>
      </w:ins>
      <w:del w:id="226" w:author="Admin" w:date="2020-05-22T14:33:00Z">
        <w:r w:rsidRPr="002E1375" w:rsidDel="00200E0F">
          <w:rPr>
            <w:lang w:val="en-US"/>
          </w:rPr>
          <w:delText xml:space="preserve">parts </w:delText>
        </w:r>
      </w:del>
      <w:r w:rsidRPr="002E1375">
        <w:rPr>
          <w:lang w:val="en-US"/>
        </w:rPr>
        <w:t xml:space="preserve">of the chromosome close to each other in 3D space, which can be beneficial for </w:t>
      </w:r>
      <w:del w:id="227" w:author="Admin" w:date="2020-05-22T14:34:00Z">
        <w:r w:rsidRPr="002E1375" w:rsidDel="00200E0F">
          <w:rPr>
            <w:lang w:val="en-US"/>
          </w:rPr>
          <w:delText xml:space="preserve">the </w:delText>
        </w:r>
      </w:del>
      <w:r w:rsidRPr="002E1375">
        <w:rPr>
          <w:lang w:val="en-US"/>
        </w:rPr>
        <w:t>gene</w:t>
      </w:r>
      <w:ins w:id="228" w:author="Admin" w:date="2020-05-22T14:34:00Z">
        <w:r w:rsidR="00200E0F">
          <w:rPr>
            <w:lang w:val="en-US"/>
          </w:rPr>
          <w:t>s</w:t>
        </w:r>
      </w:ins>
      <w:r w:rsidRPr="002E1375">
        <w:rPr>
          <w:lang w:val="en-US"/>
        </w:rPr>
        <w:t xml:space="preserve"> </w:t>
      </w:r>
      <w:ins w:id="229" w:author="Admin" w:date="2020-05-22T14:34:00Z">
        <w:r w:rsidR="00200E0F">
          <w:rPr>
            <w:lang w:val="en-US"/>
          </w:rPr>
          <w:t>that en</w:t>
        </w:r>
      </w:ins>
      <w:r w:rsidRPr="002E1375">
        <w:rPr>
          <w:lang w:val="en-US"/>
        </w:rPr>
        <w:t>cod</w:t>
      </w:r>
      <w:ins w:id="230" w:author="Admin" w:date="2020-05-22T14:34:00Z">
        <w:r w:rsidR="00200E0F">
          <w:rPr>
            <w:lang w:val="en-US"/>
          </w:rPr>
          <w:t>e</w:t>
        </w:r>
      </w:ins>
      <w:del w:id="231" w:author="Admin" w:date="2020-05-22T14:34:00Z">
        <w:r w:rsidRPr="002E1375" w:rsidDel="00200E0F">
          <w:rPr>
            <w:lang w:val="en-US"/>
          </w:rPr>
          <w:delText>ing</w:delText>
        </w:r>
      </w:del>
      <w:r w:rsidRPr="002E1375">
        <w:rPr>
          <w:lang w:val="en-US"/>
        </w:rPr>
        <w:t xml:space="preserve"> </w:t>
      </w:r>
      <w:del w:id="232" w:author="Admin" w:date="2020-05-22T14:34:00Z">
        <w:r w:rsidRPr="002E1375" w:rsidDel="00200E0F">
          <w:rPr>
            <w:lang w:val="en-US"/>
          </w:rPr>
          <w:delText xml:space="preserve">for </w:delText>
        </w:r>
      </w:del>
      <w:r w:rsidRPr="002E1375">
        <w:rPr>
          <w:lang w:val="en-US"/>
        </w:rPr>
        <w:t xml:space="preserve">a regulator and its targets </w:t>
      </w:r>
      <w:ins w:id="233" w:author="Admin" w:date="2020-05-22T14:34:00Z">
        <w:r w:rsidR="00200E0F">
          <w:rPr>
            <w:lang w:val="en-US"/>
          </w:rPr>
          <w:t xml:space="preserve">genes </w:t>
        </w:r>
      </w:ins>
      <w:r w:rsidRPr="002E1375">
        <w:rPr>
          <w:lang w:val="en-US"/>
        </w:rPr>
        <w:t xml:space="preserve">[6,7]. </w:t>
      </w:r>
      <w:ins w:id="234" w:author="Admin" w:date="2020-05-22T14:43:00Z">
        <w:r w:rsidR="00DB2B71">
          <w:rPr>
            <w:lang w:val="en-US"/>
          </w:rPr>
          <w:t>The gene expression e</w:t>
        </w:r>
      </w:ins>
      <w:del w:id="235" w:author="Admin" w:date="2020-05-22T14:43:00Z">
        <w:r w:rsidRPr="002E1375" w:rsidDel="00DB2B71">
          <w:rPr>
            <w:lang w:val="en-US"/>
          </w:rPr>
          <w:delText>E</w:delText>
        </w:r>
      </w:del>
      <w:r w:rsidRPr="002E1375">
        <w:rPr>
          <w:lang w:val="en-US"/>
        </w:rPr>
        <w:t>ffects of global regulators</w:t>
      </w:r>
      <w:ins w:id="236" w:author="Admin" w:date="2020-05-22T14:43:00Z">
        <w:r w:rsidR="00DB2B71">
          <w:rPr>
            <w:lang w:val="en-US"/>
          </w:rPr>
          <w:t>,</w:t>
        </w:r>
      </w:ins>
      <w:r w:rsidRPr="002E1375">
        <w:rPr>
          <w:lang w:val="en-US"/>
        </w:rPr>
        <w:t xml:space="preserve"> </w:t>
      </w:r>
      <w:del w:id="237" w:author="Admin" w:date="2020-05-22T14:43:00Z">
        <w:r w:rsidRPr="002E1375" w:rsidDel="00DB2B71">
          <w:rPr>
            <w:lang w:val="en-US"/>
          </w:rPr>
          <w:delText>(</w:delText>
        </w:r>
      </w:del>
      <w:r w:rsidRPr="002E1375">
        <w:rPr>
          <w:lang w:val="en-US"/>
        </w:rPr>
        <w:t xml:space="preserve">such as </w:t>
      </w:r>
      <w:ins w:id="238" w:author="Admin" w:date="2020-05-22T14:43:00Z">
        <w:r w:rsidR="00DB2B71">
          <w:rPr>
            <w:lang w:val="en-US"/>
          </w:rPr>
          <w:t xml:space="preserve">the </w:t>
        </w:r>
      </w:ins>
      <w:ins w:id="239" w:author="Admin" w:date="2020-05-22T14:44:00Z">
        <w:r w:rsidR="00DB2B71" w:rsidRPr="00DB2B71">
          <w:rPr>
            <w:rStyle w:val="e24kjd"/>
            <w:lang w:val="en-US"/>
            <w:rPrChange w:id="240" w:author="Admin" w:date="2020-05-22T14:44:00Z">
              <w:rPr>
                <w:rStyle w:val="e24kjd"/>
              </w:rPr>
            </w:rPrChange>
          </w:rPr>
          <w:t>histone-like nucleoid-structuring</w:t>
        </w:r>
        <w:r w:rsidR="00DB2B71" w:rsidRPr="002E1375">
          <w:rPr>
            <w:lang w:val="en-US"/>
          </w:rPr>
          <w:t xml:space="preserve"> </w:t>
        </w:r>
        <w:r w:rsidR="00DB2B71">
          <w:rPr>
            <w:lang w:val="en-US"/>
          </w:rPr>
          <w:t>protein (</w:t>
        </w:r>
      </w:ins>
      <w:r w:rsidRPr="002E1375">
        <w:rPr>
          <w:lang w:val="en-US"/>
        </w:rPr>
        <w:t>H-NS)</w:t>
      </w:r>
      <w:ins w:id="241" w:author="Admin" w:date="2020-05-22T14:44:00Z">
        <w:r w:rsidR="00DB2B71">
          <w:rPr>
            <w:lang w:val="en-US"/>
          </w:rPr>
          <w:t>,</w:t>
        </w:r>
      </w:ins>
      <w:r w:rsidRPr="002E1375">
        <w:rPr>
          <w:lang w:val="en-US"/>
        </w:rPr>
        <w:t xml:space="preserve"> </w:t>
      </w:r>
      <w:del w:id="242" w:author="Admin" w:date="2020-05-22T14:44:00Z">
        <w:r w:rsidRPr="002E1375" w:rsidDel="00DB2B71">
          <w:rPr>
            <w:lang w:val="en-US"/>
          </w:rPr>
          <w:delText xml:space="preserve">on gene expression were observed </w:delText>
        </w:r>
      </w:del>
      <w:ins w:id="243" w:author="Admin" w:date="2020-05-22T14:44:00Z">
        <w:r w:rsidR="00DB2B71">
          <w:rPr>
            <w:lang w:val="en-US"/>
          </w:rPr>
          <w:t xml:space="preserve">have been shown </w:t>
        </w:r>
      </w:ins>
      <w:r w:rsidRPr="002E1375">
        <w:rPr>
          <w:lang w:val="en-US"/>
        </w:rPr>
        <w:t>to depend on the location of the target gene</w:t>
      </w:r>
      <w:ins w:id="244" w:author="Admin" w:date="2020-05-22T14:44:00Z">
        <w:r w:rsidR="00DB2B71">
          <w:rPr>
            <w:lang w:val="en-US"/>
          </w:rPr>
          <w:t>s</w:t>
        </w:r>
      </w:ins>
      <w:r w:rsidRPr="002E1375">
        <w:rPr>
          <w:lang w:val="en-US"/>
        </w:rPr>
        <w:t xml:space="preserve"> [8]</w:t>
      </w:r>
      <w:ins w:id="245" w:author="Admin" w:date="2020-05-22T14:46:00Z">
        <w:r w:rsidR="00DB2B71">
          <w:rPr>
            <w:lang w:val="en-US"/>
          </w:rPr>
          <w:t>,</w:t>
        </w:r>
      </w:ins>
      <w:ins w:id="246" w:author="Admin" w:date="2020-05-22T14:58:00Z">
        <w:r w:rsidR="00A63DAE">
          <w:rPr>
            <w:lang w:val="en-US"/>
          </w:rPr>
          <w:t xml:space="preserve"> </w:t>
        </w:r>
      </w:ins>
      <w:del w:id="247" w:author="Admin" w:date="2020-05-22T14:45:00Z">
        <w:r w:rsidRPr="002E1375" w:rsidDel="00DB2B71">
          <w:rPr>
            <w:lang w:val="en-US"/>
          </w:rPr>
          <w:delText xml:space="preserve"> </w:delText>
        </w:r>
      </w:del>
      <w:ins w:id="248" w:author="Admin" w:date="2020-05-22T14:46:00Z">
        <w:r w:rsidR="00DB2B71">
          <w:rPr>
            <w:lang w:val="en-US"/>
          </w:rPr>
          <w:t>and</w:t>
        </w:r>
      </w:ins>
      <w:del w:id="249" w:author="Admin" w:date="2020-05-22T14:45:00Z">
        <w:r w:rsidRPr="002E1375" w:rsidDel="00DB2B71">
          <w:rPr>
            <w:lang w:val="en-US"/>
          </w:rPr>
          <w:delText>and</w:delText>
        </w:r>
      </w:del>
      <w:del w:id="250" w:author="Admin" w:date="2020-05-22T14:46:00Z">
        <w:r w:rsidRPr="002E1375" w:rsidDel="00DB2B71">
          <w:rPr>
            <w:lang w:val="en-US"/>
          </w:rPr>
          <w:delText xml:space="preserve"> </w:delText>
        </w:r>
      </w:del>
      <w:ins w:id="251" w:author="Admin" w:date="2020-05-22T14:45:00Z">
        <w:r w:rsidR="00DB2B71">
          <w:rPr>
            <w:lang w:val="en-US"/>
          </w:rPr>
          <w:t xml:space="preserve"> </w:t>
        </w:r>
      </w:ins>
      <w:ins w:id="252" w:author="Admin" w:date="2020-05-22T14:58:00Z">
        <w:r w:rsidR="00A63DAE">
          <w:rPr>
            <w:lang w:val="en-US"/>
          </w:rPr>
          <w:t xml:space="preserve">the </w:t>
        </w:r>
      </w:ins>
      <w:r w:rsidRPr="002E1375">
        <w:rPr>
          <w:lang w:val="en-US"/>
        </w:rPr>
        <w:t>transcriptional propensity also varies</w:t>
      </w:r>
      <w:ins w:id="253" w:author="Admin" w:date="2020-05-22T14:45:00Z">
        <w:r w:rsidR="00DB2B71">
          <w:rPr>
            <w:lang w:val="en-US"/>
          </w:rPr>
          <w:t>,</w:t>
        </w:r>
      </w:ins>
      <w:r w:rsidRPr="002E1375">
        <w:rPr>
          <w:lang w:val="en-US"/>
        </w:rPr>
        <w:t xml:space="preserve"> depending on the </w:t>
      </w:r>
      <w:del w:id="254" w:author="Admin" w:date="2020-04-09T11:40:00Z">
        <w:r w:rsidRPr="002E1375" w:rsidDel="001C6A2F">
          <w:rPr>
            <w:lang w:val="en-US"/>
          </w:rPr>
          <w:delText xml:space="preserve">chromosome position </w:delText>
        </w:r>
      </w:del>
      <w:ins w:id="255" w:author="Admin" w:date="2020-04-09T11:40:00Z">
        <w:r w:rsidR="00DB2B71" w:rsidRPr="00DB2B71">
          <w:rPr>
            <w:lang w:val="en-US"/>
          </w:rPr>
          <w:t xml:space="preserve">position of the gene within </w:t>
        </w:r>
        <w:r w:rsidR="001C6A2F" w:rsidRPr="001C6A2F">
          <w:rPr>
            <w:lang w:val="en-US"/>
            <w:rPrChange w:id="256" w:author="Admin" w:date="2020-04-09T11:40:00Z">
              <w:rPr/>
            </w:rPrChange>
          </w:rPr>
          <w:t>the chromosom</w:t>
        </w:r>
        <w:r w:rsidR="001C6A2F">
          <w:rPr>
            <w:lang w:val="en-US"/>
          </w:rPr>
          <w:t>e</w:t>
        </w:r>
        <w:r w:rsidR="001C6A2F" w:rsidRPr="002E1375">
          <w:rPr>
            <w:lang w:val="en-US"/>
          </w:rPr>
          <w:t xml:space="preserve"> </w:t>
        </w:r>
      </w:ins>
      <w:r w:rsidRPr="002E1375">
        <w:rPr>
          <w:lang w:val="en-US"/>
        </w:rPr>
        <w:t xml:space="preserve">[9]. </w:t>
      </w:r>
      <w:ins w:id="257" w:author="Admin" w:date="2020-05-22T14:47:00Z">
        <w:r w:rsidR="00DB2B71">
          <w:rPr>
            <w:lang w:val="en-US"/>
          </w:rPr>
          <w:t>The c</w:t>
        </w:r>
      </w:ins>
      <w:del w:id="258" w:author="Admin" w:date="2020-05-22T14:47:00Z">
        <w:r w:rsidRPr="002E1375" w:rsidDel="00DB2B71">
          <w:rPr>
            <w:lang w:val="en-US"/>
          </w:rPr>
          <w:delText>C</w:delText>
        </w:r>
      </w:del>
      <w:r w:rsidRPr="002E1375">
        <w:rPr>
          <w:lang w:val="en-US"/>
        </w:rPr>
        <w:t xml:space="preserve">ooperative effects </w:t>
      </w:r>
      <w:del w:id="259" w:author="Admin" w:date="2020-05-22T14:47:00Z">
        <w:r w:rsidRPr="002E1375" w:rsidDel="00DB2B71">
          <w:rPr>
            <w:lang w:val="en-US"/>
          </w:rPr>
          <w:delText xml:space="preserve">between </w:delText>
        </w:r>
      </w:del>
      <w:ins w:id="260" w:author="Admin" w:date="2020-05-22T14:47:00Z">
        <w:r w:rsidR="00DB2B71">
          <w:rPr>
            <w:lang w:val="en-US"/>
          </w:rPr>
          <w:t xml:space="preserve">of </w:t>
        </w:r>
      </w:ins>
      <w:r w:rsidRPr="002E1375">
        <w:rPr>
          <w:lang w:val="en-US"/>
        </w:rPr>
        <w:t xml:space="preserve">RNA polymerases [10] </w:t>
      </w:r>
      <w:ins w:id="261" w:author="Admin" w:date="2020-05-22T14:58:00Z">
        <w:r w:rsidR="00A63DAE">
          <w:rPr>
            <w:lang w:val="en-US"/>
          </w:rPr>
          <w:t>and</w:t>
        </w:r>
      </w:ins>
      <w:del w:id="262" w:author="Admin" w:date="2020-05-22T14:58:00Z">
        <w:r w:rsidRPr="002E1375" w:rsidDel="00A63DAE">
          <w:rPr>
            <w:lang w:val="en-US"/>
          </w:rPr>
          <w:delText>or</w:delText>
        </w:r>
      </w:del>
      <w:r w:rsidRPr="002E1375">
        <w:rPr>
          <w:lang w:val="en-US"/>
        </w:rPr>
        <w:t xml:space="preserve"> supercoiling propagation </w:t>
      </w:r>
      <w:del w:id="263" w:author="Admin" w:date="2020-05-22T14:59:00Z">
        <w:r w:rsidRPr="002E1375" w:rsidDel="00A63DAE">
          <w:rPr>
            <w:lang w:val="en-US"/>
          </w:rPr>
          <w:delText xml:space="preserve">effects </w:delText>
        </w:r>
      </w:del>
      <w:r w:rsidRPr="002E1375">
        <w:rPr>
          <w:lang w:val="en-US"/>
        </w:rPr>
        <w:t xml:space="preserve">may play </w:t>
      </w:r>
      <w:del w:id="264" w:author="Admin" w:date="2020-05-22T14:59:00Z">
        <w:r w:rsidRPr="002E1375" w:rsidDel="00A63DAE">
          <w:rPr>
            <w:lang w:val="en-US"/>
          </w:rPr>
          <w:delText xml:space="preserve">a </w:delText>
        </w:r>
      </w:del>
      <w:r w:rsidRPr="002E1375">
        <w:rPr>
          <w:lang w:val="en-US"/>
        </w:rPr>
        <w:t>role</w:t>
      </w:r>
      <w:ins w:id="265" w:author="Admin" w:date="2020-05-22T14:59:00Z">
        <w:r w:rsidR="00A63DAE">
          <w:rPr>
            <w:lang w:val="en-US"/>
          </w:rPr>
          <w:t>s</w:t>
        </w:r>
      </w:ins>
      <w:r w:rsidRPr="002E1375">
        <w:rPr>
          <w:lang w:val="en-US"/>
        </w:rPr>
        <w:t xml:space="preserve"> in the transcriptional regulation of neighboring genes.</w:t>
      </w:r>
    </w:p>
    <w:p w:rsidR="004B7985" w:rsidRPr="002E1375" w:rsidRDefault="00CD6C6B">
      <w:pPr>
        <w:spacing w:after="0"/>
        <w:ind w:left="25" w:firstLine="283"/>
        <w:rPr>
          <w:lang w:val="en-US"/>
        </w:rPr>
      </w:pPr>
      <w:del w:id="266" w:author="Admin" w:date="2020-05-22T15:00:00Z">
        <w:r w:rsidRPr="002E1375" w:rsidDel="00A63DAE">
          <w:rPr>
            <w:lang w:val="en-US"/>
          </w:rPr>
          <w:delText xml:space="preserve">It was observed that </w:delText>
        </w:r>
      </w:del>
      <w:ins w:id="267" w:author="Admin" w:date="2020-05-22T15:00:00Z">
        <w:r w:rsidR="00A63DAE">
          <w:rPr>
            <w:lang w:val="en-US"/>
          </w:rPr>
          <w:t>H</w:t>
        </w:r>
      </w:ins>
      <w:del w:id="268" w:author="Admin" w:date="2020-05-22T15:00:00Z">
        <w:r w:rsidRPr="002E1375" w:rsidDel="00A63DAE">
          <w:rPr>
            <w:lang w:val="en-US"/>
          </w:rPr>
          <w:delText>h</w:delText>
        </w:r>
      </w:del>
      <w:r w:rsidRPr="002E1375">
        <w:rPr>
          <w:lang w:val="en-US"/>
        </w:rPr>
        <w:t>orizontal gene transfer (HGT) events are preferentially localized in hotspots</w:t>
      </w:r>
      <w:ins w:id="269" w:author="Admin" w:date="2020-05-22T15:00:00Z">
        <w:r w:rsidR="00A63DAE">
          <w:rPr>
            <w:lang w:val="en-US"/>
          </w:rPr>
          <w:t>, which</w:t>
        </w:r>
      </w:ins>
      <w:r w:rsidRPr="002E1375">
        <w:rPr>
          <w:lang w:val="en-US"/>
        </w:rPr>
        <w:t xml:space="preserve"> </w:t>
      </w:r>
      <w:ins w:id="270" w:author="Admin" w:date="2020-05-22T15:00:00Z">
        <w:r w:rsidR="00A63DAE">
          <w:rPr>
            <w:lang w:val="en-US"/>
          </w:rPr>
          <w:t>are</w:t>
        </w:r>
      </w:ins>
      <w:del w:id="271" w:author="Admin" w:date="2020-05-22T15:00:00Z">
        <w:r w:rsidRPr="002E1375" w:rsidDel="00A63DAE">
          <w:rPr>
            <w:lang w:val="en-US"/>
          </w:rPr>
          <w:delText>–</w:delText>
        </w:r>
      </w:del>
      <w:r w:rsidRPr="002E1375">
        <w:rPr>
          <w:lang w:val="en-US"/>
        </w:rPr>
        <w:t xml:space="preserve"> chromosomal loci in which changes are observed much more frequently than in other regions [11–13]. </w:t>
      </w:r>
      <w:del w:id="272" w:author="Admin" w:date="2020-05-22T15:08:00Z">
        <w:r w:rsidRPr="002E1375" w:rsidDel="00091885">
          <w:rPr>
            <w:lang w:val="en-US"/>
          </w:rPr>
          <w:delText xml:space="preserve">This might indicate that, </w:delText>
        </w:r>
      </w:del>
      <w:ins w:id="273" w:author="Admin" w:date="2020-05-22T15:08:00Z">
        <w:r w:rsidR="00091885">
          <w:rPr>
            <w:lang w:val="en-US"/>
          </w:rPr>
          <w:t>A</w:t>
        </w:r>
      </w:ins>
      <w:del w:id="274" w:author="Admin" w:date="2020-05-22T15:08:00Z">
        <w:r w:rsidRPr="002E1375" w:rsidDel="00091885">
          <w:rPr>
            <w:lang w:val="en-US"/>
          </w:rPr>
          <w:delText>a</w:delText>
        </w:r>
      </w:del>
      <w:r w:rsidRPr="002E1375">
        <w:rPr>
          <w:lang w:val="en-US"/>
        </w:rPr>
        <w:t xml:space="preserve">lthough disruptions in genome architecture may result in </w:t>
      </w:r>
      <w:ins w:id="275" w:author="Admin" w:date="2020-05-22T15:08:00Z">
        <w:r w:rsidR="00091885">
          <w:rPr>
            <w:lang w:val="en-US"/>
          </w:rPr>
          <w:t xml:space="preserve">the </w:t>
        </w:r>
      </w:ins>
      <w:r w:rsidRPr="002E1375">
        <w:rPr>
          <w:lang w:val="en-US"/>
        </w:rPr>
        <w:t xml:space="preserve">decreased fitness of an organism, </w:t>
      </w:r>
      <w:ins w:id="276" w:author="Admin" w:date="2020-05-22T15:09:00Z">
        <w:r w:rsidR="00091885">
          <w:rPr>
            <w:lang w:val="en-US"/>
          </w:rPr>
          <w:t xml:space="preserve">changes can be introduced in </w:t>
        </w:r>
      </w:ins>
      <w:del w:id="277" w:author="Admin" w:date="2020-05-22T15:09:00Z">
        <w:r w:rsidRPr="002E1375" w:rsidDel="00091885">
          <w:rPr>
            <w:lang w:val="en-US"/>
          </w:rPr>
          <w:delText xml:space="preserve">there are </w:delText>
        </w:r>
      </w:del>
      <w:r w:rsidRPr="002E1375">
        <w:rPr>
          <w:lang w:val="en-US"/>
        </w:rPr>
        <w:t xml:space="preserve">some </w:t>
      </w:r>
      <w:ins w:id="278" w:author="Admin" w:date="2020-05-22T15:09:00Z">
        <w:r w:rsidR="00091885">
          <w:rPr>
            <w:lang w:val="en-US"/>
          </w:rPr>
          <w:t xml:space="preserve">regions </w:t>
        </w:r>
      </w:ins>
      <w:del w:id="279" w:author="Admin" w:date="2020-05-22T15:09:00Z">
        <w:r w:rsidRPr="002E1375" w:rsidDel="00091885">
          <w:rPr>
            <w:lang w:val="en-US"/>
          </w:rPr>
          <w:delText xml:space="preserve">places </w:delText>
        </w:r>
      </w:del>
      <w:ins w:id="280" w:author="Admin" w:date="2020-05-22T15:09:00Z">
        <w:r w:rsidR="00091885">
          <w:rPr>
            <w:lang w:val="en-US"/>
          </w:rPr>
          <w:t>of</w:t>
        </w:r>
      </w:ins>
      <w:del w:id="281" w:author="Admin" w:date="2020-05-22T15:09:00Z">
        <w:r w:rsidRPr="002E1375" w:rsidDel="00091885">
          <w:rPr>
            <w:lang w:val="en-US"/>
          </w:rPr>
          <w:delText>in</w:delText>
        </w:r>
      </w:del>
      <w:r w:rsidRPr="002E1375">
        <w:rPr>
          <w:lang w:val="en-US"/>
        </w:rPr>
        <w:t xml:space="preserve"> the chromosome </w:t>
      </w:r>
      <w:del w:id="282" w:author="Admin" w:date="2020-05-22T15:10:00Z">
        <w:r w:rsidRPr="002E1375" w:rsidDel="00091885">
          <w:rPr>
            <w:lang w:val="en-US"/>
          </w:rPr>
          <w:delText xml:space="preserve">where changes can be introduced </w:delText>
        </w:r>
      </w:del>
      <w:r w:rsidRPr="002E1375">
        <w:rPr>
          <w:lang w:val="en-US"/>
        </w:rPr>
        <w:t xml:space="preserve">without inducing negative effects. To our knowledge, </w:t>
      </w:r>
      <w:del w:id="283" w:author="Admin" w:date="2020-05-22T15:10:00Z">
        <w:r w:rsidRPr="002E1375" w:rsidDel="00091885">
          <w:rPr>
            <w:lang w:val="en-US"/>
          </w:rPr>
          <w:delText xml:space="preserve">there is </w:delText>
        </w:r>
      </w:del>
      <w:r w:rsidRPr="002E1375">
        <w:rPr>
          <w:lang w:val="en-US"/>
        </w:rPr>
        <w:t xml:space="preserve">no currently available computational tool </w:t>
      </w:r>
      <w:ins w:id="284" w:author="Admin" w:date="2020-05-22T15:11:00Z">
        <w:r w:rsidR="00091885">
          <w:rPr>
            <w:lang w:val="en-US"/>
          </w:rPr>
          <w:t>is capable of</w:t>
        </w:r>
      </w:ins>
      <w:del w:id="285" w:author="Admin" w:date="2020-05-22T15:11:00Z">
        <w:r w:rsidRPr="002E1375" w:rsidDel="00091885">
          <w:rPr>
            <w:lang w:val="en-US"/>
          </w:rPr>
          <w:delText>to</w:delText>
        </w:r>
      </w:del>
      <w:r w:rsidRPr="002E1375">
        <w:rPr>
          <w:lang w:val="en-US"/>
        </w:rPr>
        <w:t xml:space="preserve"> perform</w:t>
      </w:r>
      <w:ins w:id="286" w:author="Admin" w:date="2020-05-22T15:11:00Z">
        <w:r w:rsidR="00091885">
          <w:rPr>
            <w:lang w:val="en-US"/>
          </w:rPr>
          <w:t>ing</w:t>
        </w:r>
      </w:ins>
      <w:r w:rsidRPr="002E1375">
        <w:rPr>
          <w:lang w:val="en-US"/>
        </w:rPr>
        <w:t xml:space="preserve"> quantitative estimation of </w:t>
      </w:r>
      <w:del w:id="287" w:author="Admin" w:date="2020-04-09T10:13:00Z">
        <w:r w:rsidRPr="002E1375" w:rsidDel="00A562D8">
          <w:rPr>
            <w:lang w:val="en-US"/>
          </w:rPr>
          <w:delText xml:space="preserve">genome </w:delText>
        </w:r>
      </w:del>
      <w:r w:rsidRPr="002E1375">
        <w:rPr>
          <w:lang w:val="en-US"/>
        </w:rPr>
        <w:t xml:space="preserve">variability along the chromosome. Such a tool is </w:t>
      </w:r>
      <w:del w:id="288" w:author="Admin" w:date="2020-05-22T15:11:00Z">
        <w:r w:rsidRPr="002E1375" w:rsidDel="00091885">
          <w:rPr>
            <w:lang w:val="en-US"/>
          </w:rPr>
          <w:delText xml:space="preserve">needed </w:delText>
        </w:r>
      </w:del>
      <w:ins w:id="289" w:author="Admin" w:date="2020-05-22T15:11:00Z">
        <w:r w:rsidR="00091885">
          <w:rPr>
            <w:lang w:val="en-US"/>
          </w:rPr>
          <w:t>necessary</w:t>
        </w:r>
        <w:r w:rsidR="00091885" w:rsidRPr="002E1375">
          <w:rPr>
            <w:lang w:val="en-US"/>
          </w:rPr>
          <w:t xml:space="preserve"> </w:t>
        </w:r>
      </w:ins>
      <w:r w:rsidRPr="002E1375">
        <w:rPr>
          <w:lang w:val="en-US"/>
        </w:rPr>
        <w:t xml:space="preserve">to deepen our knowledge of </w:t>
      </w:r>
      <w:ins w:id="290" w:author="Admin" w:date="2020-05-22T15:11:00Z">
        <w:r w:rsidR="00091885">
          <w:rPr>
            <w:lang w:val="en-US"/>
          </w:rPr>
          <w:t xml:space="preserve">the </w:t>
        </w:r>
      </w:ins>
      <w:r w:rsidRPr="002E1375">
        <w:rPr>
          <w:lang w:val="en-US"/>
        </w:rPr>
        <w:t>factors determining genome variability and stability.</w:t>
      </w:r>
    </w:p>
    <w:p w:rsidR="004B7985" w:rsidRPr="002E1375" w:rsidRDefault="00CD6C6B">
      <w:pPr>
        <w:spacing w:after="411"/>
        <w:ind w:left="25" w:firstLine="307"/>
        <w:rPr>
          <w:lang w:val="en-US"/>
        </w:rPr>
      </w:pPr>
      <w:r w:rsidRPr="002E1375">
        <w:rPr>
          <w:lang w:val="en-US"/>
        </w:rPr>
        <w:t>Here</w:t>
      </w:r>
      <w:ins w:id="291" w:author="Admin" w:date="2020-04-14T13:05:00Z">
        <w:r w:rsidR="00471812">
          <w:rPr>
            <w:lang w:val="en-US"/>
          </w:rPr>
          <w:t>,</w:t>
        </w:r>
      </w:ins>
      <w:r w:rsidRPr="002E1375">
        <w:rPr>
          <w:lang w:val="en-US"/>
        </w:rPr>
        <w:t xml:space="preserve"> we present </w:t>
      </w:r>
      <w:ins w:id="292" w:author="Admin" w:date="2020-05-22T15:11:00Z">
        <w:r w:rsidR="00091885">
          <w:rPr>
            <w:lang w:val="en-US"/>
          </w:rPr>
          <w:t xml:space="preserve">the </w:t>
        </w:r>
      </w:ins>
      <w:r w:rsidRPr="002E1375">
        <w:rPr>
          <w:lang w:val="en-US"/>
        </w:rPr>
        <w:t xml:space="preserve">Genome Complexity Browser (GCB), </w:t>
      </w:r>
      <w:ins w:id="293" w:author="Admin" w:date="2020-05-22T15:11:00Z">
        <w:r w:rsidR="00091885">
          <w:rPr>
            <w:lang w:val="en-US"/>
          </w:rPr>
          <w:t>a</w:t>
        </w:r>
      </w:ins>
      <w:del w:id="294" w:author="Admin" w:date="2020-05-22T15:11:00Z">
        <w:r w:rsidRPr="002E1375" w:rsidDel="00091885">
          <w:rPr>
            <w:lang w:val="en-US"/>
          </w:rPr>
          <w:delText>the</w:delText>
        </w:r>
      </w:del>
      <w:r w:rsidRPr="002E1375">
        <w:rPr>
          <w:lang w:val="en-US"/>
        </w:rPr>
        <w:t xml:space="preserve"> tool that allows</w:t>
      </w:r>
      <w:ins w:id="295" w:author="Admin" w:date="2020-05-22T15:12:00Z">
        <w:r w:rsidR="00091885">
          <w:rPr>
            <w:lang w:val="en-US"/>
          </w:rPr>
          <w:t xml:space="preserve"> the</w:t>
        </w:r>
      </w:ins>
      <w:r w:rsidRPr="002E1375">
        <w:rPr>
          <w:lang w:val="en-US"/>
        </w:rPr>
        <w:t xml:space="preserve"> estimation of local genome variability and visualization of gene rearrangements. </w:t>
      </w:r>
      <w:ins w:id="296" w:author="Admin" w:date="2020-05-05T21:50:00Z">
        <w:r w:rsidR="00CC38D2">
          <w:rPr>
            <w:lang w:val="en-US"/>
          </w:rPr>
          <w:t xml:space="preserve">Both tasks are performed </w:t>
        </w:r>
        <w:r w:rsidR="00091885">
          <w:rPr>
            <w:lang w:val="en-US"/>
          </w:rPr>
          <w:t>using</w:t>
        </w:r>
        <w:r w:rsidR="00CC38D2">
          <w:rPr>
            <w:lang w:val="en-US"/>
          </w:rPr>
          <w:t xml:space="preserve"> </w:t>
        </w:r>
      </w:ins>
      <w:del w:id="297" w:author="Admin" w:date="2020-05-05T21:50:00Z">
        <w:r w:rsidRPr="002E1375" w:rsidDel="00CC38D2">
          <w:rPr>
            <w:lang w:val="en-US"/>
          </w:rPr>
          <w:delText xml:space="preserve">Local genome variability is estimated using </w:delText>
        </w:r>
      </w:del>
      <w:del w:id="298" w:author="Admin" w:date="2020-05-22T15:12:00Z">
        <w:r w:rsidRPr="002E1375" w:rsidDel="00091885">
          <w:rPr>
            <w:lang w:val="en-US"/>
          </w:rPr>
          <w:delText xml:space="preserve">a </w:delText>
        </w:r>
      </w:del>
      <w:r w:rsidRPr="002E1375">
        <w:rPr>
          <w:lang w:val="en-US"/>
        </w:rPr>
        <w:t>graph</w:t>
      </w:r>
      <w:ins w:id="299" w:author="Admin" w:date="2020-05-22T15:12:00Z">
        <w:r w:rsidR="00091885">
          <w:rPr>
            <w:lang w:val="en-US"/>
          </w:rPr>
          <w:t>-based</w:t>
        </w:r>
      </w:ins>
      <w:r w:rsidRPr="002E1375">
        <w:rPr>
          <w:lang w:val="en-US"/>
        </w:rPr>
        <w:t xml:space="preserve"> representation</w:t>
      </w:r>
      <w:ins w:id="300" w:author="Admin" w:date="2020-05-22T15:12:00Z">
        <w:r w:rsidR="00091885">
          <w:rPr>
            <w:lang w:val="en-US"/>
          </w:rPr>
          <w:t>s</w:t>
        </w:r>
      </w:ins>
      <w:r w:rsidRPr="002E1375">
        <w:rPr>
          <w:lang w:val="en-US"/>
        </w:rPr>
        <w:t xml:space="preserve"> of </w:t>
      </w:r>
      <w:del w:id="301" w:author="Admin" w:date="2020-05-05T21:51:00Z">
        <w:r w:rsidRPr="002E1375" w:rsidDel="00CC38D2">
          <w:rPr>
            <w:lang w:val="en-US"/>
          </w:rPr>
          <w:delText>gene order (</w:delText>
        </w:r>
      </w:del>
      <w:ins w:id="302" w:author="Admin" w:date="2020-05-05T21:51:00Z">
        <w:r w:rsidR="00CC38D2">
          <w:rPr>
            <w:lang w:val="en-US"/>
          </w:rPr>
          <w:t xml:space="preserve">gene </w:t>
        </w:r>
      </w:ins>
      <w:r w:rsidRPr="002E1375">
        <w:rPr>
          <w:lang w:val="en-US"/>
        </w:rPr>
        <w:t>neighborhood</w:t>
      </w:r>
      <w:ins w:id="303" w:author="Admin" w:date="2020-05-22T15:12:00Z">
        <w:r w:rsidR="00091885">
          <w:rPr>
            <w:lang w:val="en-US"/>
          </w:rPr>
          <w:t>s</w:t>
        </w:r>
      </w:ins>
      <w:del w:id="304" w:author="Admin" w:date="2020-05-05T21:51:00Z">
        <w:r w:rsidRPr="002E1375" w:rsidDel="00CC38D2">
          <w:rPr>
            <w:lang w:val="en-US"/>
          </w:rPr>
          <w:delText>)</w:delText>
        </w:r>
      </w:del>
      <w:ins w:id="305" w:author="Admin" w:date="2020-05-05T21:51:00Z">
        <w:r w:rsidR="00091885">
          <w:rPr>
            <w:lang w:val="en-US"/>
          </w:rPr>
          <w:t xml:space="preserve"> within</w:t>
        </w:r>
        <w:r w:rsidR="00CC38D2">
          <w:rPr>
            <w:lang w:val="en-US"/>
          </w:rPr>
          <w:t xml:space="preserve"> a set of genomes. Local genome variability is </w:t>
        </w:r>
      </w:ins>
      <w:r w:rsidRPr="002E1375">
        <w:rPr>
          <w:lang w:val="en-US"/>
        </w:rPr>
        <w:t xml:space="preserve"> </w:t>
      </w:r>
      <w:ins w:id="306" w:author="Admin" w:date="2020-05-05T21:54:00Z">
        <w:r w:rsidR="00CC38D2">
          <w:rPr>
            <w:lang w:val="en-US"/>
          </w:rPr>
          <w:t xml:space="preserve">evaluated </w:t>
        </w:r>
      </w:ins>
      <w:ins w:id="307" w:author="Admin" w:date="2020-05-05T21:51:00Z">
        <w:r w:rsidR="00CC38D2">
          <w:rPr>
            <w:lang w:val="en-US"/>
          </w:rPr>
          <w:t xml:space="preserve">using </w:t>
        </w:r>
      </w:ins>
      <w:del w:id="308" w:author="Admin" w:date="2020-05-05T21:51:00Z">
        <w:r w:rsidRPr="002E1375" w:rsidDel="00CC38D2">
          <w:rPr>
            <w:lang w:val="en-US"/>
          </w:rPr>
          <w:delText xml:space="preserve">with a </w:delText>
        </w:r>
      </w:del>
      <w:ins w:id="309" w:author="Admin" w:date="2020-05-05T21:52:00Z">
        <w:r w:rsidR="00CC38D2" w:rsidRPr="00CC38D2">
          <w:rPr>
            <w:lang w:val="en-US"/>
          </w:rPr>
          <w:t xml:space="preserve">the metric introduced </w:t>
        </w:r>
      </w:ins>
      <w:ins w:id="310" w:author="Admin" w:date="2020-05-22T15:13:00Z">
        <w:r w:rsidR="00091885">
          <w:rPr>
            <w:lang w:val="en-US"/>
          </w:rPr>
          <w:t>here</w:t>
        </w:r>
      </w:ins>
      <w:ins w:id="311" w:author="Admin" w:date="2020-05-05T21:53:00Z">
        <w:r w:rsidR="00CC38D2">
          <w:rPr>
            <w:lang w:val="en-US"/>
          </w:rPr>
          <w:t>,</w:t>
        </w:r>
      </w:ins>
      <w:ins w:id="312" w:author="Admin" w:date="2020-05-05T21:54:00Z">
        <w:r w:rsidR="00CC38D2">
          <w:rPr>
            <w:lang w:val="en-US"/>
          </w:rPr>
          <w:t xml:space="preserve"> which we</w:t>
        </w:r>
      </w:ins>
      <w:ins w:id="313" w:author="Admin" w:date="2020-05-05T21:52:00Z">
        <w:r w:rsidR="00CC38D2">
          <w:rPr>
            <w:lang w:val="en-US"/>
          </w:rPr>
          <w:t xml:space="preserve"> </w:t>
        </w:r>
      </w:ins>
      <w:del w:id="314" w:author="Admin" w:date="2020-05-05T21:52:00Z">
        <w:r w:rsidRPr="002E1375" w:rsidDel="00CC38D2">
          <w:rPr>
            <w:lang w:val="en-US"/>
          </w:rPr>
          <w:delText xml:space="preserve">here introduced measure </w:delText>
        </w:r>
      </w:del>
      <w:del w:id="315" w:author="Admin" w:date="2020-05-22T15:13:00Z">
        <w:r w:rsidRPr="002E1375" w:rsidDel="00091885">
          <w:rPr>
            <w:lang w:val="en-US"/>
          </w:rPr>
          <w:delText>called</w:delText>
        </w:r>
      </w:del>
      <w:ins w:id="316" w:author="Admin" w:date="2020-05-22T15:13:00Z">
        <w:r w:rsidR="00091885">
          <w:rPr>
            <w:lang w:val="en-US"/>
          </w:rPr>
          <w:t>referred to as</w:t>
        </w:r>
      </w:ins>
      <w:r w:rsidRPr="002E1375">
        <w:rPr>
          <w:lang w:val="en-US"/>
        </w:rPr>
        <w:t xml:space="preserve"> complexity. Complexity profiles may be used to identify hotspots of horizontal gene transfer or other </w:t>
      </w:r>
      <w:ins w:id="317" w:author="Admin" w:date="2020-05-05T21:54:00Z">
        <w:r w:rsidR="00CC38D2">
          <w:rPr>
            <w:lang w:val="en-US"/>
          </w:rPr>
          <w:t xml:space="preserve">local </w:t>
        </w:r>
      </w:ins>
      <w:r w:rsidRPr="002E1375">
        <w:rPr>
          <w:lang w:val="en-US"/>
        </w:rPr>
        <w:t xml:space="preserve">gene rearrangement events. </w:t>
      </w:r>
      <w:ins w:id="318" w:author="Admin" w:date="2020-05-22T15:15:00Z">
        <w:r w:rsidR="0057377E">
          <w:rPr>
            <w:lang w:val="en-US"/>
          </w:rPr>
          <w:t>The g</w:t>
        </w:r>
      </w:ins>
      <w:del w:id="319" w:author="Admin" w:date="2020-05-22T15:15:00Z">
        <w:r w:rsidRPr="002E1375" w:rsidDel="0057377E">
          <w:rPr>
            <w:lang w:val="en-US"/>
          </w:rPr>
          <w:delText>G</w:delText>
        </w:r>
      </w:del>
      <w:r w:rsidRPr="002E1375">
        <w:rPr>
          <w:lang w:val="en-US"/>
        </w:rPr>
        <w:t xml:space="preserve">raph-based visualization available in GCB allows </w:t>
      </w:r>
      <w:ins w:id="320" w:author="Admin" w:date="2020-05-22T15:15:00Z">
        <w:r w:rsidR="0057377E">
          <w:rPr>
            <w:lang w:val="en-US"/>
          </w:rPr>
          <w:t xml:space="preserve">the </w:t>
        </w:r>
      </w:ins>
      <w:r w:rsidRPr="002E1375">
        <w:rPr>
          <w:lang w:val="en-US"/>
        </w:rPr>
        <w:t xml:space="preserve">analysis of patterns </w:t>
      </w:r>
      <w:ins w:id="321" w:author="Admin" w:date="2020-05-22T15:17:00Z">
        <w:r w:rsidR="0057377E">
          <w:rPr>
            <w:lang w:val="en-US"/>
          </w:rPr>
          <w:t>among</w:t>
        </w:r>
      </w:ins>
      <w:del w:id="322" w:author="Admin" w:date="2020-05-22T15:17:00Z">
        <w:r w:rsidRPr="002E1375" w:rsidDel="0057377E">
          <w:rPr>
            <w:lang w:val="en-US"/>
          </w:rPr>
          <w:delText>of</w:delText>
        </w:r>
      </w:del>
      <w:r w:rsidRPr="002E1375">
        <w:rPr>
          <w:lang w:val="en-US"/>
        </w:rPr>
        <w:t xml:space="preserve"> genome changes events and </w:t>
      </w:r>
      <w:ins w:id="323" w:author="Admin" w:date="2020-05-22T15:17:00Z">
        <w:r w:rsidR="0057377E">
          <w:rPr>
            <w:lang w:val="en-US"/>
          </w:rPr>
          <w:t xml:space="preserve">the </w:t>
        </w:r>
      </w:ins>
      <w:r w:rsidRPr="002E1375">
        <w:rPr>
          <w:lang w:val="en-US"/>
        </w:rPr>
        <w:t>detection of persistent or variable gene combinations (</w:t>
      </w:r>
      <w:del w:id="324" w:author="Admin" w:date="2020-04-09T13:35:00Z">
        <w:r w:rsidRPr="002E1375" w:rsidDel="0050133F">
          <w:rPr>
            <w:lang w:val="en-US"/>
          </w:rPr>
          <w:delText xml:space="preserve">i.e. </w:delText>
        </w:r>
      </w:del>
      <w:ins w:id="325" w:author="Admin" w:date="2020-04-09T13:38:00Z">
        <w:r w:rsidR="00C9397F">
          <w:rPr>
            <w:lang w:val="en-US"/>
          </w:rPr>
          <w:t>e.g.</w:t>
        </w:r>
      </w:ins>
      <w:ins w:id="326" w:author="Admin" w:date="2020-05-22T15:18:00Z">
        <w:r w:rsidR="00E2260B">
          <w:rPr>
            <w:lang w:val="en-US"/>
          </w:rPr>
          <w:t>,</w:t>
        </w:r>
      </w:ins>
      <w:ins w:id="327" w:author="Admin" w:date="2020-04-09T13:38:00Z">
        <w:r w:rsidR="00C9397F">
          <w:rPr>
            <w:lang w:val="en-US"/>
          </w:rPr>
          <w:t xml:space="preserve"> </w:t>
        </w:r>
      </w:ins>
      <w:r w:rsidRPr="002E1375">
        <w:rPr>
          <w:lang w:val="en-US"/>
        </w:rPr>
        <w:t xml:space="preserve">variable and conservative </w:t>
      </w:r>
      <w:ins w:id="328" w:author="Admin" w:date="2020-05-22T15:18:00Z">
        <w:r w:rsidR="00E2260B">
          <w:rPr>
            <w:lang w:val="en-US"/>
          </w:rPr>
          <w:t>regions</w:t>
        </w:r>
      </w:ins>
      <w:del w:id="329" w:author="Admin" w:date="2020-05-22T15:18:00Z">
        <w:r w:rsidRPr="002E1375" w:rsidDel="00E2260B">
          <w:rPr>
            <w:lang w:val="en-US"/>
          </w:rPr>
          <w:delText>parts</w:delText>
        </w:r>
      </w:del>
      <w:r w:rsidRPr="002E1375">
        <w:rPr>
          <w:lang w:val="en-US"/>
        </w:rPr>
        <w:t xml:space="preserve"> of operons).</w:t>
      </w:r>
    </w:p>
    <w:p w:rsidR="004B7985" w:rsidRPr="002E1375" w:rsidRDefault="00CD6C6B">
      <w:pPr>
        <w:pStyle w:val="Heading1"/>
        <w:numPr>
          <w:ilvl w:val="0"/>
          <w:numId w:val="0"/>
        </w:numPr>
        <w:spacing w:after="110"/>
        <w:ind w:left="35"/>
        <w:rPr>
          <w:lang w:val="en-US"/>
        </w:rPr>
      </w:pPr>
      <w:r w:rsidRPr="002E1375">
        <w:rPr>
          <w:lang w:val="en-US"/>
        </w:rPr>
        <w:t>Materials and methods</w:t>
      </w:r>
    </w:p>
    <w:p w:rsidR="004B7985" w:rsidRPr="002E1375" w:rsidRDefault="00CD6C6B">
      <w:pPr>
        <w:pStyle w:val="Heading2"/>
        <w:ind w:left="35"/>
        <w:rPr>
          <w:lang w:val="en-US"/>
        </w:rPr>
      </w:pPr>
      <w:r w:rsidRPr="002E1375">
        <w:rPr>
          <w:lang w:val="en-US"/>
        </w:rPr>
        <w:t>Graph construction</w:t>
      </w:r>
    </w:p>
    <w:p w:rsidR="00013A1D" w:rsidRDefault="00FF5326" w:rsidP="00013A1D">
      <w:pPr>
        <w:spacing w:after="1"/>
        <w:ind w:left="28"/>
        <w:rPr>
          <w:b/>
          <w:lang w:val="en-US"/>
        </w:rPr>
      </w:pPr>
      <w:ins w:id="330" w:author="Admin" w:date="2020-05-22T15:50:00Z">
        <w:r>
          <w:rPr>
            <w:lang w:val="en-US"/>
          </w:rPr>
          <w:t xml:space="preserve">The </w:t>
        </w:r>
      </w:ins>
      <w:del w:id="331" w:author="Admin" w:date="2020-05-22T15:50:00Z">
        <w:r w:rsidR="00CD6C6B" w:rsidRPr="002E1375" w:rsidDel="00FF5326">
          <w:rPr>
            <w:lang w:val="en-US"/>
          </w:rPr>
          <w:delText>I</w:delText>
        </w:r>
      </w:del>
      <w:ins w:id="332" w:author="Admin" w:date="2020-05-22T15:50:00Z">
        <w:r>
          <w:rPr>
            <w:lang w:val="en-US"/>
          </w:rPr>
          <w:t>i</w:t>
        </w:r>
      </w:ins>
      <w:r w:rsidR="00CD6C6B" w:rsidRPr="002E1375">
        <w:rPr>
          <w:lang w:val="en-US"/>
        </w:rPr>
        <w:t xml:space="preserve">nput </w:t>
      </w:r>
      <w:ins w:id="333" w:author="Admin" w:date="2020-05-22T15:50:00Z">
        <w:r>
          <w:rPr>
            <w:lang w:val="en-US"/>
          </w:rPr>
          <w:t>for</w:t>
        </w:r>
      </w:ins>
      <w:del w:id="334" w:author="Admin" w:date="2020-05-22T15:50:00Z">
        <w:r w:rsidR="00CD6C6B" w:rsidRPr="002E1375" w:rsidDel="00FF5326">
          <w:rPr>
            <w:lang w:val="en-US"/>
          </w:rPr>
          <w:delText>to</w:delText>
        </w:r>
      </w:del>
      <w:r w:rsidR="00CD6C6B" w:rsidRPr="002E1375">
        <w:rPr>
          <w:lang w:val="en-US"/>
        </w:rPr>
        <w:t xml:space="preserve"> this step is the set of genomes</w:t>
      </w:r>
      <w:ins w:id="335" w:author="Admin" w:date="2020-05-22T15:50:00Z">
        <w:r>
          <w:rPr>
            <w:lang w:val="en-US"/>
          </w:rPr>
          <w:t>,</w:t>
        </w:r>
      </w:ins>
      <w:r w:rsidR="00CD6C6B" w:rsidRPr="002E1375">
        <w:rPr>
          <w:lang w:val="en-US"/>
        </w:rPr>
        <w:t xml:space="preserve"> with inferred </w:t>
      </w:r>
      <w:del w:id="336" w:author="Admin" w:date="2020-04-14T22:55:00Z">
        <w:r w:rsidR="00CD6C6B" w:rsidRPr="002E1375" w:rsidDel="00697E05">
          <w:rPr>
            <w:lang w:val="en-US"/>
          </w:rPr>
          <w:delText>orthology groups</w:delText>
        </w:r>
      </w:del>
      <w:proofErr w:type="spellStart"/>
      <w:ins w:id="337" w:author="Admin" w:date="2020-04-14T22:55:00Z">
        <w:r w:rsidR="00697E05">
          <w:rPr>
            <w:lang w:val="en-US"/>
          </w:rPr>
          <w:t>orthogroups</w:t>
        </w:r>
      </w:ins>
      <w:proofErr w:type="spellEnd"/>
      <w:r w:rsidR="00CD6C6B" w:rsidRPr="002E1375">
        <w:rPr>
          <w:lang w:val="en-US"/>
        </w:rPr>
        <w:t xml:space="preserve">. The algorithm for graph construction is the following: each </w:t>
      </w:r>
      <w:proofErr w:type="spellStart"/>
      <w:r w:rsidR="00CD6C6B" w:rsidRPr="002E1375">
        <w:rPr>
          <w:lang w:val="en-US"/>
        </w:rPr>
        <w:t>ortho</w:t>
      </w:r>
      <w:del w:id="338" w:author="Admin" w:date="2020-05-07T11:45:00Z">
        <w:r w:rsidR="00CD6C6B" w:rsidRPr="002E1375" w:rsidDel="00CE71CB">
          <w:rPr>
            <w:lang w:val="en-US"/>
          </w:rPr>
          <w:delText xml:space="preserve">logous </w:delText>
        </w:r>
      </w:del>
      <w:r w:rsidR="00CD6C6B" w:rsidRPr="002E1375">
        <w:rPr>
          <w:lang w:val="en-US"/>
        </w:rPr>
        <w:t>group</w:t>
      </w:r>
      <w:proofErr w:type="spellEnd"/>
      <w:r w:rsidR="00CD6C6B" w:rsidRPr="002E1375">
        <w:rPr>
          <w:lang w:val="en-US"/>
        </w:rPr>
        <w:t xml:space="preserve"> is represented as a node, and two nodes are connected by a directed edge if the corresponding genes are located sequentially in at least one genome in a set. The weight of the edge is calculated as the number of genomes in which corresponding genes are adjacent (see Fig 1 A</w:t>
      </w:r>
      <w:del w:id="339" w:author="Admin" w:date="2020-05-22T15:51:00Z">
        <w:r w:rsidR="00CD6C6B" w:rsidRPr="002E1375" w:rsidDel="00FF5326">
          <w:rPr>
            <w:lang w:val="en-US"/>
          </w:rPr>
          <w:delText>,</w:delText>
        </w:r>
      </w:del>
      <w:ins w:id="340" w:author="Admin" w:date="2020-05-22T15:51:00Z">
        <w:r>
          <w:rPr>
            <w:lang w:val="en-US"/>
          </w:rPr>
          <w:t xml:space="preserve"> and </w:t>
        </w:r>
      </w:ins>
      <w:r w:rsidR="00CD6C6B" w:rsidRPr="002E1375">
        <w:rPr>
          <w:lang w:val="en-US"/>
        </w:rPr>
        <w:t xml:space="preserve">B). Graph objects and their methods are implemented in </w:t>
      </w:r>
      <w:ins w:id="341" w:author="Admin" w:date="2020-05-22T15:52:00Z">
        <w:r>
          <w:rPr>
            <w:lang w:val="en-US"/>
          </w:rPr>
          <w:t xml:space="preserve">the </w:t>
        </w:r>
      </w:ins>
      <w:r w:rsidR="00CD6C6B" w:rsidRPr="002E1375">
        <w:rPr>
          <w:lang w:val="en-US"/>
        </w:rPr>
        <w:t xml:space="preserve">gene-graph-lib library for Python 3, </w:t>
      </w:r>
      <w:ins w:id="342" w:author="Admin" w:date="2020-05-22T15:52:00Z">
        <w:r>
          <w:rPr>
            <w:lang w:val="en-US"/>
          </w:rPr>
          <w:t xml:space="preserve">and </w:t>
        </w:r>
      </w:ins>
      <w:r w:rsidR="00CD6C6B" w:rsidRPr="002E1375">
        <w:rPr>
          <w:lang w:val="en-US"/>
        </w:rPr>
        <w:t xml:space="preserve">more information can be found </w:t>
      </w:r>
      <w:ins w:id="343" w:author="Admin" w:date="2020-05-22T15:52:00Z">
        <w:r>
          <w:rPr>
            <w:lang w:val="en-US"/>
          </w:rPr>
          <w:t>with</w:t>
        </w:r>
      </w:ins>
      <w:r w:rsidR="00CD6C6B" w:rsidRPr="002E1375">
        <w:rPr>
          <w:lang w:val="en-US"/>
        </w:rPr>
        <w:t xml:space="preserve">in the library documentation at </w:t>
      </w:r>
      <w:r w:rsidR="00BD76CB">
        <w:lastRenderedPageBreak/>
        <w:fldChar w:fldCharType="begin"/>
      </w:r>
      <w:r w:rsidR="00BD76CB" w:rsidRPr="0050133F">
        <w:rPr>
          <w:lang w:val="en-US"/>
          <w:rPrChange w:id="344" w:author="Admin" w:date="2020-04-09T13:35:00Z">
            <w:rPr/>
          </w:rPrChange>
        </w:rPr>
        <w:instrText xml:space="preserve"> HYPERLINK "https://github.com/DNKonanov/gene_graph_lib" \h </w:instrText>
      </w:r>
      <w:r w:rsidR="00BD76CB">
        <w:fldChar w:fldCharType="separate"/>
      </w:r>
      <w:r w:rsidR="00CD6C6B" w:rsidRPr="002E1375">
        <w:rPr>
          <w:lang w:val="en-US"/>
        </w:rPr>
        <w:t>https://github.com/DNKonanov/gene</w:t>
      </w:r>
      <w:r w:rsidR="00BD76CB">
        <w:rPr>
          <w:lang w:val="en-US"/>
        </w:rPr>
        <w:fldChar w:fldCharType="end"/>
      </w:r>
      <w:ins w:id="345" w:author="Admin" w:date="2020-04-29T18:27:00Z">
        <w:r w:rsidR="00E27E3F">
          <w:rPr>
            <w:lang w:val="en-US"/>
          </w:rPr>
          <w:t>_</w:t>
        </w:r>
      </w:ins>
      <w:del w:id="346" w:author="Admin" w:date="2020-04-29T18:27:00Z">
        <w:r w:rsidR="00CD6C6B" w:rsidRPr="002E1375" w:rsidDel="00E27E3F">
          <w:rPr>
            <w:lang w:val="en-US"/>
          </w:rPr>
          <w:delText xml:space="preserve"> </w:delText>
        </w:r>
      </w:del>
      <w:r w:rsidR="00BD76CB">
        <w:fldChar w:fldCharType="begin"/>
      </w:r>
      <w:r w:rsidR="00BD76CB" w:rsidRPr="0050133F">
        <w:rPr>
          <w:lang w:val="en-US"/>
          <w:rPrChange w:id="347" w:author="Admin" w:date="2020-04-09T13:35:00Z">
            <w:rPr/>
          </w:rPrChange>
        </w:rPr>
        <w:instrText xml:space="preserve"> HYPERLINK "https://github.com/DNKonanov/gene_graph_lib" \h </w:instrText>
      </w:r>
      <w:r w:rsidR="00BD76CB">
        <w:fldChar w:fldCharType="separate"/>
      </w:r>
      <w:r w:rsidR="00CD6C6B" w:rsidRPr="002E1375">
        <w:rPr>
          <w:lang w:val="en-US"/>
        </w:rPr>
        <w:t>graph</w:t>
      </w:r>
      <w:r w:rsidR="00BD76CB">
        <w:rPr>
          <w:lang w:val="en-US"/>
        </w:rPr>
        <w:fldChar w:fldCharType="end"/>
      </w:r>
      <w:ins w:id="348" w:author="Admin" w:date="2020-04-29T18:27:00Z">
        <w:r w:rsidR="00E27E3F">
          <w:rPr>
            <w:lang w:val="en-US"/>
          </w:rPr>
          <w:t>_</w:t>
        </w:r>
      </w:ins>
      <w:del w:id="349" w:author="Admin" w:date="2020-04-29T18:27:00Z">
        <w:r w:rsidR="00CD6C6B" w:rsidRPr="002E1375" w:rsidDel="00E27E3F">
          <w:rPr>
            <w:lang w:val="en-US"/>
          </w:rPr>
          <w:delText xml:space="preserve"> </w:delText>
        </w:r>
      </w:del>
      <w:r w:rsidR="00BD76CB">
        <w:fldChar w:fldCharType="begin"/>
      </w:r>
      <w:r w:rsidR="00BD76CB" w:rsidRPr="0050133F">
        <w:rPr>
          <w:lang w:val="en-US"/>
          <w:rPrChange w:id="350" w:author="Admin" w:date="2020-04-09T13:35:00Z">
            <w:rPr/>
          </w:rPrChange>
        </w:rPr>
        <w:instrText xml:space="preserve"> HYPERLINK "https://github.com/DNKonanov/gene_graph_lib" \h </w:instrText>
      </w:r>
      <w:r w:rsidR="00BD76CB">
        <w:fldChar w:fldCharType="separate"/>
      </w:r>
      <w:r w:rsidR="00CD6C6B" w:rsidRPr="002E1375">
        <w:rPr>
          <w:lang w:val="en-US"/>
        </w:rPr>
        <w:t>lib.</w:t>
      </w:r>
      <w:r w:rsidR="00BD76CB">
        <w:rPr>
          <w:lang w:val="en-US"/>
        </w:rPr>
        <w:fldChar w:fldCharType="end"/>
      </w:r>
      <w:r w:rsidR="00013A1D">
        <w:rPr>
          <w:lang w:val="en-US"/>
        </w:rPr>
        <w:br/>
      </w:r>
    </w:p>
    <w:p w:rsidR="004B7985" w:rsidRDefault="00013A1D" w:rsidP="00013A1D">
      <w:pPr>
        <w:spacing w:after="1"/>
        <w:ind w:left="28"/>
        <w:rPr>
          <w:ins w:id="351" w:author="Admin" w:date="2020-05-07T11:46:00Z"/>
          <w:lang w:val="en-US"/>
        </w:rPr>
      </w:pPr>
      <w:r w:rsidRPr="002E1375">
        <w:rPr>
          <w:b/>
          <w:lang w:val="en-US"/>
        </w:rPr>
        <w:t xml:space="preserve">Fig 1. Principal scheme </w:t>
      </w:r>
      <w:ins w:id="352" w:author="Admin" w:date="2020-05-22T15:56:00Z">
        <w:r w:rsidR="00296995">
          <w:rPr>
            <w:b/>
            <w:lang w:val="en-US"/>
          </w:rPr>
          <w:t>used for the</w:t>
        </w:r>
      </w:ins>
      <w:del w:id="353" w:author="Admin" w:date="2020-05-22T15:56:00Z">
        <w:r w:rsidRPr="002E1375" w:rsidDel="00296995">
          <w:rPr>
            <w:b/>
            <w:lang w:val="en-US"/>
          </w:rPr>
          <w:delText>of a</w:delText>
        </w:r>
      </w:del>
      <w:r w:rsidRPr="002E1375">
        <w:rPr>
          <w:b/>
          <w:lang w:val="en-US"/>
        </w:rPr>
        <w:t xml:space="preserve"> graph</w:t>
      </w:r>
      <w:ins w:id="354" w:author="Admin" w:date="2020-05-22T15:56:00Z">
        <w:r w:rsidR="00296995">
          <w:rPr>
            <w:b/>
            <w:lang w:val="en-US"/>
          </w:rPr>
          <w:t>-based</w:t>
        </w:r>
      </w:ins>
      <w:r w:rsidRPr="002E1375">
        <w:rPr>
          <w:b/>
          <w:lang w:val="en-US"/>
        </w:rPr>
        <w:t xml:space="preserve"> representation of gene order in a set of genomes and </w:t>
      </w:r>
      <w:ins w:id="355" w:author="Admin" w:date="2020-05-22T15:56:00Z">
        <w:r w:rsidR="00296995">
          <w:rPr>
            <w:b/>
            <w:lang w:val="en-US"/>
          </w:rPr>
          <w:t xml:space="preserve">the </w:t>
        </w:r>
      </w:ins>
      <w:r w:rsidRPr="002E1375">
        <w:rPr>
          <w:b/>
          <w:lang w:val="en-US"/>
        </w:rPr>
        <w:t xml:space="preserve">genome variability estimation approach. </w:t>
      </w:r>
      <w:r w:rsidRPr="002E1375">
        <w:rPr>
          <w:lang w:val="en-US"/>
        </w:rPr>
        <w:t xml:space="preserve">To construct a graph, each </w:t>
      </w:r>
      <w:proofErr w:type="spellStart"/>
      <w:r w:rsidRPr="002E1375">
        <w:rPr>
          <w:lang w:val="en-US"/>
        </w:rPr>
        <w:t>ortho</w:t>
      </w:r>
      <w:del w:id="356" w:author="Admin" w:date="2020-04-14T22:56:00Z">
        <w:r w:rsidRPr="002E1375" w:rsidDel="00697E05">
          <w:rPr>
            <w:lang w:val="en-US"/>
          </w:rPr>
          <w:delText xml:space="preserve">logy </w:delText>
        </w:r>
      </w:del>
      <w:r w:rsidRPr="002E1375">
        <w:rPr>
          <w:lang w:val="en-US"/>
        </w:rPr>
        <w:t>group</w:t>
      </w:r>
      <w:proofErr w:type="spellEnd"/>
      <w:r w:rsidRPr="002E1375">
        <w:rPr>
          <w:lang w:val="en-US"/>
        </w:rPr>
        <w:t xml:space="preserve"> is represented as a node. Nodes are connected by a directed edge if the corresponding genes are arranged sequentially in at least one genome in the set. A. Genomes 1,2,</w:t>
      </w:r>
      <w:ins w:id="357" w:author="Admin" w:date="2020-05-22T15:57:00Z">
        <w:r w:rsidR="00296995">
          <w:rPr>
            <w:lang w:val="en-US"/>
          </w:rPr>
          <w:t xml:space="preserve"> and </w:t>
        </w:r>
      </w:ins>
      <w:r w:rsidRPr="002E1375">
        <w:rPr>
          <w:lang w:val="en-US"/>
        </w:rPr>
        <w:t xml:space="preserve">3 represent three different hypothetical genomes. </w:t>
      </w:r>
      <w:ins w:id="358" w:author="Admin" w:date="2020-05-22T15:57:00Z">
        <w:r w:rsidR="004559C7">
          <w:rPr>
            <w:lang w:val="en-US"/>
          </w:rPr>
          <w:t xml:space="preserve">The </w:t>
        </w:r>
      </w:ins>
      <w:del w:id="359" w:author="Admin" w:date="2020-05-22T15:57:00Z">
        <w:r w:rsidRPr="002E1375" w:rsidDel="004559C7">
          <w:rPr>
            <w:lang w:val="en-US"/>
          </w:rPr>
          <w:delText>A</w:delText>
        </w:r>
      </w:del>
      <w:ins w:id="360" w:author="Admin" w:date="2020-05-22T15:57:00Z">
        <w:r w:rsidR="004559C7">
          <w:rPr>
            <w:lang w:val="en-US"/>
          </w:rPr>
          <w:t>a</w:t>
        </w:r>
      </w:ins>
      <w:r w:rsidRPr="002E1375">
        <w:rPr>
          <w:lang w:val="en-US"/>
        </w:rPr>
        <w:t xml:space="preserve">rrows represent genes, and genes within </w:t>
      </w:r>
      <w:ins w:id="361" w:author="Admin" w:date="2020-05-22T15:57:00Z">
        <w:r w:rsidR="00E95EF5">
          <w:rPr>
            <w:lang w:val="en-US"/>
          </w:rPr>
          <w:t>the same</w:t>
        </w:r>
      </w:ins>
      <w:del w:id="362" w:author="Admin" w:date="2020-05-22T15:57:00Z">
        <w:r w:rsidRPr="002E1375" w:rsidDel="00E95EF5">
          <w:rPr>
            <w:lang w:val="en-US"/>
          </w:rPr>
          <w:delText>one</w:delText>
        </w:r>
      </w:del>
      <w:r w:rsidRPr="002E1375">
        <w:rPr>
          <w:lang w:val="en-US"/>
        </w:rPr>
        <w:t xml:space="preserve"> </w:t>
      </w:r>
      <w:proofErr w:type="spellStart"/>
      <w:r w:rsidRPr="002E1375">
        <w:rPr>
          <w:lang w:val="en-US"/>
        </w:rPr>
        <w:t>ortho</w:t>
      </w:r>
      <w:del w:id="363" w:author="Admin" w:date="2020-04-14T22:56:00Z">
        <w:r w:rsidRPr="002E1375" w:rsidDel="00697E05">
          <w:rPr>
            <w:lang w:val="en-US"/>
          </w:rPr>
          <w:delText xml:space="preserve">logous </w:delText>
        </w:r>
      </w:del>
      <w:r w:rsidRPr="002E1375">
        <w:rPr>
          <w:lang w:val="en-US"/>
        </w:rPr>
        <w:t>group</w:t>
      </w:r>
      <w:proofErr w:type="spellEnd"/>
      <w:r w:rsidRPr="002E1375">
        <w:rPr>
          <w:lang w:val="en-US"/>
        </w:rPr>
        <w:t xml:space="preserve"> have the same color and letter designation. B. Graph</w:t>
      </w:r>
      <w:ins w:id="364" w:author="Admin" w:date="2020-05-22T15:57:00Z">
        <w:r w:rsidR="00E95EF5">
          <w:rPr>
            <w:lang w:val="en-US"/>
          </w:rPr>
          <w:t>-based</w:t>
        </w:r>
      </w:ins>
      <w:r w:rsidRPr="002E1375">
        <w:rPr>
          <w:lang w:val="en-US"/>
        </w:rPr>
        <w:t xml:space="preserve"> representation of </w:t>
      </w:r>
      <w:ins w:id="365" w:author="Admin" w:date="2020-05-22T15:57:00Z">
        <w:r w:rsidR="00276631">
          <w:rPr>
            <w:lang w:val="en-US"/>
          </w:rPr>
          <w:t xml:space="preserve">the </w:t>
        </w:r>
      </w:ins>
      <w:r w:rsidRPr="002E1375">
        <w:rPr>
          <w:lang w:val="en-US"/>
        </w:rPr>
        <w:t>three genomes shown in A). The weight of the edge (arrow width) is calculated as the number of genomes in which corresponding genes are located sequentially. C. Deviating paths for node X are defined as paths in the graph which bypass the node X and are connected with the section of the reference node chain limited by the window parameter. D. Two examples of counting deviant paths are shown. X is the considered node, deviating paths are shown with blue lines. Complexity value is defined by the number of deviating paths.</w:t>
      </w:r>
    </w:p>
    <w:p w:rsidR="002D367A" w:rsidRDefault="002D367A" w:rsidP="00013A1D">
      <w:pPr>
        <w:spacing w:after="1"/>
        <w:ind w:left="28"/>
        <w:rPr>
          <w:lang w:val="en-US"/>
        </w:rPr>
      </w:pPr>
    </w:p>
    <w:p w:rsidR="00013A1D" w:rsidRPr="002E1375" w:rsidDel="00CE71CB" w:rsidRDefault="00013A1D" w:rsidP="00013A1D">
      <w:pPr>
        <w:spacing w:after="1"/>
        <w:ind w:left="28"/>
        <w:rPr>
          <w:del w:id="366" w:author="Admin" w:date="2020-05-07T11:44:00Z"/>
          <w:lang w:val="en-US"/>
        </w:rPr>
      </w:pPr>
    </w:p>
    <w:p w:rsidR="004B7985" w:rsidRPr="002E1375" w:rsidRDefault="00CD6C6B">
      <w:pPr>
        <w:spacing w:after="0"/>
        <w:ind w:left="25" w:firstLine="283"/>
        <w:rPr>
          <w:lang w:val="en-US"/>
        </w:rPr>
      </w:pPr>
      <w:r w:rsidRPr="002E1375">
        <w:rPr>
          <w:lang w:val="en-US"/>
        </w:rPr>
        <w:t xml:space="preserve">Because GCB uses directed graph representation of gene order, all genomes in a set </w:t>
      </w:r>
      <w:del w:id="367" w:author="Admin" w:date="2020-05-07T11:47:00Z">
        <w:r w:rsidRPr="002E1375" w:rsidDel="002D367A">
          <w:rPr>
            <w:lang w:val="en-US"/>
          </w:rPr>
          <w:delText xml:space="preserve">should first be </w:delText>
        </w:r>
      </w:del>
      <w:ins w:id="368" w:author="Admin" w:date="2020-05-07T11:47:00Z">
        <w:r w:rsidR="002D367A">
          <w:rPr>
            <w:lang w:val="en-US"/>
          </w:rPr>
          <w:t xml:space="preserve">are first </w:t>
        </w:r>
      </w:ins>
      <w:proofErr w:type="spellStart"/>
      <w:r w:rsidRPr="002E1375">
        <w:rPr>
          <w:lang w:val="en-US"/>
        </w:rPr>
        <w:t>coaligned</w:t>
      </w:r>
      <w:proofErr w:type="spellEnd"/>
      <w:ins w:id="369" w:author="Admin" w:date="2020-05-22T16:19:00Z">
        <w:r w:rsidR="00A542C1">
          <w:rPr>
            <w:lang w:val="en-US"/>
          </w:rPr>
          <w:t>,</w:t>
        </w:r>
      </w:ins>
      <w:r w:rsidRPr="002E1375">
        <w:rPr>
          <w:lang w:val="en-US"/>
        </w:rPr>
        <w:t xml:space="preserve"> to achieve the same orientation throughout the set. </w:t>
      </w:r>
      <w:ins w:id="370" w:author="Admin" w:date="2020-05-07T11:43:00Z">
        <w:r w:rsidR="00CE71CB">
          <w:rPr>
            <w:lang w:val="en-US"/>
          </w:rPr>
          <w:t>This ste</w:t>
        </w:r>
      </w:ins>
      <w:ins w:id="371" w:author="Admin" w:date="2020-05-07T11:44:00Z">
        <w:r w:rsidR="00CE71CB">
          <w:rPr>
            <w:lang w:val="en-US"/>
          </w:rPr>
          <w:t>p</w:t>
        </w:r>
      </w:ins>
      <w:ins w:id="372" w:author="Admin" w:date="2020-05-07T11:43:00Z">
        <w:r w:rsidR="00CE71CB">
          <w:rPr>
            <w:lang w:val="en-US"/>
          </w:rPr>
          <w:t xml:space="preserve"> is performed automatically</w:t>
        </w:r>
        <w:bookmarkStart w:id="373" w:name="_GoBack"/>
        <w:bookmarkEnd w:id="373"/>
        <w:r w:rsidR="00CE71CB">
          <w:rPr>
            <w:lang w:val="en-US"/>
          </w:rPr>
          <w:t xml:space="preserve">, </w:t>
        </w:r>
      </w:ins>
      <w:ins w:id="374" w:author="Admin" w:date="2020-05-07T11:48:00Z">
        <w:r w:rsidR="002D367A">
          <w:rPr>
            <w:lang w:val="en-US"/>
          </w:rPr>
          <w:t>the</w:t>
        </w:r>
      </w:ins>
      <w:del w:id="375" w:author="Admin" w:date="2020-05-07T11:43:00Z">
        <w:r w:rsidRPr="002E1375" w:rsidDel="00CE71CB">
          <w:rPr>
            <w:lang w:val="en-US"/>
          </w:rPr>
          <w:delText>T</w:delText>
        </w:r>
      </w:del>
      <w:del w:id="376" w:author="Admin" w:date="2020-05-07T11:47:00Z">
        <w:r w:rsidRPr="002E1375" w:rsidDel="002D367A">
          <w:rPr>
            <w:lang w:val="en-US"/>
          </w:rPr>
          <w:delText>he</w:delText>
        </w:r>
      </w:del>
      <w:r w:rsidRPr="002E1375">
        <w:rPr>
          <w:lang w:val="en-US"/>
        </w:rPr>
        <w:t xml:space="preserve"> algorithm </w:t>
      </w:r>
      <w:ins w:id="377" w:author="Admin" w:date="2020-05-07T11:48:00Z">
        <w:r w:rsidR="002D367A">
          <w:rPr>
            <w:lang w:val="en-US"/>
          </w:rPr>
          <w:t xml:space="preserve">for it </w:t>
        </w:r>
      </w:ins>
      <w:del w:id="378" w:author="Admin" w:date="2020-05-07T11:47:00Z">
        <w:r w:rsidRPr="002E1375" w:rsidDel="002D367A">
          <w:rPr>
            <w:lang w:val="en-US"/>
          </w:rPr>
          <w:delText xml:space="preserve">for this step </w:delText>
        </w:r>
      </w:del>
      <w:r w:rsidRPr="002E1375">
        <w:rPr>
          <w:lang w:val="en-US"/>
        </w:rPr>
        <w:t xml:space="preserve">is </w:t>
      </w:r>
      <w:del w:id="379" w:author="Admin" w:date="2020-05-07T11:48:00Z">
        <w:r w:rsidRPr="002E1375" w:rsidDel="002D367A">
          <w:rPr>
            <w:lang w:val="en-US"/>
          </w:rPr>
          <w:delText xml:space="preserve">listed </w:delText>
        </w:r>
      </w:del>
      <w:ins w:id="380" w:author="Admin" w:date="2020-05-07T11:48:00Z">
        <w:r w:rsidR="002D367A">
          <w:rPr>
            <w:lang w:val="en-US"/>
          </w:rPr>
          <w:t xml:space="preserve">given </w:t>
        </w:r>
      </w:ins>
      <w:r w:rsidRPr="002E1375">
        <w:rPr>
          <w:lang w:val="en-US"/>
        </w:rPr>
        <w:t>in S1 Listing</w:t>
      </w:r>
      <w:del w:id="381" w:author="Admin" w:date="2020-05-07T11:43:00Z">
        <w:r w:rsidRPr="002E1375" w:rsidDel="00CE71CB">
          <w:rPr>
            <w:lang w:val="en-US"/>
          </w:rPr>
          <w:delText>)</w:delText>
        </w:r>
      </w:del>
      <w:r w:rsidRPr="002E1375">
        <w:rPr>
          <w:lang w:val="en-US"/>
        </w:rPr>
        <w:t>.</w:t>
      </w:r>
    </w:p>
    <w:p w:rsidR="004B7985" w:rsidRPr="002E1375" w:rsidRDefault="00CD6C6B">
      <w:pPr>
        <w:spacing w:after="273"/>
        <w:ind w:left="25" w:firstLine="291"/>
        <w:rPr>
          <w:lang w:val="en-US"/>
        </w:rPr>
      </w:pPr>
      <w:del w:id="382" w:author="Admin" w:date="2020-04-14T22:55:00Z">
        <w:r w:rsidRPr="002E1375" w:rsidDel="00697E05">
          <w:rPr>
            <w:lang w:val="en-US"/>
          </w:rPr>
          <w:delText>Orthology groups</w:delText>
        </w:r>
      </w:del>
      <w:proofErr w:type="spellStart"/>
      <w:ins w:id="383" w:author="Admin" w:date="2020-04-14T22:55:00Z">
        <w:r w:rsidR="00697E05">
          <w:rPr>
            <w:lang w:val="en-US"/>
          </w:rPr>
          <w:t>Orthogroups</w:t>
        </w:r>
      </w:ins>
      <w:proofErr w:type="spellEnd"/>
      <w:r w:rsidRPr="002E1375">
        <w:rPr>
          <w:lang w:val="en-US"/>
        </w:rPr>
        <w:t xml:space="preserve"> </w:t>
      </w:r>
      <w:del w:id="384" w:author="Admin" w:date="2020-05-07T11:49:00Z">
        <w:r w:rsidRPr="002E1375" w:rsidDel="002D367A">
          <w:rPr>
            <w:lang w:val="en-US"/>
          </w:rPr>
          <w:delText xml:space="preserve">inference is a difficult task and inferred groups </w:delText>
        </w:r>
      </w:del>
      <w:del w:id="385" w:author="Admin" w:date="2020-05-07T11:48:00Z">
        <w:r w:rsidRPr="002E1375" w:rsidDel="002D367A">
          <w:rPr>
            <w:lang w:val="en-US"/>
          </w:rPr>
          <w:delText xml:space="preserve">often </w:delText>
        </w:r>
      </w:del>
      <w:ins w:id="386" w:author="Admin" w:date="2020-05-07T11:48:00Z">
        <w:r w:rsidR="002D367A">
          <w:rPr>
            <w:lang w:val="en-US"/>
          </w:rPr>
          <w:t>may</w:t>
        </w:r>
        <w:r w:rsidR="002D367A" w:rsidRPr="002E1375">
          <w:rPr>
            <w:lang w:val="en-US"/>
          </w:rPr>
          <w:t xml:space="preserve"> </w:t>
        </w:r>
      </w:ins>
      <w:r w:rsidRPr="002E1375">
        <w:rPr>
          <w:lang w:val="en-US"/>
        </w:rPr>
        <w:t>include paralogues genes [14]</w:t>
      </w:r>
      <w:ins w:id="387" w:author="Admin" w:date="2020-05-07T11:50:00Z">
        <w:r w:rsidR="00510837">
          <w:rPr>
            <w:lang w:val="en-US"/>
          </w:rPr>
          <w:t xml:space="preserve"> and some modifications in the basic process of graph construction are needed </w:t>
        </w:r>
      </w:ins>
      <w:ins w:id="388" w:author="Admin" w:date="2020-05-07T11:57:00Z">
        <w:r w:rsidR="00510837">
          <w:rPr>
            <w:lang w:val="en-US"/>
          </w:rPr>
          <w:t>in this case</w:t>
        </w:r>
      </w:ins>
      <w:del w:id="389" w:author="Admin" w:date="2020-05-07T11:50:00Z">
        <w:r w:rsidRPr="002E1375" w:rsidDel="00510837">
          <w:rPr>
            <w:lang w:val="en-US"/>
          </w:rPr>
          <w:delText>.</w:delText>
        </w:r>
      </w:del>
      <w:ins w:id="390" w:author="Admin" w:date="2020-05-07T11:50:00Z">
        <w:r w:rsidR="00510837">
          <w:rPr>
            <w:lang w:val="en-US"/>
          </w:rPr>
          <w:t>.</w:t>
        </w:r>
      </w:ins>
      <w:r w:rsidRPr="002E1375">
        <w:rPr>
          <w:lang w:val="en-US"/>
        </w:rPr>
        <w:t xml:space="preserve"> </w:t>
      </w:r>
      <w:del w:id="391" w:author="Admin" w:date="2020-05-07T11:50:00Z">
        <w:r w:rsidRPr="002E1375" w:rsidDel="00510837">
          <w:rPr>
            <w:lang w:val="en-US"/>
          </w:rPr>
          <w:delText>T</w:delText>
        </w:r>
      </w:del>
      <w:ins w:id="392" w:author="Admin" w:date="2020-05-07T11:50:00Z">
        <w:r w:rsidR="00510837">
          <w:rPr>
            <w:lang w:val="en-US"/>
          </w:rPr>
          <w:t>T</w:t>
        </w:r>
      </w:ins>
      <w:r w:rsidRPr="002E1375">
        <w:rPr>
          <w:lang w:val="en-US"/>
        </w:rPr>
        <w:t>wo methods are suggested in GCB</w:t>
      </w:r>
      <w:del w:id="393" w:author="Admin" w:date="2020-05-07T11:50:00Z">
        <w:r w:rsidRPr="002E1375" w:rsidDel="00510837">
          <w:rPr>
            <w:lang w:val="en-US"/>
          </w:rPr>
          <w:delText xml:space="preserve"> to resolve such situations</w:delText>
        </w:r>
      </w:del>
      <w:r w:rsidRPr="002E1375">
        <w:rPr>
          <w:lang w:val="en-US"/>
        </w:rPr>
        <w:t xml:space="preserve">. </w:t>
      </w:r>
      <w:ins w:id="394" w:author="Admin" w:date="2020-05-07T11:57:00Z">
        <w:r w:rsidR="00510837">
          <w:rPr>
            <w:lang w:val="en-US"/>
          </w:rPr>
          <w:t>T</w:t>
        </w:r>
        <w:r w:rsidR="00510837" w:rsidRPr="00510837">
          <w:rPr>
            <w:lang w:val="en-US"/>
          </w:rPr>
          <w:t xml:space="preserve">he first method is that the </w:t>
        </w:r>
      </w:ins>
      <w:proofErr w:type="spellStart"/>
      <w:ins w:id="395" w:author="Admin" w:date="2020-05-07T11:58:00Z">
        <w:r w:rsidR="00510837">
          <w:rPr>
            <w:lang w:val="en-US"/>
          </w:rPr>
          <w:t>ortho</w:t>
        </w:r>
      </w:ins>
      <w:ins w:id="396" w:author="Admin" w:date="2020-05-07T11:57:00Z">
        <w:r w:rsidR="00510837" w:rsidRPr="00510837">
          <w:rPr>
            <w:lang w:val="en-US"/>
          </w:rPr>
          <w:t>group</w:t>
        </w:r>
        <w:proofErr w:type="spellEnd"/>
        <w:r w:rsidR="00510837" w:rsidRPr="00510837">
          <w:rPr>
            <w:lang w:val="en-US"/>
          </w:rPr>
          <w:t xml:space="preserve"> is not included in the graph for genomes containing paralogs (but the same </w:t>
        </w:r>
      </w:ins>
      <w:proofErr w:type="spellStart"/>
      <w:ins w:id="397" w:author="Admin" w:date="2020-05-07T11:58:00Z">
        <w:r w:rsidR="00510837">
          <w:rPr>
            <w:lang w:val="en-US"/>
          </w:rPr>
          <w:t>ortho</w:t>
        </w:r>
      </w:ins>
      <w:ins w:id="398" w:author="Admin" w:date="2020-05-07T11:57:00Z">
        <w:r w:rsidR="00510837" w:rsidRPr="00510837">
          <w:rPr>
            <w:lang w:val="en-US"/>
          </w:rPr>
          <w:t>group</w:t>
        </w:r>
        <w:proofErr w:type="spellEnd"/>
        <w:r w:rsidR="00510837" w:rsidRPr="00510837">
          <w:rPr>
            <w:lang w:val="en-US"/>
          </w:rPr>
          <w:t xml:space="preserve"> will be included in the graph for genomes containing no paralogs)</w:t>
        </w:r>
      </w:ins>
      <w:ins w:id="399" w:author="Admin" w:date="2020-05-07T11:59:00Z">
        <w:r w:rsidR="00510837">
          <w:rPr>
            <w:lang w:val="en-US"/>
          </w:rPr>
          <w:t xml:space="preserve">, see </w:t>
        </w:r>
        <w:r w:rsidR="00510837" w:rsidRPr="002E1375">
          <w:rPr>
            <w:lang w:val="en-US"/>
          </w:rPr>
          <w:t>S1 Fig A</w:t>
        </w:r>
      </w:ins>
      <w:ins w:id="400" w:author="Admin" w:date="2020-05-07T11:57:00Z">
        <w:r w:rsidR="00510837" w:rsidRPr="00510837">
          <w:rPr>
            <w:lang w:val="en-US"/>
          </w:rPr>
          <w:t xml:space="preserve">. Thus, if </w:t>
        </w:r>
        <w:r w:rsidR="00510837">
          <w:rPr>
            <w:lang w:val="en-US"/>
          </w:rPr>
          <w:t xml:space="preserve">some </w:t>
        </w:r>
        <w:proofErr w:type="spellStart"/>
        <w:r w:rsidR="00510837">
          <w:rPr>
            <w:lang w:val="en-US"/>
          </w:rPr>
          <w:t>ortho</w:t>
        </w:r>
        <w:r w:rsidR="00510837" w:rsidRPr="00510837">
          <w:rPr>
            <w:lang w:val="en-US"/>
          </w:rPr>
          <w:t>group</w:t>
        </w:r>
        <w:proofErr w:type="spellEnd"/>
        <w:r w:rsidR="00510837" w:rsidRPr="00510837">
          <w:rPr>
            <w:lang w:val="en-US"/>
          </w:rPr>
          <w:t xml:space="preserve"> contains two paralogs from only one genome, then for only </w:t>
        </w:r>
      </w:ins>
      <w:ins w:id="401" w:author="Admin" w:date="2020-05-07T11:58:00Z">
        <w:r w:rsidR="00510837">
          <w:rPr>
            <w:lang w:val="en-US"/>
          </w:rPr>
          <w:t xml:space="preserve">this </w:t>
        </w:r>
      </w:ins>
      <w:ins w:id="402" w:author="Admin" w:date="2020-05-07T11:57:00Z">
        <w:r w:rsidR="00510837" w:rsidRPr="00510837">
          <w:rPr>
            <w:lang w:val="en-US"/>
          </w:rPr>
          <w:t>genome it will not be included in the graph, and for all the others it will</w:t>
        </w:r>
      </w:ins>
      <w:del w:id="403" w:author="Admin" w:date="2020-05-07T11:57:00Z">
        <w:r w:rsidRPr="002E1375" w:rsidDel="00510837">
          <w:rPr>
            <w:lang w:val="en-US"/>
          </w:rPr>
          <w:delText>The first method is a simple deletion of all groups which have more than one representative</w:delText>
        </w:r>
      </w:del>
      <w:r w:rsidRPr="002E1375">
        <w:rPr>
          <w:lang w:val="en-US"/>
        </w:rPr>
        <w:t>. An advantage of this approach is simplicity and clear output, while some genes are missed in the graph</w:t>
      </w:r>
      <w:del w:id="404" w:author="Admin" w:date="2020-05-07T11:59:00Z">
        <w:r w:rsidRPr="002E1375" w:rsidDel="00510837">
          <w:rPr>
            <w:lang w:val="en-US"/>
          </w:rPr>
          <w:delText xml:space="preserve"> (S1 Fig A)</w:delText>
        </w:r>
      </w:del>
      <w:r w:rsidRPr="002E1375">
        <w:rPr>
          <w:lang w:val="en-US"/>
        </w:rPr>
        <w:t xml:space="preserve">. The second approach is </w:t>
      </w:r>
      <w:del w:id="405" w:author="Admin" w:date="2020-05-07T11:59:00Z">
        <w:r w:rsidRPr="002E1375" w:rsidDel="00510837">
          <w:rPr>
            <w:lang w:val="en-US"/>
          </w:rPr>
          <w:delText xml:space="preserve">not to skip paralog genes, but </w:delText>
        </w:r>
      </w:del>
      <w:r w:rsidRPr="002E1375">
        <w:rPr>
          <w:lang w:val="en-US"/>
        </w:rPr>
        <w:t>to “</w:t>
      </w:r>
      <w:proofErr w:type="spellStart"/>
      <w:r w:rsidRPr="002E1375">
        <w:rPr>
          <w:lang w:val="en-US"/>
        </w:rPr>
        <w:t>orthologize</w:t>
      </w:r>
      <w:proofErr w:type="spellEnd"/>
      <w:r w:rsidRPr="002E1375">
        <w:rPr>
          <w:lang w:val="en-US"/>
        </w:rPr>
        <w:t xml:space="preserve">” </w:t>
      </w:r>
      <w:del w:id="406" w:author="Admin" w:date="2020-05-07T11:59:00Z">
        <w:r w:rsidRPr="002E1375" w:rsidDel="00510837">
          <w:rPr>
            <w:lang w:val="en-US"/>
          </w:rPr>
          <w:delText>them</w:delText>
        </w:r>
      </w:del>
      <w:ins w:id="407" w:author="Admin" w:date="2020-05-07T11:59:00Z">
        <w:r w:rsidR="00510837">
          <w:rPr>
            <w:lang w:val="en-US"/>
          </w:rPr>
          <w:t>paralogues genes</w:t>
        </w:r>
      </w:ins>
      <w:ins w:id="408" w:author="Admin" w:date="2020-05-07T12:07:00Z">
        <w:r w:rsidR="00065720">
          <w:rPr>
            <w:lang w:val="en-US"/>
          </w:rPr>
          <w:t xml:space="preserve">: </w:t>
        </w:r>
        <w:r w:rsidR="00065720" w:rsidRPr="00065720">
          <w:rPr>
            <w:lang w:val="en-US"/>
          </w:rPr>
          <w:t>for each set of paralogous genes with a unique context, a graph node with a unique suffix is created</w:t>
        </w:r>
        <w:r w:rsidR="00065720">
          <w:rPr>
            <w:lang w:val="en-US"/>
          </w:rPr>
          <w:t xml:space="preserve"> </w:t>
        </w:r>
      </w:ins>
      <w:del w:id="409" w:author="Admin" w:date="2020-05-07T12:07:00Z">
        <w:r w:rsidRPr="002E1375" w:rsidDel="00065720">
          <w:rPr>
            <w:lang w:val="en-US"/>
          </w:rPr>
          <w:delText xml:space="preserve">. Each group with a unique context is designated with a unique suffix and becomes a node in the graph </w:delText>
        </w:r>
      </w:del>
      <w:r w:rsidRPr="002E1375">
        <w:rPr>
          <w:lang w:val="en-US"/>
        </w:rPr>
        <w:t>(S1 Fig B). GCB uses the first approach by default, while the second approach is available as an option both in the command line and browser-based versions.</w:t>
      </w:r>
    </w:p>
    <w:p w:rsidR="004B7985" w:rsidRPr="002E1375" w:rsidRDefault="00CD6C6B">
      <w:pPr>
        <w:pStyle w:val="Heading2"/>
        <w:ind w:left="35"/>
        <w:rPr>
          <w:lang w:val="en-US"/>
        </w:rPr>
      </w:pPr>
      <w:r w:rsidRPr="002E1375">
        <w:rPr>
          <w:lang w:val="en-US"/>
        </w:rPr>
        <w:t>Genome complexity definition</w:t>
      </w:r>
    </w:p>
    <w:p w:rsidR="004B7985" w:rsidRPr="002E1375" w:rsidRDefault="00CD6C6B">
      <w:pPr>
        <w:spacing w:after="0"/>
        <w:ind w:left="28"/>
        <w:rPr>
          <w:lang w:val="en-US"/>
        </w:rPr>
      </w:pPr>
      <w:r w:rsidRPr="002E1375">
        <w:rPr>
          <w:lang w:val="en-US"/>
        </w:rPr>
        <w:t xml:space="preserve">We introduce a measure called complexity for quantification of a local genome variability. Complexity values are calculated against one </w:t>
      </w:r>
      <w:ins w:id="410" w:author="Admin" w:date="2020-04-29T21:56:00Z">
        <w:r w:rsidR="00960BB9">
          <w:rPr>
            <w:lang w:val="en-US"/>
          </w:rPr>
          <w:t xml:space="preserve">reference </w:t>
        </w:r>
      </w:ins>
      <w:r w:rsidRPr="002E1375">
        <w:rPr>
          <w:lang w:val="en-US"/>
        </w:rPr>
        <w:t>genome from the set</w:t>
      </w:r>
      <w:del w:id="411" w:author="Admin" w:date="2020-05-07T12:08:00Z">
        <w:r w:rsidRPr="002E1375" w:rsidDel="00065720">
          <w:rPr>
            <w:lang w:val="en-US"/>
          </w:rPr>
          <w:delText xml:space="preserve"> that can be selected arbitrarily</w:delText>
        </w:r>
      </w:del>
      <w:r w:rsidRPr="002E1375">
        <w:rPr>
          <w:lang w:val="en-US"/>
        </w:rPr>
        <w:t>. This genome is extracted from the graph as a simple chain of nodes that is called the reference chain (Fig 1C). To calculate complexity in the node X, nodes from the reference chain in the range ±</w:t>
      </w:r>
      <w:r w:rsidRPr="002E1375">
        <w:rPr>
          <w:i/>
          <w:lang w:val="en-US"/>
        </w:rPr>
        <w:t xml:space="preserve">window </w:t>
      </w:r>
      <w:r w:rsidRPr="002E1375">
        <w:rPr>
          <w:lang w:val="en-US"/>
        </w:rPr>
        <w:t>around the node X are selected, and complexity is defined as the number of distinct paths in the graph that do not contain the node X but start and finish in the nodes from the selected range (deviating paths), see Fig 1C.</w:t>
      </w:r>
    </w:p>
    <w:p w:rsidR="004B7985" w:rsidRPr="002E1375" w:rsidRDefault="00CD6C6B">
      <w:pPr>
        <w:spacing w:after="14"/>
        <w:ind w:left="25" w:firstLine="283"/>
        <w:rPr>
          <w:lang w:val="en-US"/>
        </w:rPr>
      </w:pPr>
      <w:r w:rsidRPr="002E1375">
        <w:rPr>
          <w:lang w:val="en-US"/>
        </w:rPr>
        <w:t>Complexity computing is an iterative algorithm that generates a set of possible deviating paths from each node in the reference genome (Algorithm1) and when a new unique deviating path is found, the algorithm adds 1/</w:t>
      </w:r>
      <w:r w:rsidRPr="002E1375">
        <w:rPr>
          <w:i/>
          <w:lang w:val="en-US"/>
        </w:rPr>
        <w:t xml:space="preserve">window </w:t>
      </w:r>
      <w:r w:rsidRPr="002E1375">
        <w:rPr>
          <w:lang w:val="en-US"/>
        </w:rPr>
        <w:t>to complexity value of all nodes in the reference between nodes coinciding with the start and the end of the deviating path (Algorithm2).</w:t>
      </w:r>
    </w:p>
    <w:p w:rsidR="004B7985" w:rsidRPr="002E1375" w:rsidRDefault="00CD6C6B">
      <w:pPr>
        <w:spacing w:after="14"/>
        <w:ind w:left="25" w:firstLine="283"/>
        <w:rPr>
          <w:lang w:val="en-US"/>
        </w:rPr>
      </w:pPr>
      <w:r w:rsidRPr="002E1375">
        <w:rPr>
          <w:lang w:val="en-US"/>
        </w:rPr>
        <w:t xml:space="preserve">The algorithm has the following user-defined parameters: </w:t>
      </w:r>
      <w:r w:rsidRPr="002E1375">
        <w:rPr>
          <w:i/>
          <w:lang w:val="en-US"/>
        </w:rPr>
        <w:t xml:space="preserve">window </w:t>
      </w:r>
      <w:r w:rsidRPr="002E1375">
        <w:rPr>
          <w:lang w:val="en-US"/>
        </w:rPr>
        <w:t>- the size of the area around node X to which deviating paths should be connected (default 20 nodes),</w:t>
      </w:r>
    </w:p>
    <w:p w:rsidR="004B7985" w:rsidRDefault="00CD6C6B">
      <w:pPr>
        <w:spacing w:after="318"/>
        <w:ind w:left="28"/>
        <w:rPr>
          <w:ins w:id="412" w:author="Admin" w:date="2020-04-29T21:54:00Z"/>
          <w:lang w:val="en-US"/>
        </w:rPr>
      </w:pPr>
      <w:r w:rsidRPr="002E1375">
        <w:rPr>
          <w:i/>
          <w:lang w:val="en-US"/>
        </w:rPr>
        <w:t xml:space="preserve">iterations </w:t>
      </w:r>
      <w:r w:rsidRPr="002E1375">
        <w:rPr>
          <w:lang w:val="en-US"/>
        </w:rPr>
        <w:t>- number of random walk processes from each node (default 500)</w:t>
      </w:r>
      <w:ins w:id="413" w:author="Admin" w:date="2020-04-29T22:12:00Z">
        <w:r w:rsidR="009F0162">
          <w:rPr>
            <w:lang w:val="en-US"/>
          </w:rPr>
          <w:t>.</w:t>
        </w:r>
      </w:ins>
    </w:p>
    <w:p w:rsidR="00960BB9" w:rsidRPr="00960BB9" w:rsidRDefault="00E048C7">
      <w:pPr>
        <w:spacing w:after="318"/>
        <w:ind w:left="28"/>
        <w:jc w:val="both"/>
        <w:rPr>
          <w:ins w:id="414" w:author="Admin" w:date="2020-04-29T21:55:00Z"/>
          <w:szCs w:val="20"/>
          <w:lang w:val="en-US"/>
          <w:rPrChange w:id="415" w:author="Admin" w:date="2020-04-29T21:57:00Z">
            <w:rPr>
              <w:ins w:id="416" w:author="Admin" w:date="2020-04-29T21:55:00Z"/>
              <w:b/>
              <w:sz w:val="24"/>
              <w:szCs w:val="24"/>
              <w:lang w:val="en-US"/>
            </w:rPr>
          </w:rPrChange>
        </w:rPr>
        <w:pPrChange w:id="417" w:author="Admin" w:date="2020-05-07T12:20:00Z">
          <w:pPr>
            <w:spacing w:after="318"/>
            <w:ind w:left="28"/>
          </w:pPr>
        </w:pPrChange>
      </w:pPr>
      <w:ins w:id="418" w:author="Admin" w:date="2020-04-29T21:54:00Z">
        <w:r w:rsidRPr="00E048C7">
          <w:rPr>
            <w:b/>
            <w:sz w:val="24"/>
            <w:szCs w:val="24"/>
            <w:lang w:val="en-US"/>
            <w:rPrChange w:id="419" w:author="Admin" w:date="2020-04-29T21:55:00Z">
              <w:rPr>
                <w:lang w:val="en-US"/>
              </w:rPr>
            </w:rPrChange>
          </w:rPr>
          <w:lastRenderedPageBreak/>
          <w:t xml:space="preserve">Hotspots </w:t>
        </w:r>
      </w:ins>
      <w:ins w:id="420" w:author="Admin" w:date="2020-04-29T21:55:00Z">
        <w:r w:rsidRPr="00E048C7">
          <w:rPr>
            <w:b/>
            <w:sz w:val="24"/>
            <w:szCs w:val="24"/>
            <w:lang w:val="en-US"/>
            <w:rPrChange w:id="421" w:author="Admin" w:date="2020-04-29T21:55:00Z">
              <w:rPr>
                <w:lang w:val="en-US"/>
              </w:rPr>
            </w:rPrChange>
          </w:rPr>
          <w:t>definition</w:t>
        </w:r>
      </w:ins>
      <w:ins w:id="422" w:author="Admin" w:date="2020-04-29T21:57:00Z">
        <w:r w:rsidR="00960BB9">
          <w:rPr>
            <w:b/>
            <w:sz w:val="24"/>
            <w:szCs w:val="24"/>
            <w:lang w:val="en-US"/>
          </w:rPr>
          <w:br/>
        </w:r>
        <w:r w:rsidR="00960BB9">
          <w:rPr>
            <w:szCs w:val="20"/>
            <w:lang w:val="en-US"/>
          </w:rPr>
          <w:t xml:space="preserve">Genome complexity profiles </w:t>
        </w:r>
      </w:ins>
      <w:ins w:id="423" w:author="Admin" w:date="2020-04-29T21:59:00Z">
        <w:r w:rsidR="00960BB9">
          <w:rPr>
            <w:szCs w:val="20"/>
            <w:lang w:val="en-US"/>
          </w:rPr>
          <w:t xml:space="preserve">often contains </w:t>
        </w:r>
      </w:ins>
      <w:ins w:id="424" w:author="Admin" w:date="2020-04-29T22:00:00Z">
        <w:r w:rsidR="00960BB9">
          <w:rPr>
            <w:szCs w:val="20"/>
            <w:lang w:val="en-US"/>
          </w:rPr>
          <w:t>peak</w:t>
        </w:r>
      </w:ins>
      <w:ins w:id="425" w:author="Admin" w:date="2020-05-07T12:14:00Z">
        <w:r w:rsidR="00F357C8">
          <w:rPr>
            <w:szCs w:val="20"/>
            <w:lang w:val="en-US"/>
          </w:rPr>
          <w:t>s</w:t>
        </w:r>
      </w:ins>
      <w:ins w:id="426" w:author="Admin" w:date="2020-04-29T22:00:00Z">
        <w:r w:rsidR="00960BB9">
          <w:rPr>
            <w:szCs w:val="20"/>
            <w:lang w:val="en-US"/>
          </w:rPr>
          <w:t xml:space="preserve"> surrounded by regions with </w:t>
        </w:r>
      </w:ins>
      <w:ins w:id="427" w:author="Admin" w:date="2020-04-29T22:04:00Z">
        <w:r w:rsidR="00960BB9">
          <w:rPr>
            <w:szCs w:val="20"/>
            <w:lang w:val="en-US"/>
          </w:rPr>
          <w:t xml:space="preserve">relatively </w:t>
        </w:r>
      </w:ins>
      <w:ins w:id="428" w:author="Admin" w:date="2020-04-29T22:00:00Z">
        <w:r w:rsidR="00960BB9">
          <w:rPr>
            <w:szCs w:val="20"/>
            <w:lang w:val="en-US"/>
          </w:rPr>
          <w:t xml:space="preserve">low values. This </w:t>
        </w:r>
      </w:ins>
      <w:ins w:id="429" w:author="Admin" w:date="2020-04-29T22:04:00Z">
        <w:r w:rsidR="00960BB9">
          <w:rPr>
            <w:szCs w:val="20"/>
            <w:lang w:val="en-US"/>
          </w:rPr>
          <w:t xml:space="preserve">peaks of </w:t>
        </w:r>
      </w:ins>
      <w:ins w:id="430" w:author="Admin" w:date="2020-04-29T22:00:00Z">
        <w:r w:rsidR="00960BB9">
          <w:rPr>
            <w:szCs w:val="20"/>
            <w:lang w:val="en-US"/>
          </w:rPr>
          <w:t xml:space="preserve">complexity corresponds to </w:t>
        </w:r>
      </w:ins>
      <w:ins w:id="431" w:author="Admin" w:date="2020-04-29T22:04:00Z">
        <w:r w:rsidR="00960BB9">
          <w:rPr>
            <w:szCs w:val="20"/>
            <w:lang w:val="en-US"/>
          </w:rPr>
          <w:t>the regions with high local variabilit</w:t>
        </w:r>
        <w:r w:rsidR="009F0162">
          <w:rPr>
            <w:szCs w:val="20"/>
            <w:lang w:val="en-US"/>
          </w:rPr>
          <w:t>y, called variability hotspots.</w:t>
        </w:r>
      </w:ins>
      <w:ins w:id="432" w:author="Admin" w:date="2020-05-07T12:22:00Z">
        <w:r w:rsidR="00F357C8">
          <w:rPr>
            <w:szCs w:val="20"/>
            <w:lang w:val="en-US"/>
          </w:rPr>
          <w:t xml:space="preserve"> G</w:t>
        </w:r>
        <w:r w:rsidR="00F357C8" w:rsidRPr="00F357C8">
          <w:rPr>
            <w:szCs w:val="20"/>
            <w:lang w:val="en-US"/>
          </w:rPr>
          <w:t>enes are considered to belong to a hot spot if their complexity exceeds a threshold.</w:t>
        </w:r>
        <w:r w:rsidR="003F7FC4">
          <w:rPr>
            <w:szCs w:val="20"/>
            <w:lang w:val="en-US"/>
          </w:rPr>
          <w:t xml:space="preserve"> </w:t>
        </w:r>
      </w:ins>
      <w:ins w:id="433" w:author="Admin" w:date="2020-04-29T22:14:00Z">
        <w:r w:rsidR="009F0162">
          <w:rPr>
            <w:szCs w:val="20"/>
            <w:lang w:val="en-US"/>
          </w:rPr>
          <w:t xml:space="preserve">We </w:t>
        </w:r>
      </w:ins>
      <w:ins w:id="434" w:author="Admin" w:date="2020-04-29T22:15:00Z">
        <w:r w:rsidR="009F0162">
          <w:rPr>
            <w:szCs w:val="20"/>
            <w:lang w:val="en-US"/>
          </w:rPr>
          <w:t xml:space="preserve">define </w:t>
        </w:r>
      </w:ins>
      <w:ins w:id="435" w:author="Admin" w:date="2020-05-07T12:23:00Z">
        <w:r w:rsidR="003F7FC4">
          <w:rPr>
            <w:szCs w:val="20"/>
            <w:lang w:val="en-US"/>
          </w:rPr>
          <w:t xml:space="preserve">threshold as </w:t>
        </w:r>
      </w:ins>
      <w:ins w:id="436" w:author="Admin" w:date="2020-04-29T22:15:00Z">
        <w:r w:rsidR="009F0162">
          <w:rPr>
            <w:szCs w:val="20"/>
            <w:lang w:val="en-US"/>
          </w:rPr>
          <w:t xml:space="preserve">the </w:t>
        </w:r>
      </w:ins>
      <w:ins w:id="437" w:author="Admin" w:date="2020-05-07T12:14:00Z">
        <w:r w:rsidR="00F357C8">
          <w:rPr>
            <w:szCs w:val="20"/>
            <w:lang w:val="en-US"/>
          </w:rPr>
          <w:t>third quartile</w:t>
        </w:r>
      </w:ins>
      <w:ins w:id="438" w:author="Admin" w:date="2020-04-29T22:15:00Z">
        <w:r w:rsidR="009F0162">
          <w:rPr>
            <w:szCs w:val="20"/>
            <w:lang w:val="en-US"/>
          </w:rPr>
          <w:t xml:space="preserve"> value plus interquartile </w:t>
        </w:r>
      </w:ins>
      <w:ins w:id="439" w:author="Admin" w:date="2020-04-29T22:23:00Z">
        <w:r w:rsidR="00B94932">
          <w:rPr>
            <w:szCs w:val="20"/>
            <w:lang w:val="en-US"/>
          </w:rPr>
          <w:t>range</w:t>
        </w:r>
      </w:ins>
      <w:ins w:id="440" w:author="Admin" w:date="2020-04-29T22:15:00Z">
        <w:r w:rsidR="009F0162">
          <w:rPr>
            <w:szCs w:val="20"/>
            <w:lang w:val="en-US"/>
          </w:rPr>
          <w:t xml:space="preserve"> multiplied by </w:t>
        </w:r>
      </w:ins>
      <w:ins w:id="441" w:author="Admin" w:date="2020-05-07T12:23:00Z">
        <w:r w:rsidR="003F7FC4">
          <w:rPr>
            <w:szCs w:val="20"/>
            <w:lang w:val="en-US"/>
          </w:rPr>
          <w:t xml:space="preserve">the </w:t>
        </w:r>
      </w:ins>
      <w:ins w:id="442" w:author="Admin" w:date="2020-05-07T12:18:00Z">
        <w:r w:rsidR="00F357C8">
          <w:rPr>
            <w:szCs w:val="20"/>
            <w:lang w:val="en-US"/>
          </w:rPr>
          <w:t xml:space="preserve">coefficient </w:t>
        </w:r>
      </w:ins>
      <w:ins w:id="443" w:author="Admin" w:date="2020-05-07T12:20:00Z">
        <w:r w:rsidR="00F357C8" w:rsidRPr="00F357C8">
          <w:rPr>
            <w:i/>
            <w:szCs w:val="20"/>
            <w:lang w:val="en-US"/>
            <w:rPrChange w:id="444" w:author="Admin" w:date="2020-05-07T12:20:00Z">
              <w:rPr>
                <w:szCs w:val="20"/>
                <w:lang w:val="en-US"/>
              </w:rPr>
            </w:rPrChange>
          </w:rPr>
          <w:t>k</w:t>
        </w:r>
        <w:r w:rsidR="00F357C8">
          <w:rPr>
            <w:szCs w:val="20"/>
            <w:lang w:val="en-US"/>
          </w:rPr>
          <w:t xml:space="preserve"> </w:t>
        </w:r>
      </w:ins>
      <w:ins w:id="445" w:author="Admin" w:date="2020-05-07T12:19:00Z">
        <w:r w:rsidR="00F357C8">
          <w:rPr>
            <w:szCs w:val="20"/>
            <w:lang w:val="en-US"/>
          </w:rPr>
          <w:t>(</w:t>
        </w:r>
      </w:ins>
      <w:ins w:id="446" w:author="Admin" w:date="2020-05-07T12:23:00Z">
        <w:r w:rsidR="003F7FC4" w:rsidRPr="003F7FC4">
          <w:rPr>
            <w:i/>
            <w:szCs w:val="20"/>
            <w:lang w:val="en-US"/>
            <w:rPrChange w:id="447" w:author="Admin" w:date="2020-05-07T12:23:00Z">
              <w:rPr>
                <w:szCs w:val="20"/>
                <w:lang w:val="en-US"/>
              </w:rPr>
            </w:rPrChange>
          </w:rPr>
          <w:t>k</w:t>
        </w:r>
        <w:r w:rsidR="003F7FC4">
          <w:rPr>
            <w:szCs w:val="20"/>
            <w:lang w:val="en-US"/>
          </w:rPr>
          <w:t xml:space="preserve"> equals </w:t>
        </w:r>
      </w:ins>
      <w:ins w:id="448" w:author="Admin" w:date="2020-05-07T12:19:00Z">
        <w:r w:rsidR="00F357C8">
          <w:rPr>
            <w:szCs w:val="20"/>
            <w:lang w:val="en-US"/>
          </w:rPr>
          <w:t>1.5</w:t>
        </w:r>
      </w:ins>
      <w:ins w:id="449" w:author="Admin" w:date="2020-05-07T12:23:00Z">
        <w:r w:rsidR="003F7FC4">
          <w:rPr>
            <w:szCs w:val="20"/>
            <w:lang w:val="en-US"/>
          </w:rPr>
          <w:t>,</w:t>
        </w:r>
      </w:ins>
      <w:ins w:id="450" w:author="Admin" w:date="2020-05-07T12:19:00Z">
        <w:r w:rsidR="00F357C8">
          <w:rPr>
            <w:szCs w:val="20"/>
            <w:lang w:val="en-US"/>
          </w:rPr>
          <w:t xml:space="preserve"> by default)</w:t>
        </w:r>
      </w:ins>
      <w:ins w:id="451" w:author="Admin" w:date="2020-05-07T12:14:00Z">
        <w:r w:rsidR="00F357C8">
          <w:rPr>
            <w:szCs w:val="20"/>
            <w:lang w:val="en-US"/>
          </w:rPr>
          <w:t>,</w:t>
        </w:r>
      </w:ins>
      <w:ins w:id="452" w:author="Admin" w:date="2020-04-29T22:15:00Z">
        <w:r w:rsidR="009F0162">
          <w:rPr>
            <w:szCs w:val="20"/>
            <w:lang w:val="en-US"/>
          </w:rPr>
          <w:t xml:space="preserve"> which is </w:t>
        </w:r>
      </w:ins>
      <w:ins w:id="453" w:author="Admin" w:date="2020-04-29T22:16:00Z">
        <w:r w:rsidR="009F0162">
          <w:rPr>
            <w:szCs w:val="20"/>
            <w:lang w:val="en-US"/>
          </w:rPr>
          <w:t xml:space="preserve">arbitrary but commonly used </w:t>
        </w:r>
      </w:ins>
      <w:ins w:id="454" w:author="Admin" w:date="2020-04-29T22:48:00Z">
        <w:r w:rsidR="0048238A">
          <w:rPr>
            <w:szCs w:val="20"/>
            <w:lang w:val="en-US"/>
          </w:rPr>
          <w:t>criteria</w:t>
        </w:r>
      </w:ins>
      <w:ins w:id="455" w:author="Admin" w:date="2020-04-29T22:16:00Z">
        <w:r w:rsidR="009F0162">
          <w:rPr>
            <w:szCs w:val="20"/>
            <w:lang w:val="en-US"/>
          </w:rPr>
          <w:t xml:space="preserve"> for outlier </w:t>
        </w:r>
      </w:ins>
      <w:ins w:id="456" w:author="Admin" w:date="2020-05-07T12:23:00Z">
        <w:r w:rsidR="003F7FC4">
          <w:rPr>
            <w:szCs w:val="20"/>
            <w:lang w:val="en-US"/>
          </w:rPr>
          <w:t>detection</w:t>
        </w:r>
      </w:ins>
      <w:ins w:id="457" w:author="Admin" w:date="2020-04-29T22:51:00Z">
        <w:r w:rsidR="003F7FC4">
          <w:rPr>
            <w:szCs w:val="20"/>
            <w:lang w:val="en-US"/>
          </w:rPr>
          <w:t>,</w:t>
        </w:r>
      </w:ins>
      <w:ins w:id="458" w:author="Admin" w:date="2020-05-07T12:23:00Z">
        <w:r w:rsidR="003F7FC4">
          <w:rPr>
            <w:szCs w:val="20"/>
            <w:lang w:val="en-US"/>
          </w:rPr>
          <w:t xml:space="preserve"> </w:t>
        </w:r>
      </w:ins>
      <w:ins w:id="459" w:author="Admin" w:date="2020-04-29T22:51:00Z">
        <w:r w:rsidR="0048238A">
          <w:rPr>
            <w:szCs w:val="20"/>
            <w:lang w:val="en-US"/>
          </w:rPr>
          <w:t>initially proposed by Tukey [Tukey,</w:t>
        </w:r>
        <w:r w:rsidR="0048238A" w:rsidRPr="001F7C77">
          <w:rPr>
            <w:lang w:val="en-US"/>
          </w:rPr>
          <w:t xml:space="preserve"> </w:t>
        </w:r>
        <w:r w:rsidR="0048238A" w:rsidRPr="00B94932">
          <w:rPr>
            <w:szCs w:val="20"/>
            <w:lang w:val="en-US"/>
          </w:rPr>
          <w:t>1977</w:t>
        </w:r>
        <w:r w:rsidR="0048238A">
          <w:rPr>
            <w:szCs w:val="20"/>
            <w:lang w:val="en-US"/>
          </w:rPr>
          <w:t>]</w:t>
        </w:r>
      </w:ins>
      <w:ins w:id="460" w:author="Admin" w:date="2020-04-29T22:15:00Z">
        <w:r w:rsidR="009F0162">
          <w:rPr>
            <w:szCs w:val="20"/>
            <w:lang w:val="en-US"/>
          </w:rPr>
          <w:t>.</w:t>
        </w:r>
      </w:ins>
      <w:ins w:id="461" w:author="Admin" w:date="2020-04-29T22:16:00Z">
        <w:r w:rsidR="009F0162">
          <w:rPr>
            <w:szCs w:val="20"/>
            <w:lang w:val="en-US"/>
          </w:rPr>
          <w:t xml:space="preserve"> </w:t>
        </w:r>
      </w:ins>
      <w:ins w:id="462" w:author="Admin" w:date="2020-05-07T12:20:00Z">
        <w:r w:rsidR="00F357C8">
          <w:rPr>
            <w:szCs w:val="20"/>
            <w:lang w:val="en-US"/>
          </w:rPr>
          <w:t xml:space="preserve">Coefficient </w:t>
        </w:r>
        <w:r w:rsidR="00F357C8" w:rsidRPr="00F357C8">
          <w:rPr>
            <w:i/>
            <w:szCs w:val="20"/>
            <w:lang w:val="en-US"/>
            <w:rPrChange w:id="463" w:author="Admin" w:date="2020-05-07T12:20:00Z">
              <w:rPr>
                <w:szCs w:val="20"/>
                <w:lang w:val="en-US"/>
              </w:rPr>
            </w:rPrChange>
          </w:rPr>
          <w:t>k</w:t>
        </w:r>
        <w:r w:rsidR="00F357C8">
          <w:rPr>
            <w:szCs w:val="20"/>
            <w:lang w:val="en-US"/>
          </w:rPr>
          <w:t xml:space="preserve"> can be altered by the user</w:t>
        </w:r>
      </w:ins>
      <w:ins w:id="464" w:author="Admin" w:date="2020-05-07T12:23:00Z">
        <w:r w:rsidR="003F7FC4">
          <w:rPr>
            <w:szCs w:val="20"/>
            <w:lang w:val="en-US"/>
          </w:rPr>
          <w:t xml:space="preserve"> to obtain </w:t>
        </w:r>
      </w:ins>
      <w:ins w:id="465" w:author="Admin" w:date="2020-05-07T12:25:00Z">
        <w:r w:rsidR="003F7FC4">
          <w:rPr>
            <w:szCs w:val="20"/>
            <w:lang w:val="en-US"/>
          </w:rPr>
          <w:t xml:space="preserve">the highest or </w:t>
        </w:r>
      </w:ins>
      <w:ins w:id="466" w:author="Admin" w:date="2020-05-07T12:26:00Z">
        <w:r w:rsidR="003F7FC4">
          <w:rPr>
            <w:szCs w:val="20"/>
            <w:lang w:val="en-US"/>
          </w:rPr>
          <w:t xml:space="preserve">including </w:t>
        </w:r>
      </w:ins>
      <w:ins w:id="467" w:author="Admin" w:date="2020-05-07T12:25:00Z">
        <w:r w:rsidR="003F7FC4">
          <w:rPr>
            <w:szCs w:val="20"/>
            <w:lang w:val="en-US"/>
          </w:rPr>
          <w:t>modestly complex regions</w:t>
        </w:r>
      </w:ins>
      <w:ins w:id="468" w:author="Admin" w:date="2020-05-07T12:20:00Z">
        <w:r w:rsidR="00F357C8">
          <w:rPr>
            <w:szCs w:val="20"/>
            <w:lang w:val="en-US"/>
          </w:rPr>
          <w:t xml:space="preserve">. </w:t>
        </w:r>
      </w:ins>
      <w:ins w:id="469" w:author="Admin" w:date="2020-04-29T22:53:00Z">
        <w:r w:rsidR="0048238A">
          <w:rPr>
            <w:szCs w:val="20"/>
            <w:lang w:val="en-US"/>
          </w:rPr>
          <w:t>Hotspot region coordinates can b</w:t>
        </w:r>
        <w:r w:rsidR="00F357C8">
          <w:rPr>
            <w:szCs w:val="20"/>
            <w:lang w:val="en-US"/>
          </w:rPr>
          <w:t>e downloaded in a web version and can be</w:t>
        </w:r>
        <w:r w:rsidR="0048238A">
          <w:rPr>
            <w:szCs w:val="20"/>
            <w:lang w:val="en-US"/>
          </w:rPr>
          <w:t xml:space="preserve"> obtained with command line version. </w:t>
        </w:r>
      </w:ins>
      <w:ins w:id="470" w:author="Admin" w:date="2020-05-07T12:24:00Z">
        <w:r w:rsidR="003F7FC4">
          <w:rPr>
            <w:szCs w:val="20"/>
            <w:lang w:val="en-US"/>
          </w:rPr>
          <w:t>As t</w:t>
        </w:r>
      </w:ins>
      <w:ins w:id="471" w:author="Admin" w:date="2020-04-29T22:10:00Z">
        <w:r w:rsidR="009F0162">
          <w:rPr>
            <w:szCs w:val="20"/>
            <w:lang w:val="en-US"/>
          </w:rPr>
          <w:t xml:space="preserve">here is no </w:t>
        </w:r>
      </w:ins>
      <w:ins w:id="472" w:author="Admin" w:date="2020-04-29T22:18:00Z">
        <w:r w:rsidR="009F0162">
          <w:rPr>
            <w:szCs w:val="20"/>
            <w:lang w:val="en-US"/>
          </w:rPr>
          <w:t xml:space="preserve">rigid mathematical </w:t>
        </w:r>
      </w:ins>
      <w:ins w:id="473" w:author="Admin" w:date="2020-04-29T22:08:00Z">
        <w:r w:rsidR="003F7FC4">
          <w:rPr>
            <w:szCs w:val="20"/>
            <w:lang w:val="en-US"/>
          </w:rPr>
          <w:t>definition of hotspots,</w:t>
        </w:r>
      </w:ins>
      <w:ins w:id="474" w:author="Admin" w:date="2020-04-29T22:10:00Z">
        <w:r w:rsidR="009F0162">
          <w:rPr>
            <w:szCs w:val="20"/>
            <w:lang w:val="en-US"/>
          </w:rPr>
          <w:t xml:space="preserve"> users can infer </w:t>
        </w:r>
      </w:ins>
      <w:ins w:id="475" w:author="Admin" w:date="2020-04-29T22:18:00Z">
        <w:r w:rsidR="00B94932">
          <w:rPr>
            <w:szCs w:val="20"/>
            <w:lang w:val="en-US"/>
          </w:rPr>
          <w:t xml:space="preserve">them </w:t>
        </w:r>
      </w:ins>
      <w:ins w:id="476" w:author="Admin" w:date="2020-04-29T22:10:00Z">
        <w:r w:rsidR="009F0162">
          <w:rPr>
            <w:szCs w:val="20"/>
            <w:lang w:val="en-US"/>
          </w:rPr>
          <w:t xml:space="preserve">with their </w:t>
        </w:r>
      </w:ins>
      <w:ins w:id="477" w:author="Admin" w:date="2020-04-29T22:11:00Z">
        <w:r w:rsidR="009F0162">
          <w:rPr>
            <w:szCs w:val="20"/>
            <w:lang w:val="en-US"/>
          </w:rPr>
          <w:t>preferred</w:t>
        </w:r>
      </w:ins>
      <w:ins w:id="478" w:author="Admin" w:date="2020-04-29T22:10:00Z">
        <w:r w:rsidR="009F0162">
          <w:rPr>
            <w:szCs w:val="20"/>
            <w:lang w:val="en-US"/>
          </w:rPr>
          <w:t xml:space="preserve"> </w:t>
        </w:r>
      </w:ins>
      <w:ins w:id="479" w:author="Admin" w:date="2020-04-29T22:11:00Z">
        <w:r w:rsidR="009F0162">
          <w:rPr>
            <w:szCs w:val="20"/>
            <w:lang w:val="en-US"/>
          </w:rPr>
          <w:t>method</w:t>
        </w:r>
      </w:ins>
      <w:ins w:id="480" w:author="Admin" w:date="2020-04-29T22:18:00Z">
        <w:r w:rsidR="00B94932">
          <w:rPr>
            <w:szCs w:val="20"/>
            <w:lang w:val="en-US"/>
          </w:rPr>
          <w:t xml:space="preserve"> and threshold after downloading complexity values from </w:t>
        </w:r>
      </w:ins>
      <w:ins w:id="481" w:author="Admin" w:date="2020-04-29T22:20:00Z">
        <w:r w:rsidR="00B94932">
          <w:rPr>
            <w:szCs w:val="20"/>
            <w:lang w:val="en-US"/>
          </w:rPr>
          <w:t xml:space="preserve">a GCB </w:t>
        </w:r>
      </w:ins>
      <w:ins w:id="482" w:author="Admin" w:date="2020-04-29T22:18:00Z">
        <w:r w:rsidR="00B94932">
          <w:rPr>
            <w:szCs w:val="20"/>
            <w:lang w:val="en-US"/>
          </w:rPr>
          <w:t xml:space="preserve">web site or after calculating them with </w:t>
        </w:r>
      </w:ins>
      <w:ins w:id="483" w:author="Admin" w:date="2020-04-29T22:21:00Z">
        <w:r w:rsidR="00B94932">
          <w:rPr>
            <w:szCs w:val="20"/>
            <w:lang w:val="en-US"/>
          </w:rPr>
          <w:t xml:space="preserve">a </w:t>
        </w:r>
      </w:ins>
      <w:ins w:id="484" w:author="Admin" w:date="2020-04-29T22:18:00Z">
        <w:r w:rsidR="00B94932">
          <w:rPr>
            <w:szCs w:val="20"/>
            <w:lang w:val="en-US"/>
          </w:rPr>
          <w:t>stand-alone command line version</w:t>
        </w:r>
      </w:ins>
      <w:ins w:id="485" w:author="Admin" w:date="2020-04-29T22:11:00Z">
        <w:r w:rsidR="009F0162">
          <w:rPr>
            <w:szCs w:val="20"/>
            <w:lang w:val="en-US"/>
          </w:rPr>
          <w:t>.</w:t>
        </w:r>
      </w:ins>
    </w:p>
    <w:p w:rsidR="00E048C7" w:rsidRPr="009D49E8" w:rsidDel="003F7FC4" w:rsidRDefault="00E048C7">
      <w:pPr>
        <w:spacing w:after="318"/>
        <w:ind w:left="0" w:firstLine="0"/>
        <w:rPr>
          <w:del w:id="486" w:author="Admin" w:date="2020-05-07T12:26:00Z"/>
          <w:szCs w:val="20"/>
          <w:lang w:val="en-US"/>
        </w:rPr>
        <w:pPrChange w:id="487" w:author="Admin" w:date="2020-05-07T12:26:00Z">
          <w:pPr>
            <w:spacing w:after="318"/>
            <w:ind w:left="28"/>
          </w:pPr>
        </w:pPrChange>
      </w:pPr>
    </w:p>
    <w:p w:rsidR="004B7985" w:rsidRPr="002E1375" w:rsidRDefault="00CD6C6B">
      <w:pPr>
        <w:spacing w:after="63" w:line="259" w:lineRule="auto"/>
        <w:ind w:hanging="10"/>
        <w:rPr>
          <w:lang w:val="en-US"/>
        </w:rPr>
      </w:pPr>
      <w:r w:rsidRPr="002E1375">
        <w:rPr>
          <w:b/>
          <w:sz w:val="24"/>
          <w:lang w:val="en-US"/>
        </w:rPr>
        <w:t>Simulations of genomes with predefined variability profiles.</w:t>
      </w:r>
    </w:p>
    <w:p w:rsidR="004B7985" w:rsidRPr="002E1375" w:rsidRDefault="00CD6C6B">
      <w:pPr>
        <w:ind w:left="28"/>
        <w:rPr>
          <w:lang w:val="en-US"/>
        </w:rPr>
      </w:pPr>
      <w:r w:rsidRPr="002E1375">
        <w:rPr>
          <w:lang w:val="en-US"/>
        </w:rPr>
        <w:t>We supposed that calculated complexity value in some region of a chromosome correlates with the frequency of fixed rearrangements in that region. To verify this assumption and validate the algorithm, sets of model genomes were generated. These simulations included random gene insertions, deletions, HGT events, and inversions. HGT and random insertion probabilities were chosen to be equal to deletion events probability to maintain genome length. The probability of inversion was chosen as 1/100 than others, in agreement with literature data that inversion events are less common than other types of rearrangements, such as deletions and duplication [15]. The localization of these changes through chromosome was chosen according to the predefined variability profile. Next, these model genomes were processed by the complexity computing algorithm and results were compared with input distributions (more details are available in S1 Text). The algorithm for simulations is available in S2 Listing.</w:t>
      </w:r>
    </w:p>
    <w:p w:rsidR="004B7985" w:rsidRPr="002E1375" w:rsidRDefault="00CD6C6B">
      <w:pPr>
        <w:spacing w:after="59" w:line="252" w:lineRule="auto"/>
        <w:ind w:left="183" w:right="38" w:hanging="10"/>
        <w:rPr>
          <w:lang w:val="en-US"/>
        </w:rPr>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25311</wp:posOffset>
                </wp:positionH>
                <wp:positionV relativeFrom="paragraph">
                  <wp:posOffset>-30415</wp:posOffset>
                </wp:positionV>
                <wp:extent cx="4800600" cy="173203"/>
                <wp:effectExtent l="0" t="0" r="0" b="0"/>
                <wp:wrapNone/>
                <wp:docPr id="12283" name="Group 12283"/>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226" name="Shape 226"/>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29" name="Shape 229"/>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4F1B0A1" id="Group 12283" o:spid="_x0000_s1026" style="position:absolute;margin-left:2pt;margin-top:-2.4pt;width:378pt;height:13.65pt;z-index:-251658240" coordsize="48006,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">
                <v:shape id="Shape 226"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" path="m,l4800600,e" filled="f" strokeweight=".28117mm">
                  <v:stroke miterlimit="83231f" joinstyle="miter"/>
                  <v:path arrowok="t" textboxrect="0,0,4800600,0"/>
                </v:shape>
                <v:shape id="Shape 229" o:spid="_x0000_s1028" style="position:absolute;top:1732;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" path="m,l4800600,e" filled="f" strokeweight=".28117mm">
                  <v:stroke miterlimit="83231f" joinstyle="miter"/>
                  <v:path arrowok="t" textboxrect="0,0,4800600,0"/>
                </v:shape>
              </v:group>
            </w:pict>
          </mc:Fallback>
        </mc:AlternateContent>
      </w:r>
      <w:r w:rsidRPr="002E1375">
        <w:rPr>
          <w:b/>
          <w:lang w:val="en-US"/>
        </w:rPr>
        <w:t xml:space="preserve">Algorithm 1: </w:t>
      </w:r>
      <w:r w:rsidRPr="002E1375">
        <w:rPr>
          <w:lang w:val="en-US"/>
        </w:rPr>
        <w:t>FIND PATHS</w:t>
      </w:r>
    </w:p>
    <w:p w:rsidR="004B7985" w:rsidRPr="002E1375" w:rsidRDefault="00CD6C6B">
      <w:pPr>
        <w:spacing w:after="23"/>
        <w:ind w:left="326"/>
        <w:rPr>
          <w:lang w:val="en-US"/>
        </w:rPr>
      </w:pPr>
      <w:r w:rsidRPr="002E1375">
        <w:rPr>
          <w:b/>
          <w:lang w:val="en-US"/>
        </w:rPr>
        <w:t xml:space="preserve">Data: </w:t>
      </w:r>
      <w:r w:rsidRPr="002E1375">
        <w:rPr>
          <w:lang w:val="en-US"/>
        </w:rPr>
        <w:t>graph, start node, ref chain, iterations</w:t>
      </w:r>
    </w:p>
    <w:p w:rsidR="004B7985" w:rsidRPr="002E1375" w:rsidRDefault="00CD6C6B">
      <w:pPr>
        <w:spacing w:after="9" w:line="268" w:lineRule="auto"/>
        <w:ind w:left="323" w:right="889" w:firstLine="6"/>
        <w:jc w:val="both"/>
        <w:rPr>
          <w:lang w:val="en-US"/>
        </w:rPr>
      </w:pPr>
      <w:r w:rsidRPr="002E1375">
        <w:rPr>
          <w:b/>
          <w:lang w:val="en-US"/>
        </w:rPr>
        <w:t xml:space="preserve">Result: </w:t>
      </w:r>
      <w:r w:rsidRPr="002E1375">
        <w:rPr>
          <w:lang w:val="en-US"/>
        </w:rPr>
        <w:t xml:space="preserve">Paths - set of all paths, which start in start node and end the in ref chain </w:t>
      </w:r>
      <w:r w:rsidRPr="002E1375">
        <w:rPr>
          <w:i/>
          <w:lang w:val="en-US"/>
        </w:rPr>
        <w:t xml:space="preserve">Paths </w:t>
      </w:r>
      <w:r w:rsidRPr="002E1375">
        <w:rPr>
          <w:lang w:val="en-US"/>
        </w:rPr>
        <w:t xml:space="preserve">← empty set </w:t>
      </w:r>
      <w:proofErr w:type="spellStart"/>
      <w:r w:rsidRPr="002E1375">
        <w:rPr>
          <w:i/>
          <w:lang w:val="en-US"/>
        </w:rPr>
        <w:t>i</w:t>
      </w:r>
      <w:proofErr w:type="spellEnd"/>
      <w:r w:rsidRPr="002E1375">
        <w:rPr>
          <w:i/>
          <w:lang w:val="en-US"/>
        </w:rPr>
        <w:t xml:space="preserve"> </w:t>
      </w:r>
      <w:r w:rsidRPr="002E1375">
        <w:rPr>
          <w:lang w:val="en-US"/>
        </w:rPr>
        <w:t>← 1</w:t>
      </w:r>
    </w:p>
    <w:p w:rsidR="004B7985" w:rsidRPr="002E1375" w:rsidRDefault="00CD6C6B">
      <w:pPr>
        <w:spacing w:after="9" w:line="268" w:lineRule="auto"/>
        <w:ind w:left="523" w:right="1885" w:hanging="208"/>
        <w:jc w:val="both"/>
        <w:rPr>
          <w:lang w:val="en-US"/>
        </w:rPr>
      </w:pPr>
      <w:r w:rsidRPr="002E1375">
        <w:rPr>
          <w:b/>
          <w:lang w:val="en-US"/>
        </w:rPr>
        <w:t xml:space="preserve">while </w:t>
      </w:r>
      <w:proofErr w:type="spellStart"/>
      <w:r w:rsidRPr="002E1375">
        <w:rPr>
          <w:i/>
          <w:lang w:val="en-US"/>
        </w:rPr>
        <w:t>i</w:t>
      </w:r>
      <w:proofErr w:type="spellEnd"/>
      <w:r w:rsidRPr="002E1375">
        <w:rPr>
          <w:i/>
          <w:lang w:val="en-US"/>
        </w:rPr>
        <w:t xml:space="preserve"> </w:t>
      </w:r>
      <w:r w:rsidRPr="002E1375">
        <w:rPr>
          <w:lang w:val="en-US"/>
        </w:rPr>
        <w:t xml:space="preserve">≤ iterations </w:t>
      </w:r>
      <w:r w:rsidRPr="002E1375">
        <w:rPr>
          <w:b/>
          <w:lang w:val="en-US"/>
        </w:rPr>
        <w:t xml:space="preserve">do </w:t>
      </w:r>
      <w:r w:rsidRPr="002E1375">
        <w:rPr>
          <w:i/>
          <w:lang w:val="en-US"/>
        </w:rPr>
        <w:t xml:space="preserve">next node </w:t>
      </w:r>
      <w:r w:rsidRPr="002E1375">
        <w:rPr>
          <w:lang w:val="en-US"/>
        </w:rPr>
        <w:t xml:space="preserve">← select random node connected with start node </w:t>
      </w:r>
      <w:r w:rsidRPr="002E1375">
        <w:rPr>
          <w:i/>
          <w:lang w:val="en-US"/>
        </w:rPr>
        <w:t xml:space="preserve">path </w:t>
      </w:r>
      <w:r w:rsidRPr="002E1375">
        <w:rPr>
          <w:lang w:val="en-US"/>
        </w:rPr>
        <w:t xml:space="preserve">← [ start </w:t>
      </w:r>
      <w:proofErr w:type="gramStart"/>
      <w:r w:rsidRPr="002E1375">
        <w:rPr>
          <w:lang w:val="en-US"/>
        </w:rPr>
        <w:t>node ]</w:t>
      </w:r>
      <w:proofErr w:type="gramEnd"/>
      <w:r w:rsidRPr="002E1375">
        <w:rPr>
          <w:lang w:val="en-US"/>
        </w:rPr>
        <w:t xml:space="preserve"> </w:t>
      </w:r>
      <w:r w:rsidRPr="002E1375">
        <w:rPr>
          <w:b/>
          <w:lang w:val="en-US"/>
        </w:rPr>
        <w:t xml:space="preserve">while </w:t>
      </w:r>
      <w:r w:rsidRPr="002E1375">
        <w:rPr>
          <w:i/>
          <w:lang w:val="en-US"/>
        </w:rPr>
        <w:t xml:space="preserve">next node </w:t>
      </w:r>
      <w:r w:rsidRPr="002E1375">
        <w:rPr>
          <w:b/>
          <w:lang w:val="en-US"/>
        </w:rPr>
        <w:t xml:space="preserve">not in </w:t>
      </w:r>
      <w:r w:rsidRPr="002E1375">
        <w:rPr>
          <w:lang w:val="en-US"/>
        </w:rPr>
        <w:t xml:space="preserve">ref chain </w:t>
      </w:r>
      <w:r w:rsidRPr="002E1375">
        <w:rPr>
          <w:b/>
          <w:lang w:val="en-US"/>
        </w:rPr>
        <w:t>do</w:t>
      </w:r>
    </w:p>
    <w:p w:rsidR="004B7985" w:rsidRPr="002E1375" w:rsidRDefault="00CD6C6B">
      <w:pPr>
        <w:spacing w:after="17" w:line="259" w:lineRule="auto"/>
        <w:ind w:left="717" w:hanging="10"/>
        <w:rPr>
          <w:lang w:val="en-US"/>
        </w:rPr>
      </w:pPr>
      <w:r w:rsidRPr="002E1375">
        <w:rPr>
          <w:b/>
          <w:lang w:val="en-US"/>
        </w:rPr>
        <w:t xml:space="preserve">if </w:t>
      </w:r>
      <w:r w:rsidRPr="002E1375">
        <w:rPr>
          <w:i/>
          <w:lang w:val="en-US"/>
        </w:rPr>
        <w:t xml:space="preserve">next node </w:t>
      </w:r>
      <w:r w:rsidRPr="002E1375">
        <w:rPr>
          <w:b/>
          <w:lang w:val="en-US"/>
        </w:rPr>
        <w:t xml:space="preserve">not in </w:t>
      </w:r>
      <w:r w:rsidRPr="002E1375">
        <w:rPr>
          <w:i/>
          <w:lang w:val="en-US"/>
        </w:rPr>
        <w:t xml:space="preserve">path </w:t>
      </w:r>
      <w:r w:rsidRPr="002E1375">
        <w:rPr>
          <w:b/>
          <w:lang w:val="en-US"/>
        </w:rPr>
        <w:t>do</w:t>
      </w:r>
    </w:p>
    <w:p w:rsidR="004B7985" w:rsidRPr="002E1375" w:rsidRDefault="00CD6C6B">
      <w:pPr>
        <w:spacing w:after="17" w:line="259" w:lineRule="auto"/>
        <w:ind w:left="931" w:hanging="10"/>
        <w:rPr>
          <w:lang w:val="en-US"/>
        </w:rPr>
      </w:pPr>
      <w:r w:rsidRPr="002E1375">
        <w:rPr>
          <w:lang w:val="en-US"/>
        </w:rPr>
        <w:t xml:space="preserve">add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4" name="Group 1228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84" name="Shape 284"/>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E169079" id="Group 12284"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">
                <v:shape id="Shape 284"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node </w:t>
      </w:r>
      <w:r w:rsidRPr="002E1375">
        <w:rPr>
          <w:lang w:val="en-US"/>
        </w:rPr>
        <w:t xml:space="preserve">to </w:t>
      </w:r>
      <w:r w:rsidRPr="002E1375">
        <w:rPr>
          <w:i/>
          <w:lang w:val="en-US"/>
        </w:rPr>
        <w:t>path</w:t>
      </w:r>
    </w:p>
    <w:p w:rsidR="004B7985" w:rsidRPr="002E1375" w:rsidRDefault="00CD6C6B">
      <w:pPr>
        <w:spacing w:after="20"/>
        <w:ind w:left="725" w:right="311"/>
        <w:rPr>
          <w:lang w:val="en-US"/>
        </w:rPr>
      </w:pPr>
      <w:r w:rsidRPr="002E1375">
        <w:rPr>
          <w:i/>
          <w:lang w:val="en-US"/>
        </w:rPr>
        <w:t xml:space="preserve">next node </w:t>
      </w:r>
      <w:r w:rsidRPr="002E1375">
        <w:rPr>
          <w:lang w:val="en-US"/>
        </w:rPr>
        <w:t xml:space="preserve">← select random node connected with the last node in the </w:t>
      </w:r>
      <w:r w:rsidRPr="002E1375">
        <w:rPr>
          <w:i/>
          <w:lang w:val="en-US"/>
        </w:rPr>
        <w:t xml:space="preserve">path </w:t>
      </w:r>
      <w:r w:rsidRPr="002E1375">
        <w:rPr>
          <w:b/>
          <w:lang w:val="en-US"/>
        </w:rPr>
        <w:t xml:space="preserve">if </w:t>
      </w:r>
      <w:r w:rsidRPr="002E1375">
        <w:rPr>
          <w:lang w:val="en-US"/>
        </w:rPr>
        <w:t xml:space="preserve">all nodes connected with </w:t>
      </w:r>
      <w:r w:rsidRPr="002E1375">
        <w:rPr>
          <w:i/>
          <w:lang w:val="en-US"/>
        </w:rPr>
        <w:t xml:space="preserve">next </w:t>
      </w:r>
      <w:r>
        <w:rPr>
          <w:rFonts w:ascii="Calibri" w:eastAsia="Calibri" w:hAnsi="Calibri" w:cs="Calibri"/>
          <w:noProof/>
          <w:sz w:val="22"/>
        </w:rPr>
        <mc:AlternateContent>
          <mc:Choice Requires="wpg">
            <w:drawing>
              <wp:inline distT="0" distB="0" distL="0" distR="0">
                <wp:extent cx="38798" cy="5055"/>
                <wp:effectExtent l="0" t="0" r="0" b="0"/>
                <wp:docPr id="12285" name="Group 1228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297" name="Shape 297"/>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C546302" id="Group 12285"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">
                <v:shape id="Shape 297"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node </w:t>
      </w:r>
      <w:r w:rsidRPr="002E1375">
        <w:rPr>
          <w:lang w:val="en-US"/>
        </w:rPr>
        <w:t xml:space="preserve">are in </w:t>
      </w:r>
      <w:r w:rsidRPr="002E1375">
        <w:rPr>
          <w:i/>
          <w:lang w:val="en-US"/>
        </w:rPr>
        <w:t xml:space="preserve">path </w:t>
      </w:r>
      <w:r w:rsidRPr="002E1375">
        <w:rPr>
          <w:b/>
          <w:lang w:val="en-US"/>
        </w:rPr>
        <w:t>do</w:t>
      </w:r>
    </w:p>
    <w:p w:rsidR="004B7985" w:rsidRPr="002E1375" w:rsidRDefault="00CD6C6B">
      <w:pPr>
        <w:spacing w:after="6" w:line="252" w:lineRule="auto"/>
        <w:ind w:left="931" w:right="5279" w:hanging="10"/>
        <w:rPr>
          <w:lang w:val="en-US"/>
        </w:rPr>
      </w:pPr>
      <w:r w:rsidRPr="002E1375">
        <w:rPr>
          <w:i/>
          <w:lang w:val="en-US"/>
        </w:rPr>
        <w:t xml:space="preserve">path </w:t>
      </w:r>
      <w:r w:rsidRPr="002E1375">
        <w:rPr>
          <w:lang w:val="en-US"/>
        </w:rPr>
        <w:t xml:space="preserve">← </w:t>
      </w:r>
      <w:proofErr w:type="gramStart"/>
      <w:r w:rsidRPr="002E1375">
        <w:rPr>
          <w:lang w:val="en-US"/>
        </w:rPr>
        <w:t>[ ]</w:t>
      </w:r>
      <w:proofErr w:type="gramEnd"/>
      <w:r w:rsidRPr="002E1375">
        <w:rPr>
          <w:lang w:val="en-US"/>
        </w:rPr>
        <w:t xml:space="preserve"> </w:t>
      </w:r>
      <w:r w:rsidRPr="002E1375">
        <w:rPr>
          <w:b/>
          <w:lang w:val="en-US"/>
        </w:rPr>
        <w:t>break</w:t>
      </w:r>
    </w:p>
    <w:p w:rsidR="004B7985" w:rsidRPr="002E1375" w:rsidRDefault="00CD6C6B">
      <w:pPr>
        <w:spacing w:after="17" w:line="259" w:lineRule="auto"/>
        <w:ind w:left="533" w:hanging="10"/>
        <w:rPr>
          <w:lang w:val="en-US"/>
        </w:rPr>
      </w:pPr>
      <w:r w:rsidRPr="002E1375">
        <w:rPr>
          <w:b/>
          <w:lang w:val="en-US"/>
        </w:rPr>
        <w:t xml:space="preserve">if </w:t>
      </w:r>
      <w:r w:rsidRPr="002E1375">
        <w:rPr>
          <w:lang w:val="en-US"/>
        </w:rPr>
        <w:t>length(</w:t>
      </w:r>
      <w:r w:rsidRPr="002E1375">
        <w:rPr>
          <w:i/>
          <w:lang w:val="en-US"/>
        </w:rPr>
        <w:t>path</w:t>
      </w:r>
      <w:r w:rsidRPr="002E1375">
        <w:rPr>
          <w:lang w:val="en-US"/>
        </w:rPr>
        <w:t xml:space="preserve">) </w:t>
      </w:r>
      <w:r w:rsidRPr="002E1375">
        <w:rPr>
          <w:i/>
          <w:lang w:val="en-US"/>
        </w:rPr>
        <w:t xml:space="preserve">&gt; </w:t>
      </w:r>
      <w:r w:rsidRPr="002E1375">
        <w:rPr>
          <w:lang w:val="en-US"/>
        </w:rPr>
        <w:t xml:space="preserve">1 </w:t>
      </w:r>
      <w:r w:rsidRPr="002E1375">
        <w:rPr>
          <w:b/>
          <w:lang w:val="en-US"/>
        </w:rPr>
        <w:t xml:space="preserve">and </w:t>
      </w:r>
      <w:r w:rsidRPr="002E1375">
        <w:rPr>
          <w:i/>
          <w:lang w:val="en-US"/>
        </w:rPr>
        <w:t xml:space="preserve">path </w:t>
      </w:r>
      <w:r w:rsidRPr="002E1375">
        <w:rPr>
          <w:b/>
          <w:lang w:val="en-US"/>
        </w:rPr>
        <w:t xml:space="preserve">not in </w:t>
      </w:r>
      <w:r w:rsidRPr="002E1375">
        <w:rPr>
          <w:i/>
          <w:lang w:val="en-US"/>
        </w:rPr>
        <w:t xml:space="preserve">Paths </w:t>
      </w:r>
      <w:r w:rsidRPr="002E1375">
        <w:rPr>
          <w:b/>
          <w:lang w:val="en-US"/>
        </w:rPr>
        <w:t>do</w:t>
      </w:r>
    </w:p>
    <w:p w:rsidR="004B7985" w:rsidRPr="002E1375" w:rsidRDefault="00CD6C6B">
      <w:pPr>
        <w:spacing w:after="17" w:line="259" w:lineRule="auto"/>
        <w:ind w:left="717" w:hanging="10"/>
        <w:rPr>
          <w:lang w:val="en-US"/>
        </w:rPr>
      </w:pPr>
      <w:r w:rsidRPr="002E1375">
        <w:rPr>
          <w:lang w:val="en-US"/>
        </w:rPr>
        <w:t xml:space="preserve">add </w:t>
      </w:r>
      <w:r w:rsidRPr="002E1375">
        <w:rPr>
          <w:i/>
          <w:lang w:val="en-US"/>
        </w:rPr>
        <w:t xml:space="preserve">path </w:t>
      </w:r>
      <w:r w:rsidRPr="002E1375">
        <w:rPr>
          <w:lang w:val="en-US"/>
        </w:rPr>
        <w:t xml:space="preserve">to </w:t>
      </w:r>
      <w:r w:rsidRPr="002E1375">
        <w:rPr>
          <w:i/>
          <w:lang w:val="en-US"/>
        </w:rPr>
        <w:t>Paths</w:t>
      </w:r>
    </w:p>
    <w:p w:rsidR="004B7985" w:rsidRPr="002E1375" w:rsidRDefault="00CD6C6B">
      <w:pPr>
        <w:spacing w:after="23"/>
        <w:ind w:left="526"/>
        <w:rPr>
          <w:lang w:val="en-US"/>
        </w:rPr>
      </w:pPr>
      <w:proofErr w:type="spellStart"/>
      <w:r w:rsidRPr="002E1375">
        <w:rPr>
          <w:i/>
          <w:lang w:val="en-US"/>
        </w:rPr>
        <w:t>i</w:t>
      </w:r>
      <w:proofErr w:type="spellEnd"/>
      <w:r w:rsidRPr="002E1375">
        <w:rPr>
          <w:i/>
          <w:lang w:val="en-US"/>
        </w:rPr>
        <w:t xml:space="preserve"> </w:t>
      </w:r>
      <w:r w:rsidRPr="002E1375">
        <w:rPr>
          <w:lang w:val="en-US"/>
        </w:rPr>
        <w:t xml:space="preserve">← </w:t>
      </w:r>
      <w:proofErr w:type="spellStart"/>
      <w:r w:rsidRPr="002E1375">
        <w:rPr>
          <w:i/>
          <w:lang w:val="en-US"/>
        </w:rPr>
        <w:t>i</w:t>
      </w:r>
      <w:proofErr w:type="spellEnd"/>
      <w:r w:rsidRPr="002E1375">
        <w:rPr>
          <w:i/>
          <w:lang w:val="en-US"/>
        </w:rPr>
        <w:t xml:space="preserve"> </w:t>
      </w:r>
      <w:r w:rsidRPr="002E1375">
        <w:rPr>
          <w:lang w:val="en-US"/>
        </w:rPr>
        <w:t>+ 1</w:t>
      </w:r>
    </w:p>
    <w:p w:rsidR="004B7985" w:rsidRDefault="00CD6C6B">
      <w:pPr>
        <w:spacing w:after="6" w:line="252" w:lineRule="auto"/>
        <w:ind w:left="333" w:right="38" w:hanging="10"/>
      </w:pPr>
      <w:proofErr w:type="spellStart"/>
      <w:r>
        <w:rPr>
          <w:b/>
        </w:rPr>
        <w:t>return</w:t>
      </w:r>
      <w:proofErr w:type="spellEnd"/>
      <w:r>
        <w:rPr>
          <w:b/>
        </w:rPr>
        <w:t xml:space="preserve"> </w:t>
      </w:r>
      <w:proofErr w:type="spellStart"/>
      <w:r>
        <w:rPr>
          <w:i/>
        </w:rPr>
        <w:t>Paths</w:t>
      </w:r>
      <w:proofErr w:type="spellEnd"/>
    </w:p>
    <w:p w:rsidR="004B7985" w:rsidRDefault="00CD6C6B">
      <w:pPr>
        <w:spacing w:after="2195"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6" name="Group 12286"/>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27" name="Shape 327"/>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2050B2C" id="Group 12286" o:spid="_x0000_s1026" style="width:378pt;height:.8pt;mso-position-horizontal-relative:char;mso-position-vertical-relative:line" coordsize="4800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">
                <v:shape id="Shape 327"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" path="m,l4800600,e" filled="f" strokeweight=".28117mm">
                  <v:stroke miterlimit="83231f" joinstyle="miter"/>
                  <v:path arrowok="t" textboxrect="0,0,4800600,0"/>
                </v:shape>
                <w10:anchorlock/>
              </v:group>
            </w:pict>
          </mc:Fallback>
        </mc:AlternateContent>
      </w:r>
    </w:p>
    <w:p w:rsidR="004B7985" w:rsidRPr="002E1375" w:rsidRDefault="00CD6C6B">
      <w:pPr>
        <w:spacing w:after="57"/>
        <w:ind w:left="176"/>
        <w:rPr>
          <w:lang w:val="en-US"/>
        </w:rPr>
      </w:pPr>
      <w:r>
        <w:rPr>
          <w:rFonts w:ascii="Calibri" w:eastAsia="Calibri" w:hAnsi="Calibri" w:cs="Calibri"/>
          <w:noProof/>
          <w:sz w:val="22"/>
        </w:rPr>
        <w:lastRenderedPageBreak/>
        <mc:AlternateContent>
          <mc:Choice Requires="wpg">
            <w:drawing>
              <wp:anchor distT="0" distB="0" distL="114300" distR="114300" simplePos="0" relativeHeight="251659264" behindDoc="1" locked="0" layoutInCell="1" allowOverlap="1">
                <wp:simplePos x="0" y="0"/>
                <wp:positionH relativeFrom="column">
                  <wp:posOffset>25311</wp:posOffset>
                </wp:positionH>
                <wp:positionV relativeFrom="paragraph">
                  <wp:posOffset>-30428</wp:posOffset>
                </wp:positionV>
                <wp:extent cx="4800600" cy="173203"/>
                <wp:effectExtent l="0" t="0" r="0" b="0"/>
                <wp:wrapNone/>
                <wp:docPr id="12287" name="Group 12287"/>
                <wp:cNvGraphicFramePr/>
                <a:graphic xmlns:a="http://schemas.openxmlformats.org/drawingml/2006/main">
                  <a:graphicData uri="http://schemas.microsoft.com/office/word/2010/wordprocessingGroup">
                    <wpg:wgp>
                      <wpg:cNvGrpSpPr/>
                      <wpg:grpSpPr>
                        <a:xfrm>
                          <a:off x="0" y="0"/>
                          <a:ext cx="4800600" cy="173203"/>
                          <a:chOff x="0" y="0"/>
                          <a:chExt cx="4800600" cy="173203"/>
                        </a:xfrm>
                      </wpg:grpSpPr>
                      <wps:wsp>
                        <wps:cNvPr id="328" name="Shape 328"/>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331" name="Shape 331"/>
                        <wps:cNvSpPr/>
                        <wps:spPr>
                          <a:xfrm>
                            <a:off x="0" y="173203"/>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E02ABB1" id="Group 12287" o:spid="_x0000_s1026" style="position:absolute;margin-left:2pt;margin-top:-2.4pt;width:378pt;height:13.65pt;z-index:-251657216" coordsize="48006,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">
                <v:shape id="Shape 328"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" path="m,l4800600,e" filled="f" strokeweight=".28117mm">
                  <v:stroke miterlimit="83231f" joinstyle="miter"/>
                  <v:path arrowok="t" textboxrect="0,0,4800600,0"/>
                </v:shape>
                <v:shape id="Shape 331" o:spid="_x0000_s1028" style="position:absolute;top:1732;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" path="m,l4800600,e" filled="f" strokeweight=".28117mm">
                  <v:stroke miterlimit="83231f" joinstyle="miter"/>
                  <v:path arrowok="t" textboxrect="0,0,4800600,0"/>
                </v:shape>
              </v:group>
            </w:pict>
          </mc:Fallback>
        </mc:AlternateContent>
      </w:r>
      <w:r w:rsidRPr="002E1375">
        <w:rPr>
          <w:b/>
          <w:lang w:val="en-US"/>
        </w:rPr>
        <w:t xml:space="preserve">Algorithm 2: </w:t>
      </w:r>
      <w:r w:rsidRPr="002E1375">
        <w:rPr>
          <w:lang w:val="en-US"/>
        </w:rPr>
        <w:t>COMPUTE COMPLEXITY</w:t>
      </w:r>
    </w:p>
    <w:p w:rsidR="004B7985" w:rsidRPr="002E1375" w:rsidRDefault="00CD6C6B">
      <w:pPr>
        <w:spacing w:after="9" w:line="268" w:lineRule="auto"/>
        <w:ind w:left="323" w:right="1755" w:firstLine="6"/>
        <w:jc w:val="both"/>
        <w:rPr>
          <w:lang w:val="en-US"/>
        </w:rPr>
      </w:pPr>
      <w:r w:rsidRPr="002E1375">
        <w:rPr>
          <w:b/>
          <w:lang w:val="en-US"/>
        </w:rPr>
        <w:t xml:space="preserve">Data: </w:t>
      </w:r>
      <w:r w:rsidRPr="002E1375">
        <w:rPr>
          <w:lang w:val="en-US"/>
        </w:rPr>
        <w:t xml:space="preserve">graph, reference organism, window, number of iterations </w:t>
      </w:r>
      <w:r w:rsidRPr="002E1375">
        <w:rPr>
          <w:b/>
          <w:lang w:val="en-US"/>
        </w:rPr>
        <w:t xml:space="preserve">Result: </w:t>
      </w:r>
      <w:r w:rsidRPr="002E1375">
        <w:rPr>
          <w:lang w:val="en-US"/>
        </w:rPr>
        <w:t xml:space="preserve">complexity values for each node in the reference </w:t>
      </w:r>
      <w:r w:rsidRPr="002E1375">
        <w:rPr>
          <w:i/>
          <w:lang w:val="en-US"/>
        </w:rPr>
        <w:t xml:space="preserve">ref chain </w:t>
      </w:r>
      <w:r w:rsidRPr="002E1375">
        <w:rPr>
          <w:lang w:val="en-US"/>
        </w:rPr>
        <w:t xml:space="preserve">← reference nodes chain set initial complexity values for all nodes as 0 </w:t>
      </w:r>
      <w:r w:rsidRPr="002E1375">
        <w:rPr>
          <w:b/>
          <w:lang w:val="en-US"/>
        </w:rPr>
        <w:t xml:space="preserve">for each </w:t>
      </w:r>
      <w:r w:rsidRPr="002E1375">
        <w:rPr>
          <w:lang w:val="en-US"/>
        </w:rPr>
        <w:t xml:space="preserve">node </w:t>
      </w:r>
      <w:r w:rsidRPr="002E1375">
        <w:rPr>
          <w:b/>
          <w:lang w:val="en-US"/>
        </w:rPr>
        <w:t xml:space="preserve">in </w:t>
      </w:r>
      <w:r w:rsidRPr="002E1375">
        <w:rPr>
          <w:i/>
          <w:lang w:val="en-US"/>
        </w:rPr>
        <w:t xml:space="preserve">ref </w:t>
      </w:r>
      <w:r>
        <w:rPr>
          <w:rFonts w:ascii="Calibri" w:eastAsia="Calibri" w:hAnsi="Calibri" w:cs="Calibri"/>
          <w:noProof/>
          <w:sz w:val="22"/>
        </w:rPr>
        <mc:AlternateContent>
          <mc:Choice Requires="wpg">
            <w:drawing>
              <wp:inline distT="0" distB="0" distL="0" distR="0">
                <wp:extent cx="38798" cy="5055"/>
                <wp:effectExtent l="0" t="0" r="0" b="0"/>
                <wp:docPr id="12288" name="Group 12288"/>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346" name="Shape 346"/>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46A9582" id="Group 12288"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">
                <v:shape id="Shape 346"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" path="m,l38798,e" filled="f" strokeweight=".14042mm">
                  <v:stroke miterlimit="83231f" joinstyle="miter"/>
                  <v:path arrowok="t" textboxrect="0,0,38798,0"/>
                </v:shape>
                <w10:anchorlock/>
              </v:group>
            </w:pict>
          </mc:Fallback>
        </mc:AlternateContent>
      </w:r>
      <w:r w:rsidRPr="002E1375">
        <w:rPr>
          <w:i/>
          <w:lang w:val="en-US"/>
        </w:rPr>
        <w:t xml:space="preserve">chain </w:t>
      </w:r>
      <w:r w:rsidRPr="002E1375">
        <w:rPr>
          <w:b/>
          <w:lang w:val="en-US"/>
        </w:rPr>
        <w:t>do</w:t>
      </w:r>
    </w:p>
    <w:p w:rsidR="004B7985" w:rsidRPr="002E1375" w:rsidRDefault="00CD6C6B">
      <w:pPr>
        <w:spacing w:after="20"/>
        <w:ind w:left="526" w:right="1072"/>
        <w:rPr>
          <w:lang w:val="en-US"/>
        </w:rPr>
      </w:pPr>
      <w:r w:rsidRPr="002E1375">
        <w:rPr>
          <w:i/>
          <w:lang w:val="en-US"/>
        </w:rPr>
        <w:t xml:space="preserve">Paths </w:t>
      </w:r>
      <w:r w:rsidRPr="002E1375">
        <w:rPr>
          <w:lang w:val="en-US"/>
        </w:rPr>
        <w:t xml:space="preserve">← FIND </w:t>
      </w:r>
      <w:proofErr w:type="gramStart"/>
      <w:r w:rsidRPr="002E1375">
        <w:rPr>
          <w:lang w:val="en-US"/>
        </w:rPr>
        <w:t>PATHS(</w:t>
      </w:r>
      <w:proofErr w:type="gramEnd"/>
      <w:r w:rsidRPr="002E1375">
        <w:rPr>
          <w:i/>
          <w:lang w:val="en-US"/>
        </w:rPr>
        <w:t>graph, node, ref chain, number of iterations</w:t>
      </w:r>
      <w:r w:rsidRPr="002E1375">
        <w:rPr>
          <w:lang w:val="en-US"/>
        </w:rPr>
        <w:t xml:space="preserve">) </w:t>
      </w:r>
      <w:r w:rsidRPr="002E1375">
        <w:rPr>
          <w:b/>
          <w:lang w:val="en-US"/>
        </w:rPr>
        <w:t xml:space="preserve">for each </w:t>
      </w:r>
      <w:r w:rsidRPr="002E1375">
        <w:rPr>
          <w:lang w:val="en-US"/>
        </w:rPr>
        <w:t xml:space="preserve">path </w:t>
      </w:r>
      <w:r w:rsidRPr="002E1375">
        <w:rPr>
          <w:b/>
          <w:lang w:val="en-US"/>
        </w:rPr>
        <w:t xml:space="preserve">in </w:t>
      </w:r>
      <w:r w:rsidRPr="002E1375">
        <w:rPr>
          <w:i/>
          <w:lang w:val="en-US"/>
        </w:rPr>
        <w:t xml:space="preserve">Paths </w:t>
      </w:r>
      <w:r w:rsidRPr="002E1375">
        <w:rPr>
          <w:b/>
          <w:lang w:val="en-US"/>
        </w:rPr>
        <w:t xml:space="preserve">do </w:t>
      </w:r>
      <w:r w:rsidRPr="002E1375">
        <w:rPr>
          <w:i/>
          <w:lang w:val="en-US"/>
        </w:rPr>
        <w:t xml:space="preserve">start </w:t>
      </w:r>
      <w:r w:rsidRPr="002E1375">
        <w:rPr>
          <w:lang w:val="en-US"/>
        </w:rPr>
        <w:t xml:space="preserve">← first node in the path </w:t>
      </w:r>
      <w:r w:rsidRPr="002E1375">
        <w:rPr>
          <w:i/>
          <w:lang w:val="en-US"/>
        </w:rPr>
        <w:t xml:space="preserve">end </w:t>
      </w:r>
      <w:r w:rsidRPr="002E1375">
        <w:rPr>
          <w:lang w:val="en-US"/>
        </w:rPr>
        <w:t>← last node in the path</w:t>
      </w:r>
    </w:p>
    <w:p w:rsidR="004B7985" w:rsidRPr="002E1375" w:rsidRDefault="00CD6C6B">
      <w:pPr>
        <w:spacing w:after="20"/>
        <w:ind w:left="725" w:right="2981"/>
        <w:rPr>
          <w:lang w:val="en-US"/>
        </w:rPr>
      </w:pPr>
      <w:r w:rsidRPr="002E1375">
        <w:rPr>
          <w:i/>
          <w:lang w:val="en-US"/>
        </w:rPr>
        <w:t xml:space="preserve">distance </w:t>
      </w:r>
      <w:r w:rsidRPr="002E1375">
        <w:rPr>
          <w:lang w:val="en-US"/>
        </w:rPr>
        <w:t>← |position(</w:t>
      </w:r>
      <w:r w:rsidRPr="002E1375">
        <w:rPr>
          <w:i/>
          <w:lang w:val="en-US"/>
        </w:rPr>
        <w:t>start</w:t>
      </w:r>
      <w:r w:rsidRPr="002E1375">
        <w:rPr>
          <w:lang w:val="en-US"/>
        </w:rPr>
        <w:t>) - position(</w:t>
      </w:r>
      <w:r w:rsidRPr="002E1375">
        <w:rPr>
          <w:i/>
          <w:lang w:val="en-US"/>
        </w:rPr>
        <w:t>end</w:t>
      </w:r>
      <w:r w:rsidRPr="002E1375">
        <w:rPr>
          <w:lang w:val="en-US"/>
        </w:rPr>
        <w:t xml:space="preserve">)| </w:t>
      </w:r>
      <w:r w:rsidRPr="002E1375">
        <w:rPr>
          <w:b/>
          <w:lang w:val="en-US"/>
        </w:rPr>
        <w:t xml:space="preserve">if </w:t>
      </w:r>
      <w:r w:rsidRPr="002E1375">
        <w:rPr>
          <w:i/>
          <w:lang w:val="en-US"/>
        </w:rPr>
        <w:t xml:space="preserve">distance </w:t>
      </w:r>
      <w:r w:rsidRPr="002E1375">
        <w:rPr>
          <w:lang w:val="en-US"/>
        </w:rPr>
        <w:t xml:space="preserve">≤ window </w:t>
      </w:r>
      <w:r w:rsidRPr="002E1375">
        <w:rPr>
          <w:b/>
          <w:lang w:val="en-US"/>
        </w:rPr>
        <w:t>do</w:t>
      </w:r>
    </w:p>
    <w:p w:rsidR="004B7985" w:rsidRPr="002E1375" w:rsidRDefault="00CD6C6B">
      <w:pPr>
        <w:spacing w:after="23"/>
        <w:ind w:left="924"/>
        <w:rPr>
          <w:lang w:val="en-US"/>
        </w:rPr>
      </w:pPr>
      <w:r w:rsidRPr="002E1375">
        <w:rPr>
          <w:b/>
          <w:lang w:val="en-US"/>
        </w:rPr>
        <w:t xml:space="preserve">for each </w:t>
      </w:r>
      <w:r w:rsidRPr="002E1375">
        <w:rPr>
          <w:lang w:val="en-US"/>
        </w:rPr>
        <w:t xml:space="preserve">node between start and end </w:t>
      </w:r>
      <w:r w:rsidRPr="002E1375">
        <w:rPr>
          <w:b/>
          <w:lang w:val="en-US"/>
        </w:rPr>
        <w:t>do</w:t>
      </w:r>
    </w:p>
    <w:p w:rsidR="004B7985" w:rsidRPr="002E1375" w:rsidRDefault="00CD6C6B">
      <w:pPr>
        <w:spacing w:after="23"/>
        <w:ind w:left="1123"/>
        <w:rPr>
          <w:lang w:val="en-US"/>
        </w:rPr>
      </w:pPr>
      <w:r w:rsidRPr="002E1375">
        <w:rPr>
          <w:i/>
          <w:lang w:val="en-US"/>
        </w:rPr>
        <w:t>complexity</w:t>
      </w:r>
      <w:r w:rsidRPr="002E1375">
        <w:rPr>
          <w:lang w:val="en-US"/>
        </w:rPr>
        <w:t>[</w:t>
      </w:r>
      <w:r w:rsidRPr="002E1375">
        <w:rPr>
          <w:i/>
          <w:lang w:val="en-US"/>
        </w:rPr>
        <w:t>node</w:t>
      </w:r>
      <w:r w:rsidRPr="002E1375">
        <w:rPr>
          <w:lang w:val="en-US"/>
        </w:rPr>
        <w:t>] ← complexity[node] + 1/window</w:t>
      </w:r>
    </w:p>
    <w:p w:rsidR="004B7985" w:rsidRPr="002E1375" w:rsidRDefault="00CD6C6B">
      <w:pPr>
        <w:spacing w:after="4"/>
        <w:ind w:left="326"/>
        <w:rPr>
          <w:lang w:val="en-US"/>
        </w:rPr>
      </w:pPr>
      <w:r w:rsidRPr="002E1375">
        <w:rPr>
          <w:b/>
          <w:lang w:val="en-US"/>
        </w:rPr>
        <w:t xml:space="preserve">return </w:t>
      </w:r>
      <w:r w:rsidRPr="002E1375">
        <w:rPr>
          <w:lang w:val="en-US"/>
        </w:rPr>
        <w:t>complexity values</w:t>
      </w:r>
    </w:p>
    <w:p w:rsidR="004B7985" w:rsidRDefault="00CD6C6B">
      <w:pPr>
        <w:spacing w:after="0" w:line="259" w:lineRule="auto"/>
        <w:ind w:left="40" w:firstLine="0"/>
      </w:pPr>
      <w:r>
        <w:rPr>
          <w:rFonts w:ascii="Calibri" w:eastAsia="Calibri" w:hAnsi="Calibri" w:cs="Calibri"/>
          <w:noProof/>
          <w:sz w:val="22"/>
        </w:rPr>
        <mc:AlternateContent>
          <mc:Choice Requires="wpg">
            <w:drawing>
              <wp:inline distT="0" distB="0" distL="0" distR="0">
                <wp:extent cx="4800600" cy="10122"/>
                <wp:effectExtent l="0" t="0" r="0" b="0"/>
                <wp:docPr id="12289" name="Group 12289"/>
                <wp:cNvGraphicFramePr/>
                <a:graphic xmlns:a="http://schemas.openxmlformats.org/drawingml/2006/main">
                  <a:graphicData uri="http://schemas.microsoft.com/office/word/2010/wordprocessingGroup">
                    <wpg:wgp>
                      <wpg:cNvGrpSpPr/>
                      <wpg:grpSpPr>
                        <a:xfrm>
                          <a:off x="0" y="0"/>
                          <a:ext cx="4800600" cy="10122"/>
                          <a:chOff x="0" y="0"/>
                          <a:chExt cx="4800600" cy="10122"/>
                        </a:xfrm>
                      </wpg:grpSpPr>
                      <wps:wsp>
                        <wps:cNvPr id="391" name="Shape 391"/>
                        <wps:cNvSpPr/>
                        <wps:spPr>
                          <a:xfrm>
                            <a:off x="0" y="0"/>
                            <a:ext cx="4800600" cy="0"/>
                          </a:xfrm>
                          <a:custGeom>
                            <a:avLst/>
                            <a:gdLst/>
                            <a:ahLst/>
                            <a:cxnLst/>
                            <a:rect l="0" t="0" r="0" b="0"/>
                            <a:pathLst>
                              <a:path w="4800600">
                                <a:moveTo>
                                  <a:pt x="0" y="0"/>
                                </a:moveTo>
                                <a:lnTo>
                                  <a:pt x="48006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AF1F8E6" id="Group 12289" o:spid="_x0000_s1026" style="width:378pt;height:.8pt;mso-position-horizontal-relative:char;mso-position-vertical-relative:line" coordsize="4800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">
                <v:shape id="Shape 391" o:spid="_x0000_s1027" style="position:absolute;width:48006;height:0;visibility:visible;mso-wrap-style:square;v-text-anchor:top" coordsize="4800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" path="m,l4800600,e" filled="f" strokeweight=".28117mm">
                  <v:stroke miterlimit="83231f" joinstyle="miter"/>
                  <v:path arrowok="t" textboxrect="0,0,4800600,0"/>
                </v:shape>
                <w10:anchorlock/>
              </v:group>
            </w:pict>
          </mc:Fallback>
        </mc:AlternateContent>
      </w:r>
    </w:p>
    <w:p w:rsidR="004B7985" w:rsidRPr="002E1375" w:rsidRDefault="00CD6C6B">
      <w:pPr>
        <w:pStyle w:val="Heading2"/>
        <w:ind w:left="35"/>
        <w:rPr>
          <w:lang w:val="en-US"/>
        </w:rPr>
      </w:pPr>
      <w:r w:rsidRPr="002E1375">
        <w:rPr>
          <w:lang w:val="en-US"/>
        </w:rPr>
        <w:t>Subgraph generation</w:t>
      </w:r>
    </w:p>
    <w:p w:rsidR="004B7985" w:rsidRPr="002E1375" w:rsidRDefault="00CD6C6B">
      <w:pPr>
        <w:spacing w:after="308"/>
        <w:ind w:left="28"/>
        <w:rPr>
          <w:lang w:val="en-US"/>
        </w:rPr>
      </w:pPr>
      <w:r w:rsidRPr="002E1375">
        <w:rPr>
          <w:lang w:val="en-US"/>
        </w:rPr>
        <w:t xml:space="preserve">To visualize a gene context in the region of interest, a subgraph representing this region is constructed. First, a subset of reference chain nodes representing the region of interest is added to the graph. Next, the algorithm iterates through other genomes from the set and adds deviating paths limited to the selected region. If the length of the path is greater than the </w:t>
      </w:r>
      <w:r w:rsidRPr="002E1375">
        <w:rPr>
          <w:i/>
          <w:lang w:val="en-US"/>
        </w:rPr>
        <w:t xml:space="preserve">depth </w:t>
      </w:r>
      <w:r w:rsidRPr="002E1375">
        <w:rPr>
          <w:lang w:val="en-US"/>
        </w:rPr>
        <w:t>parameter, then the path is cropped and only start and end fragments (tails) of a fixed length (</w:t>
      </w:r>
      <w:r w:rsidRPr="002E1375">
        <w:rPr>
          <w:i/>
          <w:lang w:val="en-US"/>
        </w:rPr>
        <w:t xml:space="preserve">tails </w:t>
      </w:r>
      <w:r w:rsidRPr="002E1375">
        <w:rPr>
          <w:lang w:val="en-US"/>
        </w:rPr>
        <w:t xml:space="preserve">parameter, </w:t>
      </w:r>
      <w:r w:rsidRPr="002E1375">
        <w:rPr>
          <w:i/>
          <w:lang w:val="en-US"/>
        </w:rPr>
        <w:t>tails &lt;depth</w:t>
      </w:r>
      <w:r w:rsidRPr="002E1375">
        <w:rPr>
          <w:lang w:val="en-US"/>
        </w:rPr>
        <w:t xml:space="preserve">) are added to the subgraph. If the weight of some edge is less than the user-defined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3" name="Group 12663"/>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23" name="Shape 42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361718A" id="Group 12663"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">
                <v:shape id="Shape 423"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" path="m,l38798,e" filled="f" strokeweight=".14042mm">
                  <v:stroke miterlimit="83231f" joinstyle="miter"/>
                  <v:path arrowok="t" textboxrect="0,0,38798,0"/>
                </v:shape>
                <w10:anchorlock/>
              </v:group>
            </w:pict>
          </mc:Fallback>
        </mc:AlternateContent>
      </w:r>
      <w:r w:rsidRPr="002E1375">
        <w:rPr>
          <w:i/>
          <w:lang w:val="en-US"/>
        </w:rPr>
        <w:t xml:space="preserve">edge weight </w:t>
      </w:r>
      <w:r w:rsidRPr="002E1375">
        <w:rPr>
          <w:lang w:val="en-US"/>
        </w:rPr>
        <w:t>parameter, this edge is not added to the subgraph. The subgraph generation algorithm is listed in S3 Listing.</w:t>
      </w:r>
    </w:p>
    <w:p w:rsidR="004B7985" w:rsidRPr="002E1375" w:rsidRDefault="00CD6C6B">
      <w:pPr>
        <w:pStyle w:val="Heading2"/>
        <w:ind w:left="35"/>
        <w:rPr>
          <w:lang w:val="en-US"/>
        </w:rPr>
      </w:pPr>
      <w:r w:rsidRPr="002E1375">
        <w:rPr>
          <w:lang w:val="en-US"/>
        </w:rPr>
        <w:t>Web server data acquisition and preparation</w:t>
      </w:r>
    </w:p>
    <w:p w:rsidR="004B7985" w:rsidRPr="002E1375" w:rsidRDefault="00CD6C6B">
      <w:pPr>
        <w:spacing w:after="0"/>
        <w:ind w:left="28"/>
        <w:rPr>
          <w:lang w:val="en-US"/>
        </w:rPr>
      </w:pPr>
      <w:r w:rsidRPr="002E1375">
        <w:rPr>
          <w:lang w:val="en-US"/>
        </w:rPr>
        <w:t xml:space="preserve">To construct a dataset for the web server, we downloaded genomes for 143 prokaryotic species that had more than 50 genomes available in the </w:t>
      </w:r>
      <w:proofErr w:type="spellStart"/>
      <w:r w:rsidRPr="002E1375">
        <w:rPr>
          <w:lang w:val="en-US"/>
        </w:rPr>
        <w:t>RefSeq</w:t>
      </w:r>
      <w:proofErr w:type="spellEnd"/>
      <w:r w:rsidRPr="002E1375">
        <w:rPr>
          <w:lang w:val="en-US"/>
        </w:rPr>
        <w:t xml:space="preserve"> database. For each species, if the number of complete genomes available was higher than 50, then only complete genomes were used. If the number of available genomes was higher than 100, then exactly 100 genomes were randomly selected for further analysis. The only exception was </w:t>
      </w:r>
      <w:r w:rsidRPr="002E1375">
        <w:rPr>
          <w:i/>
          <w:lang w:val="en-US"/>
        </w:rPr>
        <w:t xml:space="preserve">Escherichia coli </w:t>
      </w:r>
      <w:r w:rsidRPr="002E1375">
        <w:rPr>
          <w:lang w:val="en-US"/>
        </w:rPr>
        <w:t>extended genome set, which contained 327 complete genomes available as of November 2017.</w:t>
      </w:r>
    </w:p>
    <w:p w:rsidR="004B7985" w:rsidRPr="002E1375" w:rsidRDefault="00CD6C6B">
      <w:pPr>
        <w:spacing w:after="310"/>
        <w:ind w:left="25" w:firstLine="283"/>
        <w:rPr>
          <w:lang w:val="en-US"/>
        </w:rPr>
      </w:pPr>
      <w:r w:rsidRPr="002E1375">
        <w:rPr>
          <w:lang w:val="en-US"/>
        </w:rPr>
        <w:t xml:space="preserve">All downloaded genomes were </w:t>
      </w:r>
      <w:proofErr w:type="spellStart"/>
      <w:r w:rsidRPr="002E1375">
        <w:rPr>
          <w:lang w:val="en-US"/>
        </w:rPr>
        <w:t>reannotated</w:t>
      </w:r>
      <w:proofErr w:type="spellEnd"/>
      <w:r w:rsidRPr="002E1375">
        <w:rPr>
          <w:lang w:val="en-US"/>
        </w:rPr>
        <w:t xml:space="preserve"> with </w:t>
      </w:r>
      <w:proofErr w:type="spellStart"/>
      <w:r w:rsidRPr="002E1375">
        <w:rPr>
          <w:lang w:val="en-US"/>
        </w:rPr>
        <w:t>Prokka</w:t>
      </w:r>
      <w:proofErr w:type="spellEnd"/>
      <w:r w:rsidRPr="002E1375">
        <w:rPr>
          <w:lang w:val="en-US"/>
        </w:rPr>
        <w:t xml:space="preserve"> </w:t>
      </w:r>
      <w:proofErr w:type="spellStart"/>
      <w:r w:rsidRPr="002E1375">
        <w:rPr>
          <w:lang w:val="en-US"/>
        </w:rPr>
        <w:t>ver</w:t>
      </w:r>
      <w:proofErr w:type="spellEnd"/>
      <w:r w:rsidRPr="002E1375">
        <w:rPr>
          <w:lang w:val="en-US"/>
        </w:rPr>
        <w:t xml:space="preserve"> 1.11 [16] to achieve uniformity. Genes were assigned to </w:t>
      </w:r>
      <w:proofErr w:type="spellStart"/>
      <w:r w:rsidRPr="002E1375">
        <w:rPr>
          <w:lang w:val="en-US"/>
        </w:rPr>
        <w:t>ortho</w:t>
      </w:r>
      <w:del w:id="488" w:author="Admin" w:date="2020-04-14T22:56:00Z">
        <w:r w:rsidRPr="002E1375" w:rsidDel="00697E05">
          <w:rPr>
            <w:lang w:val="en-US"/>
          </w:rPr>
          <w:delText xml:space="preserve">logous </w:delText>
        </w:r>
      </w:del>
      <w:r w:rsidRPr="002E1375">
        <w:rPr>
          <w:lang w:val="en-US"/>
        </w:rPr>
        <w:t>groups</w:t>
      </w:r>
      <w:proofErr w:type="spellEnd"/>
      <w:r w:rsidRPr="002E1375">
        <w:rPr>
          <w:lang w:val="en-US"/>
        </w:rPr>
        <w:t xml:space="preserve"> with </w:t>
      </w:r>
      <w:proofErr w:type="spellStart"/>
      <w:r w:rsidRPr="002E1375">
        <w:rPr>
          <w:lang w:val="en-US"/>
        </w:rPr>
        <w:t>OrthoFinder</w:t>
      </w:r>
      <w:proofErr w:type="spellEnd"/>
      <w:r w:rsidRPr="002E1375">
        <w:rPr>
          <w:lang w:val="en-US"/>
        </w:rPr>
        <w:t xml:space="preserve"> ver. 2.2.6 [17]. Python scripts that are a part of the GCB application were used to parse </w:t>
      </w:r>
      <w:proofErr w:type="spellStart"/>
      <w:r w:rsidRPr="002E1375">
        <w:rPr>
          <w:lang w:val="en-US"/>
        </w:rPr>
        <w:t>OrthoFinder</w:t>
      </w:r>
      <w:proofErr w:type="spellEnd"/>
      <w:r w:rsidRPr="002E1375">
        <w:rPr>
          <w:lang w:val="en-US"/>
        </w:rPr>
        <w:t xml:space="preserve"> output, calculate genome complexity values and generate subgraphs around genome regions of interest.</w:t>
      </w:r>
    </w:p>
    <w:p w:rsidR="004B7985" w:rsidRPr="002E1375" w:rsidRDefault="00CD6C6B">
      <w:pPr>
        <w:pStyle w:val="Heading2"/>
        <w:ind w:left="35"/>
        <w:rPr>
          <w:lang w:val="en-US"/>
        </w:rPr>
      </w:pPr>
      <w:r w:rsidRPr="002E1375">
        <w:rPr>
          <w:lang w:val="en-US"/>
        </w:rPr>
        <w:t>Additional methods</w:t>
      </w:r>
    </w:p>
    <w:p w:rsidR="004B7985" w:rsidRPr="002E1375" w:rsidRDefault="00CD6C6B">
      <w:pPr>
        <w:spacing w:after="419"/>
        <w:ind w:left="28"/>
        <w:rPr>
          <w:lang w:val="en-US"/>
        </w:rPr>
      </w:pPr>
      <w:r w:rsidRPr="002E1375">
        <w:rPr>
          <w:lang w:val="en-US"/>
        </w:rPr>
        <w:t xml:space="preserve">Phylogenetic trees were inferred with </w:t>
      </w:r>
      <w:proofErr w:type="spellStart"/>
      <w:r w:rsidRPr="002E1375">
        <w:rPr>
          <w:lang w:val="en-US"/>
        </w:rPr>
        <w:t>Parsnp</w:t>
      </w:r>
      <w:proofErr w:type="spellEnd"/>
      <w:r w:rsidRPr="002E1375">
        <w:rPr>
          <w:lang w:val="en-US"/>
        </w:rPr>
        <w:t xml:space="preserve"> v1.2 [18]. Retention indexes were calculated using RI function from R </w:t>
      </w:r>
      <w:proofErr w:type="spellStart"/>
      <w:r w:rsidRPr="002E1375">
        <w:rPr>
          <w:lang w:val="en-US"/>
        </w:rPr>
        <w:t>phangorn</w:t>
      </w:r>
      <w:proofErr w:type="spellEnd"/>
      <w:r w:rsidRPr="002E1375">
        <w:rPr>
          <w:lang w:val="en-US"/>
        </w:rPr>
        <w:t xml:space="preserve"> library [19]. To estimate similarity to the reference genome in the analysis presented in Figure 6, all genomes were aligned with </w:t>
      </w:r>
      <w:proofErr w:type="spellStart"/>
      <w:r w:rsidRPr="002E1375">
        <w:rPr>
          <w:lang w:val="en-US"/>
        </w:rPr>
        <w:t>nucmer</w:t>
      </w:r>
      <w:proofErr w:type="spellEnd"/>
      <w:r w:rsidRPr="002E1375">
        <w:rPr>
          <w:lang w:val="en-US"/>
        </w:rPr>
        <w:t xml:space="preserve"> [20] and similarity score was calculated as follows: all aligned reference genome ranges were reduced with </w:t>
      </w:r>
      <w:proofErr w:type="spellStart"/>
      <w:r w:rsidRPr="002E1375">
        <w:rPr>
          <w:lang w:val="en-US"/>
        </w:rPr>
        <w:t>IRanges</w:t>
      </w:r>
      <w:proofErr w:type="spellEnd"/>
      <w:r w:rsidRPr="002E1375">
        <w:rPr>
          <w:lang w:val="en-US"/>
        </w:rPr>
        <w:t xml:space="preserve"> R package [21] and their total length was divided by reference genome length, all query genomes were sorted by this value and strains with the top 100 highest values were chosen. </w:t>
      </w:r>
      <w:proofErr w:type="spellStart"/>
      <w:r w:rsidRPr="002E1375">
        <w:rPr>
          <w:lang w:val="en-US"/>
        </w:rPr>
        <w:t>Nucmer</w:t>
      </w:r>
      <w:proofErr w:type="spellEnd"/>
      <w:r w:rsidRPr="002E1375">
        <w:rPr>
          <w:lang w:val="en-US"/>
        </w:rPr>
        <w:t xml:space="preserve"> was used to detect </w:t>
      </w:r>
      <w:proofErr w:type="spellStart"/>
      <w:r w:rsidRPr="002E1375">
        <w:rPr>
          <w:lang w:val="en-US"/>
        </w:rPr>
        <w:t>synteny</w:t>
      </w:r>
      <w:proofErr w:type="spellEnd"/>
      <w:r w:rsidRPr="002E1375">
        <w:rPr>
          <w:lang w:val="en-US"/>
        </w:rPr>
        <w:t xml:space="preserve"> blocks </w:t>
      </w:r>
      <w:r w:rsidRPr="002E1375">
        <w:rPr>
          <w:lang w:val="en-US"/>
        </w:rPr>
        <w:lastRenderedPageBreak/>
        <w:t xml:space="preserve">between genomes from the same species, and Mauve [22] was used to detect </w:t>
      </w:r>
      <w:proofErr w:type="spellStart"/>
      <w:r w:rsidRPr="002E1375">
        <w:rPr>
          <w:lang w:val="en-US"/>
        </w:rPr>
        <w:t>synteny</w:t>
      </w:r>
      <w:proofErr w:type="spellEnd"/>
      <w:r w:rsidRPr="002E1375">
        <w:rPr>
          <w:lang w:val="en-US"/>
        </w:rPr>
        <w:t xml:space="preserve"> blocks between genomes from different species. Prophages were detected with </w:t>
      </w:r>
      <w:proofErr w:type="spellStart"/>
      <w:r w:rsidRPr="002E1375">
        <w:rPr>
          <w:lang w:val="en-US"/>
        </w:rPr>
        <w:t>Phaster</w:t>
      </w:r>
      <w:proofErr w:type="spellEnd"/>
      <w:r w:rsidRPr="002E1375">
        <w:rPr>
          <w:lang w:val="en-US"/>
        </w:rPr>
        <w:t xml:space="preserve"> [23]. To obtain Figure 3A we used GCB with following parameters </w:t>
      </w:r>
      <w:r w:rsidRPr="002E1375">
        <w:rPr>
          <w:i/>
          <w:lang w:val="en-US"/>
        </w:rPr>
        <w:t xml:space="preserve">tails </w:t>
      </w:r>
      <w:r w:rsidRPr="002E1375">
        <w:rPr>
          <w:lang w:val="en-US"/>
        </w:rPr>
        <w:t xml:space="preserve">= 1,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4" name="Group 12664"/>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58" name="Shape 458"/>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916F131" id="Group 12664"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">
                <v:shape id="Shape 458"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" path="m,l38798,e" filled="f" strokeweight=".14042mm">
                  <v:stroke miterlimit="83231f" joinstyle="miter"/>
                  <v:path arrowok="t" textboxrect="0,0,38798,0"/>
                </v:shape>
                <w10:anchorlock/>
              </v:group>
            </w:pict>
          </mc:Fallback>
        </mc:AlternateContent>
      </w:r>
      <w:r w:rsidRPr="002E1375">
        <w:rPr>
          <w:i/>
          <w:lang w:val="en-US"/>
        </w:rPr>
        <w:t xml:space="preserve">edge </w:t>
      </w:r>
      <w:r w:rsidRPr="002E1375">
        <w:rPr>
          <w:lang w:val="en-US"/>
        </w:rPr>
        <w:t xml:space="preserve">= 5. To produce Figure 3B we used GCB with following parameters </w:t>
      </w:r>
      <w:r w:rsidRPr="002E1375">
        <w:rPr>
          <w:i/>
          <w:lang w:val="en-US"/>
        </w:rPr>
        <w:t xml:space="preserve">tails </w:t>
      </w:r>
      <w:r w:rsidRPr="002E1375">
        <w:rPr>
          <w:lang w:val="en-US"/>
        </w:rPr>
        <w:t xml:space="preserve">= 1, </w:t>
      </w:r>
      <w:r w:rsidRPr="002E1375">
        <w:rPr>
          <w:i/>
          <w:lang w:val="en-US"/>
        </w:rPr>
        <w:t xml:space="preserve">minimal edge </w:t>
      </w:r>
      <w:r w:rsidRPr="002E1375">
        <w:rPr>
          <w:lang w:val="en-US"/>
        </w:rPr>
        <w:t xml:space="preserve">= 5. To produce Figure 3C we used GCB with the following parameters: </w:t>
      </w:r>
      <w:r w:rsidRPr="002E1375">
        <w:rPr>
          <w:i/>
          <w:lang w:val="en-US"/>
        </w:rPr>
        <w:t xml:space="preserve">window </w:t>
      </w:r>
      <w:r w:rsidRPr="002E1375">
        <w:rPr>
          <w:lang w:val="en-US"/>
        </w:rPr>
        <w:t xml:space="preserve">= 20, </w:t>
      </w:r>
      <w:r w:rsidRPr="002E1375">
        <w:rPr>
          <w:i/>
          <w:lang w:val="en-US"/>
        </w:rPr>
        <w:t xml:space="preserve">tails </w:t>
      </w:r>
      <w:r w:rsidRPr="002E1375">
        <w:rPr>
          <w:lang w:val="en-US"/>
        </w:rPr>
        <w:t xml:space="preserve">= 0, </w:t>
      </w:r>
      <w:r w:rsidRPr="002E1375">
        <w:rPr>
          <w:i/>
          <w:lang w:val="en-US"/>
        </w:rPr>
        <w:t xml:space="preserve">minimal </w:t>
      </w:r>
      <w:r>
        <w:rPr>
          <w:rFonts w:ascii="Calibri" w:eastAsia="Calibri" w:hAnsi="Calibri" w:cs="Calibri"/>
          <w:noProof/>
          <w:sz w:val="22"/>
        </w:rPr>
        <mc:AlternateContent>
          <mc:Choice Requires="wpg">
            <w:drawing>
              <wp:inline distT="0" distB="0" distL="0" distR="0">
                <wp:extent cx="38798" cy="5055"/>
                <wp:effectExtent l="0" t="0" r="0" b="0"/>
                <wp:docPr id="12665" name="Group 12665"/>
                <wp:cNvGraphicFramePr/>
                <a:graphic xmlns:a="http://schemas.openxmlformats.org/drawingml/2006/main">
                  <a:graphicData uri="http://schemas.microsoft.com/office/word/2010/wordprocessingGroup">
                    <wpg:wgp>
                      <wpg:cNvGrpSpPr/>
                      <wpg:grpSpPr>
                        <a:xfrm>
                          <a:off x="0" y="0"/>
                          <a:ext cx="38798" cy="5055"/>
                          <a:chOff x="0" y="0"/>
                          <a:chExt cx="38798" cy="5055"/>
                        </a:xfrm>
                      </wpg:grpSpPr>
                      <wps:wsp>
                        <wps:cNvPr id="473" name="Shape 473"/>
                        <wps:cNvSpPr/>
                        <wps:spPr>
                          <a:xfrm>
                            <a:off x="0" y="0"/>
                            <a:ext cx="38798" cy="0"/>
                          </a:xfrm>
                          <a:custGeom>
                            <a:avLst/>
                            <a:gdLst/>
                            <a:ahLst/>
                            <a:cxnLst/>
                            <a:rect l="0" t="0" r="0" b="0"/>
                            <a:pathLst>
                              <a:path w="38798">
                                <a:moveTo>
                                  <a:pt x="0" y="0"/>
                                </a:moveTo>
                                <a:lnTo>
                                  <a:pt x="38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FC837E9" id="Group 12665" o:spid="_x0000_s1026" style="width:3.05pt;height:.4pt;mso-position-horizontal-relative:char;mso-position-vertical-relative:line" coordsize="38798,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">
                <v:shape id="Shape 473" o:spid="_x0000_s1027" style="position:absolute;width:38798;height:0;visibility:visible;mso-wrap-style:square;v-text-anchor:top" coordsize="38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" path="m,l38798,e" filled="f" strokeweight=".14042mm">
                  <v:stroke miterlimit="83231f" joinstyle="miter"/>
                  <v:path arrowok="t" textboxrect="0,0,38798,0"/>
                </v:shape>
                <w10:anchorlock/>
              </v:group>
            </w:pict>
          </mc:Fallback>
        </mc:AlternateContent>
      </w:r>
      <w:r w:rsidRPr="002E1375">
        <w:rPr>
          <w:i/>
          <w:lang w:val="en-US"/>
        </w:rPr>
        <w:t xml:space="preserve">edge </w:t>
      </w:r>
      <w:r w:rsidRPr="002E1375">
        <w:rPr>
          <w:lang w:val="en-US"/>
        </w:rPr>
        <w:t xml:space="preserve">= 5. Code to make Figures 4-6 is available at </w:t>
      </w:r>
      <w:r w:rsidR="00E16DEF">
        <w:fldChar w:fldCharType="begin"/>
      </w:r>
      <w:r w:rsidR="00E16DEF" w:rsidRPr="00A562D8">
        <w:rPr>
          <w:lang w:val="en-US"/>
          <w:rPrChange w:id="489" w:author="Admin" w:date="2020-04-09T10:12:00Z">
            <w:rPr/>
          </w:rPrChange>
        </w:rPr>
        <w:instrText xml:space="preserve"> HYPERLINK "https://github.com/paraslonic/GCBPaperCode" \h </w:instrText>
      </w:r>
      <w:r w:rsidR="00E16DEF">
        <w:fldChar w:fldCharType="separate"/>
      </w:r>
      <w:r w:rsidRPr="002E1375">
        <w:rPr>
          <w:lang w:val="en-US"/>
        </w:rPr>
        <w:t>https://github.com/paraslonic/GCBPaperCode.</w:t>
      </w:r>
      <w:r w:rsidR="00E16DEF">
        <w:rPr>
          <w:lang w:val="en-US"/>
        </w:rPr>
        <w:fldChar w:fldCharType="end"/>
      </w:r>
    </w:p>
    <w:p w:rsidR="004B7985" w:rsidRPr="002E1375" w:rsidRDefault="00CD6C6B">
      <w:pPr>
        <w:pStyle w:val="Heading1"/>
        <w:numPr>
          <w:ilvl w:val="0"/>
          <w:numId w:val="0"/>
        </w:numPr>
        <w:spacing w:after="110"/>
        <w:ind w:left="35"/>
        <w:rPr>
          <w:lang w:val="en-US"/>
        </w:rPr>
      </w:pPr>
      <w:r w:rsidRPr="002E1375">
        <w:rPr>
          <w:lang w:val="en-US"/>
        </w:rPr>
        <w:t>Results</w:t>
      </w:r>
    </w:p>
    <w:p w:rsidR="004B7985" w:rsidRPr="002E1375" w:rsidRDefault="00CD6C6B">
      <w:pPr>
        <w:pStyle w:val="Heading2"/>
        <w:ind w:left="35"/>
        <w:rPr>
          <w:lang w:val="en-US"/>
        </w:rPr>
      </w:pPr>
      <w:r w:rsidRPr="002E1375">
        <w:rPr>
          <w:lang w:val="en-US"/>
        </w:rPr>
        <w:t>Software description and availability</w:t>
      </w:r>
    </w:p>
    <w:p w:rsidR="004B7985" w:rsidRPr="002E1375" w:rsidRDefault="00CD6C6B">
      <w:pPr>
        <w:ind w:left="28"/>
        <w:rPr>
          <w:lang w:val="en-US"/>
        </w:rPr>
      </w:pPr>
      <w:r w:rsidRPr="002E1375">
        <w:rPr>
          <w:lang w:val="en-US"/>
        </w:rPr>
        <w:t xml:space="preserve">The GCB tool is available as a standalone application and as a web server. GCB web </w:t>
      </w:r>
      <w:ins w:id="490" w:author="Admin" w:date="2020-04-29T14:28:00Z">
        <w:r w:rsidR="00CA669A">
          <w:rPr>
            <w:lang w:val="en-US"/>
          </w:rPr>
          <w:t xml:space="preserve">server </w:t>
        </w:r>
      </w:ins>
      <w:del w:id="491" w:author="Admin" w:date="2020-04-29T14:22:00Z">
        <w:r w:rsidRPr="002E1375" w:rsidDel="00CA669A">
          <w:rPr>
            <w:lang w:val="en-US"/>
          </w:rPr>
          <w:delText xml:space="preserve">server </w:delText>
        </w:r>
      </w:del>
      <w:del w:id="492" w:author="Admin" w:date="2020-04-29T14:19:00Z">
        <w:r w:rsidRPr="002E1375" w:rsidDel="00855377">
          <w:rPr>
            <w:lang w:val="en-US"/>
          </w:rPr>
          <w:delText xml:space="preserve">uses </w:delText>
        </w:r>
      </w:del>
      <w:del w:id="493" w:author="Admin" w:date="2020-04-29T14:22:00Z">
        <w:r w:rsidRPr="002E1375" w:rsidDel="00CA669A">
          <w:rPr>
            <w:lang w:val="en-US"/>
          </w:rPr>
          <w:delText xml:space="preserve">precalculated data for 143 species and </w:delText>
        </w:r>
      </w:del>
      <w:r w:rsidRPr="002E1375">
        <w:rPr>
          <w:lang w:val="en-US"/>
        </w:rPr>
        <w:t xml:space="preserve">is </w:t>
      </w:r>
      <w:del w:id="494" w:author="Admin" w:date="2020-04-29T14:29:00Z">
        <w:r w:rsidRPr="002E1375" w:rsidDel="00CA669A">
          <w:rPr>
            <w:lang w:val="en-US"/>
          </w:rPr>
          <w:delText xml:space="preserve">available </w:delText>
        </w:r>
      </w:del>
      <w:ins w:id="495" w:author="Admin" w:date="2020-04-29T14:29:00Z">
        <w:r w:rsidR="00CA669A">
          <w:rPr>
            <w:lang w:val="en-US"/>
          </w:rPr>
          <w:t xml:space="preserve">located </w:t>
        </w:r>
      </w:ins>
      <w:r w:rsidRPr="002E1375">
        <w:rPr>
          <w:lang w:val="en-US"/>
        </w:rPr>
        <w:t xml:space="preserve">at </w:t>
      </w:r>
      <w:ins w:id="496" w:author="Admin" w:date="2020-04-29T17:56:00Z">
        <w:r w:rsidR="00433916">
          <w:rPr>
            <w:lang w:val="en-US"/>
          </w:rPr>
          <w:fldChar w:fldCharType="begin"/>
        </w:r>
        <w:r w:rsidR="00433916">
          <w:rPr>
            <w:lang w:val="en-US"/>
          </w:rPr>
          <w:instrText xml:space="preserve"> HYPERLINK "</w:instrText>
        </w:r>
      </w:ins>
      <w:r w:rsidR="00433916" w:rsidRPr="002E1375">
        <w:rPr>
          <w:lang w:val="en-US"/>
        </w:rPr>
        <w:instrText>http://gcb.rcpcm.org</w:instrText>
      </w:r>
      <w:ins w:id="497" w:author="Admin" w:date="2020-04-29T17:56:00Z">
        <w:r w:rsidR="00433916">
          <w:rPr>
            <w:lang w:val="en-US"/>
          </w:rPr>
          <w:instrText xml:space="preserve"> and" </w:instrText>
        </w:r>
        <w:r w:rsidR="00433916">
          <w:rPr>
            <w:lang w:val="en-US"/>
          </w:rPr>
          <w:fldChar w:fldCharType="separate"/>
        </w:r>
      </w:ins>
      <w:r w:rsidR="00433916" w:rsidRPr="007323B4">
        <w:rPr>
          <w:rStyle w:val="Hyperlink"/>
          <w:lang w:val="en-US"/>
        </w:rPr>
        <w:t>http://gcb.rcpcm.org</w:t>
      </w:r>
      <w:del w:id="498" w:author="Admin" w:date="2020-04-29T17:56:00Z">
        <w:r w:rsidR="00433916" w:rsidRPr="007323B4" w:rsidDel="00433916">
          <w:rPr>
            <w:rStyle w:val="Hyperlink"/>
            <w:lang w:val="en-US"/>
          </w:rPr>
          <w:delText>.</w:delText>
        </w:r>
      </w:del>
      <w:ins w:id="499" w:author="Admin" w:date="2020-04-29T17:56:00Z">
        <w:r w:rsidR="00433916" w:rsidRPr="007323B4">
          <w:rPr>
            <w:rStyle w:val="Hyperlink"/>
            <w:lang w:val="en-US"/>
          </w:rPr>
          <w:t xml:space="preserve"> and</w:t>
        </w:r>
      </w:ins>
      <w:del w:id="500" w:author="Admin" w:date="2020-04-29T17:56:00Z">
        <w:r w:rsidR="00433916" w:rsidRPr="007323B4" w:rsidDel="00433916">
          <w:rPr>
            <w:rStyle w:val="Hyperlink"/>
            <w:lang w:val="en-US"/>
          </w:rPr>
          <w:delText xml:space="preserve"> </w:delText>
        </w:r>
      </w:del>
      <w:ins w:id="501" w:author="Admin" w:date="2020-04-29T17:56:00Z">
        <w:r w:rsidR="00433916">
          <w:rPr>
            <w:lang w:val="en-US"/>
          </w:rPr>
          <w:fldChar w:fldCharType="end"/>
        </w:r>
      </w:ins>
      <w:ins w:id="502" w:author="Admin" w:date="2020-04-29T14:22:00Z">
        <w:r w:rsidR="00CA669A">
          <w:rPr>
            <w:lang w:val="en-US"/>
          </w:rPr>
          <w:t xml:space="preserve"> contains data for 143 </w:t>
        </w:r>
      </w:ins>
      <w:ins w:id="503" w:author="Admin" w:date="2020-04-29T14:25:00Z">
        <w:r w:rsidR="00CA669A">
          <w:rPr>
            <w:lang w:val="en-US"/>
          </w:rPr>
          <w:t xml:space="preserve">prokaryote </w:t>
        </w:r>
      </w:ins>
      <w:ins w:id="504" w:author="Admin" w:date="2020-04-29T14:22:00Z">
        <w:r w:rsidR="00CA669A">
          <w:rPr>
            <w:lang w:val="en-US"/>
          </w:rPr>
          <w:t>species</w:t>
        </w:r>
      </w:ins>
      <w:ins w:id="505" w:author="Admin" w:date="2020-04-29T14:26:00Z">
        <w:r w:rsidR="00240C66">
          <w:rPr>
            <w:lang w:val="en-US"/>
          </w:rPr>
          <w:t>.</w:t>
        </w:r>
      </w:ins>
      <w:ins w:id="506" w:author="Admin" w:date="2020-04-29T17:56:00Z">
        <w:r w:rsidR="00433916">
          <w:rPr>
            <w:lang w:val="en-US"/>
          </w:rPr>
          <w:t xml:space="preserve"> </w:t>
        </w:r>
      </w:ins>
      <w:ins w:id="507" w:author="Admin" w:date="2020-04-29T17:57:00Z">
        <w:r w:rsidR="00433916">
          <w:rPr>
            <w:lang w:val="en-US"/>
          </w:rPr>
          <w:t xml:space="preserve">Subset of available </w:t>
        </w:r>
      </w:ins>
      <w:ins w:id="508" w:author="Admin" w:date="2020-04-29T17:56:00Z">
        <w:r w:rsidR="00433916">
          <w:rPr>
            <w:lang w:val="en-US"/>
          </w:rPr>
          <w:t xml:space="preserve">genomes </w:t>
        </w:r>
      </w:ins>
      <w:ins w:id="509" w:author="Admin" w:date="2020-04-29T17:58:00Z">
        <w:r w:rsidR="00433916">
          <w:rPr>
            <w:lang w:val="en-US"/>
          </w:rPr>
          <w:t xml:space="preserve">was included in the analysis when number of available genomes were greater than 100 (with exception for E. coli). </w:t>
        </w:r>
      </w:ins>
      <w:ins w:id="510" w:author="Admin" w:date="2020-04-29T14:31:00Z">
        <w:r w:rsidR="00240C66">
          <w:rPr>
            <w:lang w:val="en-US"/>
          </w:rPr>
          <w:t>C</w:t>
        </w:r>
      </w:ins>
      <w:ins w:id="511" w:author="Admin" w:date="2020-04-29T14:24:00Z">
        <w:r w:rsidR="00CA669A">
          <w:rPr>
            <w:lang w:val="en-US"/>
          </w:rPr>
          <w:t>ompl</w:t>
        </w:r>
      </w:ins>
      <w:ins w:id="512" w:author="Admin" w:date="2020-04-29T14:25:00Z">
        <w:r w:rsidR="00CA669A">
          <w:rPr>
            <w:lang w:val="en-US"/>
          </w:rPr>
          <w:t xml:space="preserve">exity profiles </w:t>
        </w:r>
      </w:ins>
      <w:ins w:id="513" w:author="Admin" w:date="2020-04-29T14:31:00Z">
        <w:r w:rsidR="00240C66">
          <w:rPr>
            <w:lang w:val="en-US"/>
          </w:rPr>
          <w:t xml:space="preserve">in web version </w:t>
        </w:r>
        <w:r w:rsidR="00433916">
          <w:rPr>
            <w:lang w:val="en-US"/>
          </w:rPr>
          <w:t xml:space="preserve">were </w:t>
        </w:r>
        <w:r w:rsidR="00240C66">
          <w:rPr>
            <w:lang w:val="en-US"/>
          </w:rPr>
          <w:t xml:space="preserve">calculated </w:t>
        </w:r>
      </w:ins>
      <w:ins w:id="514" w:author="Admin" w:date="2020-04-29T14:25:00Z">
        <w:r w:rsidR="00CA669A">
          <w:rPr>
            <w:lang w:val="en-US"/>
          </w:rPr>
          <w:t xml:space="preserve">with window </w:t>
        </w:r>
      </w:ins>
      <w:ins w:id="515" w:author="Admin" w:date="2020-04-29T14:32:00Z">
        <w:r w:rsidR="00240C66">
          <w:rPr>
            <w:lang w:val="en-US"/>
          </w:rPr>
          <w:t xml:space="preserve">size </w:t>
        </w:r>
      </w:ins>
      <w:ins w:id="516" w:author="Admin" w:date="2020-04-29T18:01:00Z">
        <w:r w:rsidR="00433916">
          <w:rPr>
            <w:lang w:val="en-US"/>
          </w:rPr>
          <w:t>of</w:t>
        </w:r>
      </w:ins>
      <w:ins w:id="517" w:author="Admin" w:date="2020-04-29T14:25:00Z">
        <w:r w:rsidR="00CA669A">
          <w:rPr>
            <w:lang w:val="en-US"/>
          </w:rPr>
          <w:t xml:space="preserve"> 20, 50 </w:t>
        </w:r>
      </w:ins>
      <w:ins w:id="518" w:author="Admin" w:date="2020-04-29T18:01:00Z">
        <w:r w:rsidR="00433916">
          <w:rPr>
            <w:lang w:val="en-US"/>
          </w:rPr>
          <w:t>an</w:t>
        </w:r>
      </w:ins>
      <w:ins w:id="519" w:author="Admin" w:date="2020-04-29T14:25:00Z">
        <w:r w:rsidR="00CA669A">
          <w:rPr>
            <w:lang w:val="en-US"/>
          </w:rPr>
          <w:t>d 100</w:t>
        </w:r>
      </w:ins>
      <w:ins w:id="520" w:author="Admin" w:date="2020-04-29T14:32:00Z">
        <w:r w:rsidR="00240C66">
          <w:rPr>
            <w:lang w:val="en-US"/>
          </w:rPr>
          <w:t xml:space="preserve"> genes</w:t>
        </w:r>
      </w:ins>
      <w:ins w:id="521" w:author="Admin" w:date="2020-04-29T14:25:00Z">
        <w:r w:rsidR="00CA669A">
          <w:rPr>
            <w:lang w:val="en-US"/>
          </w:rPr>
          <w:t>.</w:t>
        </w:r>
      </w:ins>
      <w:ins w:id="522" w:author="Admin" w:date="2020-04-29T14:26:00Z">
        <w:r w:rsidR="00CA669A">
          <w:rPr>
            <w:lang w:val="en-US"/>
          </w:rPr>
          <w:t xml:space="preserve"> If user wants to perfo</w:t>
        </w:r>
      </w:ins>
      <w:ins w:id="523" w:author="Admin" w:date="2020-04-29T14:27:00Z">
        <w:r w:rsidR="00CA669A">
          <w:rPr>
            <w:lang w:val="en-US"/>
          </w:rPr>
          <w:t>r</w:t>
        </w:r>
      </w:ins>
      <w:ins w:id="524" w:author="Admin" w:date="2020-04-29T14:26:00Z">
        <w:r w:rsidR="00CA669A">
          <w:rPr>
            <w:lang w:val="en-US"/>
          </w:rPr>
          <w:t>m anal</w:t>
        </w:r>
      </w:ins>
      <w:ins w:id="525" w:author="Admin" w:date="2020-04-29T14:27:00Z">
        <w:r w:rsidR="00CA669A">
          <w:rPr>
            <w:lang w:val="en-US"/>
          </w:rPr>
          <w:t xml:space="preserve">ysis on </w:t>
        </w:r>
      </w:ins>
      <w:ins w:id="526" w:author="Admin" w:date="2020-04-29T14:28:00Z">
        <w:r w:rsidR="00CA669A">
          <w:rPr>
            <w:lang w:val="en-US"/>
          </w:rPr>
          <w:t xml:space="preserve">a custom set of </w:t>
        </w:r>
        <w:r w:rsidR="00240C66">
          <w:rPr>
            <w:lang w:val="en-US"/>
          </w:rPr>
          <w:t xml:space="preserve">genomes or </w:t>
        </w:r>
      </w:ins>
      <w:ins w:id="527" w:author="Admin" w:date="2020-04-29T18:02:00Z">
        <w:r w:rsidR="00433916">
          <w:rPr>
            <w:lang w:val="en-US"/>
          </w:rPr>
          <w:t xml:space="preserve">with a </w:t>
        </w:r>
      </w:ins>
      <w:ins w:id="528" w:author="Admin" w:date="2020-04-29T14:33:00Z">
        <w:r w:rsidR="00240C66">
          <w:rPr>
            <w:lang w:val="en-US"/>
          </w:rPr>
          <w:t xml:space="preserve">different </w:t>
        </w:r>
      </w:ins>
      <w:ins w:id="529" w:author="Admin" w:date="2020-04-29T14:28:00Z">
        <w:r w:rsidR="00240C66">
          <w:rPr>
            <w:lang w:val="en-US"/>
          </w:rPr>
          <w:t xml:space="preserve">window </w:t>
        </w:r>
      </w:ins>
      <w:ins w:id="530" w:author="Admin" w:date="2020-04-29T14:32:00Z">
        <w:r w:rsidR="00240C66">
          <w:rPr>
            <w:lang w:val="en-US"/>
          </w:rPr>
          <w:t>size,</w:t>
        </w:r>
      </w:ins>
      <w:ins w:id="531" w:author="Admin" w:date="2020-04-29T14:28:00Z">
        <w:r w:rsidR="00240C66">
          <w:rPr>
            <w:lang w:val="en-US"/>
          </w:rPr>
          <w:t xml:space="preserve"> then standalone version should be used. </w:t>
        </w:r>
      </w:ins>
      <w:ins w:id="532" w:author="Admin" w:date="2020-04-29T14:34:00Z">
        <w:r w:rsidR="00240C66">
          <w:rPr>
            <w:lang w:val="en-US"/>
          </w:rPr>
          <w:t xml:space="preserve">All features </w:t>
        </w:r>
      </w:ins>
      <w:ins w:id="533" w:author="Admin" w:date="2020-04-29T18:02:00Z">
        <w:r w:rsidR="00433916">
          <w:rPr>
            <w:lang w:val="en-US"/>
          </w:rPr>
          <w:t>of web version are available in a s</w:t>
        </w:r>
      </w:ins>
      <w:ins w:id="534" w:author="Admin" w:date="2020-04-29T14:33:00Z">
        <w:r w:rsidR="00433916">
          <w:rPr>
            <w:lang w:val="en-US"/>
          </w:rPr>
          <w:t>tandalone version</w:t>
        </w:r>
      </w:ins>
      <w:ins w:id="535" w:author="Admin" w:date="2020-04-29T18:02:00Z">
        <w:r w:rsidR="00433916">
          <w:rPr>
            <w:lang w:val="en-US"/>
          </w:rPr>
          <w:t xml:space="preserve">. To use </w:t>
        </w:r>
      </w:ins>
      <w:ins w:id="536" w:author="Admin" w:date="2020-04-29T18:03:00Z">
        <w:r w:rsidR="00433916">
          <w:rPr>
            <w:lang w:val="en-US"/>
          </w:rPr>
          <w:t>a standalone version user should possess a basic command-line usage skills.</w:t>
        </w:r>
      </w:ins>
      <w:ins w:id="537" w:author="Admin" w:date="2020-04-29T18:04:00Z">
        <w:r w:rsidR="00A07E2A">
          <w:rPr>
            <w:lang w:val="en-US"/>
          </w:rPr>
          <w:t xml:space="preserve"> </w:t>
        </w:r>
      </w:ins>
      <w:ins w:id="538" w:author="Admin" w:date="2020-04-29T19:46:00Z">
        <w:r w:rsidR="002D1488">
          <w:rPr>
            <w:lang w:val="en-US"/>
          </w:rPr>
          <w:t xml:space="preserve">No </w:t>
        </w:r>
        <w:proofErr w:type="spellStart"/>
        <w:r w:rsidR="002D1488">
          <w:rPr>
            <w:lang w:val="en-US"/>
          </w:rPr>
          <w:t>precalculated</w:t>
        </w:r>
        <w:proofErr w:type="spellEnd"/>
        <w:r w:rsidR="002D1488">
          <w:rPr>
            <w:lang w:val="en-US"/>
          </w:rPr>
          <w:t xml:space="preserve"> data is available in standalone version. </w:t>
        </w:r>
      </w:ins>
      <w:del w:id="539" w:author="Admin" w:date="2020-04-29T18:03:00Z">
        <w:r w:rsidRPr="002E1375" w:rsidDel="00A07E2A">
          <w:rPr>
            <w:lang w:val="en-US"/>
          </w:rPr>
          <w:delText xml:space="preserve">The standalone browser-based application and a set of command-line scripts are available at </w:delText>
        </w:r>
      </w:del>
      <w:ins w:id="540" w:author="Admin" w:date="2020-04-09T15:09:00Z">
        <w:r w:rsidR="00A1745A">
          <w:rPr>
            <w:lang w:val="en-US"/>
          </w:rPr>
          <w:t xml:space="preserve">In this section we will first describe </w:t>
        </w:r>
      </w:ins>
      <w:ins w:id="541" w:author="Admin" w:date="2020-04-09T15:10:00Z">
        <w:r w:rsidR="00A1745A">
          <w:rPr>
            <w:lang w:val="en-US"/>
          </w:rPr>
          <w:t>graphic user interface (</w:t>
        </w:r>
      </w:ins>
      <w:ins w:id="542" w:author="Admin" w:date="2020-04-09T15:09:00Z">
        <w:r w:rsidR="00A1745A">
          <w:rPr>
            <w:lang w:val="en-US"/>
          </w:rPr>
          <w:t>GUI)</w:t>
        </w:r>
      </w:ins>
      <w:ins w:id="543" w:author="Admin" w:date="2020-04-09T15:10:00Z">
        <w:r w:rsidR="00A1745A">
          <w:rPr>
            <w:lang w:val="en-US"/>
          </w:rPr>
          <w:t xml:space="preserve"> elements, then </w:t>
        </w:r>
      </w:ins>
      <w:ins w:id="544" w:author="Admin" w:date="2020-04-09T15:11:00Z">
        <w:r w:rsidR="00A1745A">
          <w:rPr>
            <w:lang w:val="en-US"/>
          </w:rPr>
          <w:t>the use of</w:t>
        </w:r>
      </w:ins>
      <w:ins w:id="545" w:author="Admin" w:date="2020-04-09T15:10:00Z">
        <w:r w:rsidR="00A1745A">
          <w:rPr>
            <w:lang w:val="en-US"/>
          </w:rPr>
          <w:t xml:space="preserve"> standalone version. </w:t>
        </w:r>
      </w:ins>
    </w:p>
    <w:p w:rsidR="007C68BE" w:rsidRPr="007C68BE" w:rsidRDefault="007C68BE">
      <w:pPr>
        <w:spacing w:after="209"/>
        <w:ind w:left="25" w:firstLine="0"/>
        <w:rPr>
          <w:ins w:id="546" w:author="Admin" w:date="2020-04-10T11:13:00Z"/>
          <w:b/>
          <w:lang w:val="en-US"/>
          <w:rPrChange w:id="547" w:author="Admin" w:date="2020-04-10T11:14:00Z">
            <w:rPr>
              <w:ins w:id="548" w:author="Admin" w:date="2020-04-10T11:13:00Z"/>
              <w:lang w:val="en-US"/>
            </w:rPr>
          </w:rPrChange>
        </w:rPr>
        <w:pPrChange w:id="549" w:author="Admin" w:date="2020-04-10T11:13:00Z">
          <w:pPr>
            <w:spacing w:after="209"/>
            <w:ind w:left="25" w:firstLine="283"/>
          </w:pPr>
        </w:pPrChange>
      </w:pPr>
      <w:ins w:id="550" w:author="Admin" w:date="2020-04-10T11:13:00Z">
        <w:r w:rsidRPr="007C68BE">
          <w:rPr>
            <w:b/>
            <w:lang w:val="en-US"/>
            <w:rPrChange w:id="551" w:author="Admin" w:date="2020-04-10T11:14:00Z">
              <w:rPr>
                <w:lang w:val="en-US"/>
              </w:rPr>
            </w:rPrChange>
          </w:rPr>
          <w:t xml:space="preserve">Elements of </w:t>
        </w:r>
      </w:ins>
      <w:ins w:id="552" w:author="Admin" w:date="2020-04-10T11:14:00Z">
        <w:r w:rsidRPr="007C68BE">
          <w:rPr>
            <w:b/>
            <w:lang w:val="en-US"/>
            <w:rPrChange w:id="553" w:author="Admin" w:date="2020-04-10T11:14:00Z">
              <w:rPr>
                <w:lang w:val="en-US"/>
              </w:rPr>
            </w:rPrChange>
          </w:rPr>
          <w:t>graphic user interface</w:t>
        </w:r>
      </w:ins>
    </w:p>
    <w:p w:rsidR="004B7985" w:rsidRPr="002E1375" w:rsidRDefault="00CD6C6B">
      <w:pPr>
        <w:spacing w:after="209"/>
        <w:ind w:left="25" w:firstLine="0"/>
        <w:rPr>
          <w:lang w:val="en-US"/>
        </w:rPr>
        <w:pPrChange w:id="554" w:author="Admin" w:date="2020-04-10T11:13:00Z">
          <w:pPr>
            <w:spacing w:after="209"/>
            <w:ind w:left="25" w:firstLine="283"/>
          </w:pPr>
        </w:pPrChange>
      </w:pPr>
      <w:r w:rsidRPr="002E1375">
        <w:rPr>
          <w:lang w:val="en-US"/>
        </w:rPr>
        <w:t xml:space="preserve">GCB browser-based GUI consists of three main parts: 1) the top panel that allows selection </w:t>
      </w:r>
      <w:ins w:id="555" w:author="Admin" w:date="2020-04-09T12:05:00Z">
        <w:r w:rsidR="006164D8">
          <w:rPr>
            <w:lang w:val="en-US"/>
          </w:rPr>
          <w:t>o</w:t>
        </w:r>
      </w:ins>
      <w:r w:rsidRPr="002E1375">
        <w:rPr>
          <w:lang w:val="en-US"/>
        </w:rPr>
        <w:t xml:space="preserve">f a genome and a region to work with, </w:t>
      </w:r>
      <w:ins w:id="556" w:author="Admin" w:date="2020-04-09T12:34:00Z">
        <w:r w:rsidR="004F4487">
          <w:rPr>
            <w:lang w:val="en-US"/>
          </w:rPr>
          <w:t xml:space="preserve">2) search panel, </w:t>
        </w:r>
      </w:ins>
      <w:del w:id="557" w:author="Admin" w:date="2020-04-09T12:34:00Z">
        <w:r w:rsidRPr="002E1375" w:rsidDel="004F4487">
          <w:rPr>
            <w:lang w:val="en-US"/>
          </w:rPr>
          <w:delText>2</w:delText>
        </w:r>
      </w:del>
      <w:ins w:id="558" w:author="Admin" w:date="2020-04-09T12:34:00Z">
        <w:r w:rsidR="004F4487">
          <w:rPr>
            <w:lang w:val="en-US"/>
          </w:rPr>
          <w:t>3</w:t>
        </w:r>
      </w:ins>
      <w:r w:rsidRPr="002E1375">
        <w:rPr>
          <w:lang w:val="en-US"/>
        </w:rPr>
        <w:t>) the complexity plot</w:t>
      </w:r>
      <w:ins w:id="559" w:author="Admin" w:date="2020-04-09T12:24:00Z">
        <w:r w:rsidR="009B5BF9">
          <w:rPr>
            <w:lang w:val="en-US"/>
          </w:rPr>
          <w:t>,</w:t>
        </w:r>
      </w:ins>
      <w:r w:rsidRPr="002E1375">
        <w:rPr>
          <w:lang w:val="en-US"/>
        </w:rPr>
        <w:t xml:space="preserve"> </w:t>
      </w:r>
      <w:del w:id="560" w:author="Admin" w:date="2020-04-09T12:24:00Z">
        <w:r w:rsidRPr="002E1375" w:rsidDel="009B5BF9">
          <w:rPr>
            <w:lang w:val="en-US"/>
          </w:rPr>
          <w:delText xml:space="preserve">showing complexity profile for selected genome and contig (in case if the assembly contains more than one contig), </w:delText>
        </w:r>
      </w:del>
      <w:ins w:id="561" w:author="Admin" w:date="2020-04-09T12:34:00Z">
        <w:r w:rsidR="004F4487">
          <w:rPr>
            <w:lang w:val="en-US"/>
          </w:rPr>
          <w:t>4</w:t>
        </w:r>
      </w:ins>
      <w:del w:id="562" w:author="Admin" w:date="2020-04-09T12:34:00Z">
        <w:r w:rsidRPr="002E1375" w:rsidDel="004F4487">
          <w:rPr>
            <w:lang w:val="en-US"/>
          </w:rPr>
          <w:delText>3</w:delText>
        </w:r>
      </w:del>
      <w:r w:rsidRPr="002E1375">
        <w:rPr>
          <w:lang w:val="en-US"/>
        </w:rPr>
        <w:t>) the subgraph visualization form (Figure 2).</w:t>
      </w:r>
    </w:p>
    <w:p w:rsidR="004B7985" w:rsidRDefault="00CD6C6B">
      <w:pPr>
        <w:spacing w:after="261" w:line="268" w:lineRule="auto"/>
        <w:ind w:left="25" w:right="18" w:firstLine="6"/>
        <w:jc w:val="both"/>
        <w:rPr>
          <w:ins w:id="563" w:author="Admin" w:date="2020-04-09T12:35:00Z"/>
          <w:lang w:val="en-US"/>
        </w:rPr>
      </w:pPr>
      <w:r w:rsidRPr="00A562D8">
        <w:rPr>
          <w:b/>
          <w:lang w:val="en-US"/>
          <w:rPrChange w:id="564" w:author="Admin" w:date="2020-04-09T10:12:00Z">
            <w:rPr>
              <w:b/>
            </w:rPr>
          </w:rPrChange>
        </w:rPr>
        <w:t>Fig 2. Screenshot of GCB browser-based interface</w:t>
      </w:r>
      <w:r w:rsidRPr="00A562D8">
        <w:rPr>
          <w:lang w:val="en-US"/>
          <w:rPrChange w:id="565" w:author="Admin" w:date="2020-04-09T10:12:00Z">
            <w:rPr/>
          </w:rPrChange>
        </w:rPr>
        <w:t xml:space="preserve">. </w:t>
      </w:r>
      <w:r w:rsidRPr="002E1375">
        <w:rPr>
          <w:lang w:val="en-US"/>
        </w:rPr>
        <w:t xml:space="preserve">GCB GUI is available at gcb.rcpcm.org and when GCB is run as a local server. It consists of </w:t>
      </w:r>
      <w:del w:id="566" w:author="Admin" w:date="2020-04-09T12:25:00Z">
        <w:r w:rsidRPr="002E1375" w:rsidDel="009B5BF9">
          <w:rPr>
            <w:lang w:val="en-US"/>
          </w:rPr>
          <w:delText xml:space="preserve">top </w:delText>
        </w:r>
      </w:del>
      <w:r w:rsidRPr="002E1375">
        <w:rPr>
          <w:lang w:val="en-US"/>
        </w:rPr>
        <w:t>panel to select organism, complexity profile panel, subgraph visualization panel</w:t>
      </w:r>
      <w:del w:id="567" w:author="Admin" w:date="2020-04-09T12:25:00Z">
        <w:r w:rsidRPr="002E1375" w:rsidDel="009B5BF9">
          <w:rPr>
            <w:lang w:val="en-US"/>
          </w:rPr>
          <w:delText>,</w:delText>
        </w:r>
      </w:del>
      <w:ins w:id="568" w:author="Admin" w:date="2020-04-09T12:25:00Z">
        <w:r w:rsidR="009B5BF9">
          <w:rPr>
            <w:lang w:val="en-US"/>
          </w:rPr>
          <w:t xml:space="preserve"> with</w:t>
        </w:r>
      </w:ins>
      <w:r w:rsidRPr="002E1375">
        <w:rPr>
          <w:lang w:val="en-US"/>
        </w:rPr>
        <w:t xml:space="preserve"> nodes and edges information </w:t>
      </w:r>
      <w:del w:id="569" w:author="Admin" w:date="2020-04-09T12:25:00Z">
        <w:r w:rsidRPr="002E1375" w:rsidDel="009B5BF9">
          <w:rPr>
            <w:lang w:val="en-US"/>
          </w:rPr>
          <w:delText>panel</w:delText>
        </w:r>
      </w:del>
      <w:ins w:id="570" w:author="Admin" w:date="2020-04-09T12:25:00Z">
        <w:r w:rsidR="009B5BF9">
          <w:rPr>
            <w:lang w:val="en-US"/>
          </w:rPr>
          <w:t>box</w:t>
        </w:r>
      </w:ins>
      <w:r w:rsidRPr="002E1375">
        <w:rPr>
          <w:lang w:val="en-US"/>
        </w:rPr>
        <w:t>.</w:t>
      </w:r>
    </w:p>
    <w:p w:rsidR="00A1745A" w:rsidRDefault="00CA4F29">
      <w:pPr>
        <w:spacing w:after="261" w:line="268" w:lineRule="auto"/>
        <w:ind w:left="25" w:right="18" w:firstLine="289"/>
        <w:jc w:val="both"/>
        <w:rPr>
          <w:ins w:id="571" w:author="Admin" w:date="2020-04-09T15:04:00Z"/>
          <w:lang w:val="en-US"/>
        </w:rPr>
        <w:pPrChange w:id="572" w:author="Admin" w:date="2020-04-09T14:32:00Z">
          <w:pPr>
            <w:spacing w:after="261" w:line="268" w:lineRule="auto"/>
            <w:ind w:left="25" w:right="18" w:firstLine="6"/>
            <w:jc w:val="both"/>
          </w:pPr>
        </w:pPrChange>
      </w:pPr>
      <w:ins w:id="573" w:author="Admin" w:date="2020-04-09T14:31:00Z">
        <w:r>
          <w:rPr>
            <w:lang w:val="en-US"/>
          </w:rPr>
          <w:t xml:space="preserve">In the </w:t>
        </w:r>
        <w:r w:rsidRPr="00C01031">
          <w:rPr>
            <w:i/>
            <w:lang w:val="en-US"/>
            <w:rPrChange w:id="574" w:author="Admin" w:date="2020-04-10T11:32:00Z">
              <w:rPr>
                <w:lang w:val="en-US"/>
              </w:rPr>
            </w:rPrChange>
          </w:rPr>
          <w:t>top panel</w:t>
        </w:r>
        <w:r>
          <w:rPr>
            <w:lang w:val="en-US"/>
          </w:rPr>
          <w:t xml:space="preserve"> user can select </w:t>
        </w:r>
      </w:ins>
      <w:ins w:id="575" w:author="Admin" w:date="2020-04-09T14:37:00Z">
        <w:r>
          <w:rPr>
            <w:lang w:val="en-US"/>
          </w:rPr>
          <w:t>genome</w:t>
        </w:r>
      </w:ins>
      <w:ins w:id="576" w:author="Admin" w:date="2020-04-09T14:40:00Z">
        <w:r>
          <w:rPr>
            <w:lang w:val="en-US"/>
          </w:rPr>
          <w:t>s</w:t>
        </w:r>
      </w:ins>
      <w:ins w:id="577" w:author="Admin" w:date="2020-04-09T14:37:00Z">
        <w:r>
          <w:rPr>
            <w:lang w:val="en-US"/>
          </w:rPr>
          <w:t xml:space="preserve"> set (</w:t>
        </w:r>
      </w:ins>
      <w:ins w:id="578" w:author="Admin" w:date="2020-04-09T14:40:00Z">
        <w:r>
          <w:rPr>
            <w:lang w:val="en-US"/>
          </w:rPr>
          <w:t xml:space="preserve">one per </w:t>
        </w:r>
      </w:ins>
      <w:ins w:id="579" w:author="Admin" w:date="2020-04-09T14:37:00Z">
        <w:r>
          <w:rPr>
            <w:lang w:val="en-US"/>
          </w:rPr>
          <w:t>species</w:t>
        </w:r>
      </w:ins>
      <w:ins w:id="580" w:author="Admin" w:date="2020-04-09T14:40:00Z">
        <w:r>
          <w:rPr>
            <w:lang w:val="en-US"/>
          </w:rPr>
          <w:t xml:space="preserve"> in a web server, arbitrary in a standalone version</w:t>
        </w:r>
      </w:ins>
      <w:ins w:id="581" w:author="Admin" w:date="2020-04-09T14:37:00Z">
        <w:r>
          <w:rPr>
            <w:lang w:val="en-US"/>
          </w:rPr>
          <w:t>)</w:t>
        </w:r>
      </w:ins>
      <w:ins w:id="582" w:author="Admin" w:date="2020-04-09T14:32:00Z">
        <w:r>
          <w:rPr>
            <w:lang w:val="en-US"/>
          </w:rPr>
          <w:t xml:space="preserve">, </w:t>
        </w:r>
      </w:ins>
      <w:ins w:id="583" w:author="Admin" w:date="2020-04-09T14:40:00Z">
        <w:r>
          <w:rPr>
            <w:lang w:val="en-US"/>
          </w:rPr>
          <w:t xml:space="preserve">particular </w:t>
        </w:r>
      </w:ins>
      <w:ins w:id="584" w:author="Admin" w:date="2020-04-09T14:32:00Z">
        <w:r>
          <w:rPr>
            <w:lang w:val="en-US"/>
          </w:rPr>
          <w:t xml:space="preserve">genome and </w:t>
        </w:r>
      </w:ins>
      <w:ins w:id="585" w:author="Admin" w:date="2020-04-09T14:41:00Z">
        <w:r>
          <w:rPr>
            <w:lang w:val="en-US"/>
          </w:rPr>
          <w:t xml:space="preserve">a </w:t>
        </w:r>
      </w:ins>
      <w:proofErr w:type="spellStart"/>
      <w:ins w:id="586" w:author="Admin" w:date="2020-04-09T14:32:00Z">
        <w:r>
          <w:rPr>
            <w:lang w:val="en-US"/>
          </w:rPr>
          <w:t>contig</w:t>
        </w:r>
        <w:proofErr w:type="spellEnd"/>
        <w:r>
          <w:rPr>
            <w:lang w:val="en-US"/>
          </w:rPr>
          <w:t xml:space="preserve"> </w:t>
        </w:r>
      </w:ins>
      <w:ins w:id="587" w:author="Admin" w:date="2020-04-09T14:33:00Z">
        <w:r>
          <w:rPr>
            <w:lang w:val="en-US"/>
          </w:rPr>
          <w:t>(in the case of draft genome or when genome consists of several replicons)</w:t>
        </w:r>
      </w:ins>
      <w:ins w:id="588" w:author="Admin" w:date="2020-04-09T14:34:00Z">
        <w:r>
          <w:rPr>
            <w:lang w:val="en-US"/>
          </w:rPr>
          <w:t>.</w:t>
        </w:r>
      </w:ins>
      <w:ins w:id="589" w:author="Admin" w:date="2020-04-09T14:37:00Z">
        <w:r>
          <w:rPr>
            <w:lang w:val="en-US"/>
          </w:rPr>
          <w:t xml:space="preserve"> When this is selected</w:t>
        </w:r>
      </w:ins>
      <w:ins w:id="590" w:author="Admin" w:date="2020-04-09T14:41:00Z">
        <w:r>
          <w:rPr>
            <w:lang w:val="en-US"/>
          </w:rPr>
          <w:t>,</w:t>
        </w:r>
      </w:ins>
      <w:ins w:id="591" w:author="Admin" w:date="2020-04-09T14:37:00Z">
        <w:r>
          <w:rPr>
            <w:lang w:val="en-US"/>
          </w:rPr>
          <w:t xml:space="preserve"> complexity </w:t>
        </w:r>
      </w:ins>
      <w:ins w:id="592" w:author="Admin" w:date="2020-04-09T14:41:00Z">
        <w:r>
          <w:rPr>
            <w:lang w:val="en-US"/>
          </w:rPr>
          <w:t xml:space="preserve">profile </w:t>
        </w:r>
      </w:ins>
      <w:ins w:id="593" w:author="Admin" w:date="2020-04-09T14:37:00Z">
        <w:r>
          <w:rPr>
            <w:lang w:val="en-US"/>
          </w:rPr>
          <w:t>of selected</w:t>
        </w:r>
      </w:ins>
      <w:ins w:id="594" w:author="Admin" w:date="2020-04-09T14:34:00Z">
        <w:r>
          <w:rPr>
            <w:lang w:val="en-US"/>
          </w:rPr>
          <w:t xml:space="preserve"> </w:t>
        </w:r>
      </w:ins>
      <w:ins w:id="595" w:author="Admin" w:date="2020-04-09T14:38:00Z">
        <w:r>
          <w:rPr>
            <w:lang w:val="en-US"/>
          </w:rPr>
          <w:t>genome is plotted</w:t>
        </w:r>
      </w:ins>
      <w:ins w:id="596" w:author="Admin" w:date="2020-04-09T14:41:00Z">
        <w:r>
          <w:rPr>
            <w:lang w:val="en-US"/>
          </w:rPr>
          <w:t xml:space="preserve"> in a </w:t>
        </w:r>
        <w:r w:rsidR="00C1660A">
          <w:rPr>
            <w:lang w:val="en-US"/>
          </w:rPr>
          <w:t>complexity plot panel</w:t>
        </w:r>
      </w:ins>
      <w:ins w:id="597" w:author="Admin" w:date="2020-04-09T14:38:00Z">
        <w:r>
          <w:rPr>
            <w:lang w:val="en-US"/>
          </w:rPr>
          <w:t xml:space="preserve">. </w:t>
        </w:r>
      </w:ins>
      <w:ins w:id="598" w:author="Admin" w:date="2020-04-09T14:39:00Z">
        <w:r>
          <w:rPr>
            <w:lang w:val="en-US"/>
          </w:rPr>
          <w:t>User can also</w:t>
        </w:r>
      </w:ins>
      <w:ins w:id="599" w:author="Admin" w:date="2020-04-09T14:34:00Z">
        <w:r>
          <w:rPr>
            <w:lang w:val="en-US"/>
          </w:rPr>
          <w:t xml:space="preserve"> specify coordinates of the region of interest </w:t>
        </w:r>
        <w:r w:rsidR="00CD35EA">
          <w:rPr>
            <w:lang w:val="en-US"/>
          </w:rPr>
          <w:t xml:space="preserve">to be </w:t>
        </w:r>
      </w:ins>
      <w:ins w:id="600" w:author="Admin" w:date="2020-04-09T15:00:00Z">
        <w:r w:rsidR="00CD35EA">
          <w:rPr>
            <w:lang w:val="en-US"/>
          </w:rPr>
          <w:t>visualized in a graph form</w:t>
        </w:r>
      </w:ins>
      <w:ins w:id="601" w:author="Admin" w:date="2020-04-09T14:52:00Z">
        <w:r w:rsidR="00CD35EA">
          <w:rPr>
            <w:lang w:val="en-US"/>
          </w:rPr>
          <w:t>.</w:t>
        </w:r>
      </w:ins>
      <w:ins w:id="602" w:author="Admin" w:date="2020-04-09T15:01:00Z">
        <w:r w:rsidR="00CD35EA">
          <w:rPr>
            <w:lang w:val="en-US"/>
          </w:rPr>
          <w:t xml:space="preserve"> The size of the region should be </w:t>
        </w:r>
      </w:ins>
      <w:ins w:id="603" w:author="Admin" w:date="2020-04-09T15:02:00Z">
        <w:r w:rsidR="00A1745A">
          <w:rPr>
            <w:lang w:val="en-US"/>
          </w:rPr>
          <w:t>limited to</w:t>
        </w:r>
      </w:ins>
      <w:ins w:id="604" w:author="Admin" w:date="2020-04-09T15:01:00Z">
        <w:r w:rsidR="00A1745A">
          <w:rPr>
            <w:lang w:val="en-US"/>
          </w:rPr>
          <w:t xml:space="preserve"> dozens or</w:t>
        </w:r>
        <w:r w:rsidR="00CD35EA">
          <w:rPr>
            <w:lang w:val="en-US"/>
          </w:rPr>
          <w:t xml:space="preserve"> few </w:t>
        </w:r>
      </w:ins>
      <w:ins w:id="605" w:author="Admin" w:date="2020-04-09T15:02:00Z">
        <w:r w:rsidR="00CD35EA">
          <w:rPr>
            <w:lang w:val="en-US"/>
          </w:rPr>
          <w:t>hundreds</w:t>
        </w:r>
        <w:r w:rsidR="00A1745A">
          <w:rPr>
            <w:lang w:val="en-US"/>
          </w:rPr>
          <w:t xml:space="preserve"> of </w:t>
        </w:r>
        <w:proofErr w:type="spellStart"/>
        <w:r w:rsidR="00A1745A">
          <w:rPr>
            <w:lang w:val="en-US"/>
          </w:rPr>
          <w:t>kilobases</w:t>
        </w:r>
      </w:ins>
      <w:proofErr w:type="spellEnd"/>
      <w:ins w:id="606" w:author="Admin" w:date="2020-04-09T15:03:00Z">
        <w:r w:rsidR="00A1745A">
          <w:rPr>
            <w:lang w:val="en-US"/>
          </w:rPr>
          <w:t xml:space="preserve"> in order to graph visualization step to be performed.</w:t>
        </w:r>
      </w:ins>
    </w:p>
    <w:p w:rsidR="004F4487" w:rsidRPr="00A1745A" w:rsidRDefault="00A1745A">
      <w:pPr>
        <w:spacing w:after="261" w:line="268" w:lineRule="auto"/>
        <w:ind w:left="25" w:right="18" w:firstLine="289"/>
        <w:jc w:val="both"/>
        <w:rPr>
          <w:lang w:val="en-US"/>
        </w:rPr>
        <w:pPrChange w:id="607" w:author="Admin" w:date="2020-04-09T14:32:00Z">
          <w:pPr>
            <w:spacing w:after="261" w:line="268" w:lineRule="auto"/>
            <w:ind w:left="25" w:right="18" w:firstLine="6"/>
            <w:jc w:val="both"/>
          </w:pPr>
        </w:pPrChange>
      </w:pPr>
      <w:ins w:id="608" w:author="Admin" w:date="2020-04-09T15:04:00Z">
        <w:r>
          <w:rPr>
            <w:lang w:val="en-US"/>
          </w:rPr>
          <w:t xml:space="preserve">User can search gene annotations to identify location of genes of interest in a </w:t>
        </w:r>
        <w:r w:rsidRPr="00C01031">
          <w:rPr>
            <w:i/>
            <w:lang w:val="en-US"/>
            <w:rPrChange w:id="609" w:author="Admin" w:date="2020-04-10T11:33:00Z">
              <w:rPr>
                <w:lang w:val="en-US"/>
              </w:rPr>
            </w:rPrChange>
          </w:rPr>
          <w:t>search panel</w:t>
        </w:r>
        <w:r>
          <w:rPr>
            <w:lang w:val="en-US"/>
          </w:rPr>
          <w:t xml:space="preserve">. </w:t>
        </w:r>
      </w:ins>
      <w:ins w:id="610" w:author="Admin" w:date="2020-04-09T15:05:00Z">
        <w:r>
          <w:rPr>
            <w:lang w:val="en-US"/>
          </w:rPr>
          <w:t>Searching is performed over product feature of annotated genomes (only protein coding sequences are considered).</w:t>
        </w:r>
      </w:ins>
      <w:ins w:id="611" w:author="Admin" w:date="2020-04-09T15:06:00Z">
        <w:r>
          <w:rPr>
            <w:lang w:val="en-US"/>
          </w:rPr>
          <w:t xml:space="preserve"> </w:t>
        </w:r>
      </w:ins>
    </w:p>
    <w:p w:rsidR="00A1745A" w:rsidRPr="00A1745A" w:rsidRDefault="006164D8">
      <w:pPr>
        <w:spacing w:after="0"/>
        <w:ind w:left="25" w:firstLine="289"/>
        <w:rPr>
          <w:ins w:id="612" w:author="Admin" w:date="2020-04-09T12:08:00Z"/>
          <w:szCs w:val="20"/>
          <w:lang w:val="en-US"/>
        </w:rPr>
      </w:pPr>
      <w:ins w:id="613" w:author="Admin" w:date="2020-04-09T12:08:00Z">
        <w:r w:rsidRPr="00C01031">
          <w:rPr>
            <w:bCs/>
            <w:i/>
            <w:szCs w:val="20"/>
            <w:lang w:val="en-US"/>
            <w:rPrChange w:id="614" w:author="Admin" w:date="2020-04-10T11:33:00Z">
              <w:rPr>
                <w:b/>
                <w:bCs/>
                <w:sz w:val="22"/>
              </w:rPr>
            </w:rPrChange>
          </w:rPr>
          <w:t xml:space="preserve">Complexity plot </w:t>
        </w:r>
        <w:r w:rsidRPr="00C01031">
          <w:rPr>
            <w:i/>
            <w:szCs w:val="20"/>
            <w:lang w:val="en-US"/>
            <w:rPrChange w:id="615" w:author="Admin" w:date="2020-04-10T11:33:00Z">
              <w:rPr>
                <w:sz w:val="22"/>
              </w:rPr>
            </w:rPrChange>
          </w:rPr>
          <w:t>panel</w:t>
        </w:r>
        <w:r w:rsidRPr="006164D8">
          <w:rPr>
            <w:szCs w:val="20"/>
            <w:lang w:val="en-US"/>
            <w:rPrChange w:id="616" w:author="Admin" w:date="2020-04-09T12:09:00Z">
              <w:rPr>
                <w:sz w:val="22"/>
              </w:rPr>
            </w:rPrChange>
          </w:rPr>
          <w:t xml:space="preserve"> shows a visualization of complexity profile</w:t>
        </w:r>
      </w:ins>
      <w:ins w:id="617" w:author="Admin" w:date="2020-04-09T12:14:00Z">
        <w:r w:rsidR="00553E95">
          <w:rPr>
            <w:szCs w:val="20"/>
            <w:lang w:val="en-US"/>
          </w:rPr>
          <w:t xml:space="preserve"> of a selected genome</w:t>
        </w:r>
      </w:ins>
      <w:ins w:id="618" w:author="Admin" w:date="2020-04-09T12:11:00Z">
        <w:r w:rsidR="008254B7">
          <w:rPr>
            <w:szCs w:val="20"/>
            <w:lang w:val="en-US"/>
          </w:rPr>
          <w:t xml:space="preserve">. </w:t>
        </w:r>
      </w:ins>
      <w:ins w:id="619" w:author="Admin" w:date="2020-04-09T12:15:00Z">
        <w:r w:rsidR="00553E95">
          <w:rPr>
            <w:szCs w:val="20"/>
            <w:lang w:val="en-US"/>
          </w:rPr>
          <w:t>Numeric values of c</w:t>
        </w:r>
      </w:ins>
      <w:ins w:id="620" w:author="Admin" w:date="2020-04-09T12:08:00Z">
        <w:r w:rsidRPr="006164D8">
          <w:rPr>
            <w:szCs w:val="20"/>
            <w:lang w:val="en-US"/>
            <w:rPrChange w:id="621" w:author="Admin" w:date="2020-04-09T12:09:00Z">
              <w:rPr>
                <w:sz w:val="22"/>
              </w:rPr>
            </w:rPrChange>
          </w:rPr>
          <w:t>omplexity profile can be downloaded as a text file</w:t>
        </w:r>
      </w:ins>
      <w:ins w:id="622" w:author="Admin" w:date="2020-04-09T12:09:00Z">
        <w:r w:rsidR="00A1745A">
          <w:rPr>
            <w:szCs w:val="20"/>
            <w:lang w:val="en-US"/>
          </w:rPr>
          <w:t xml:space="preserve"> for further analysis (e.</w:t>
        </w:r>
      </w:ins>
      <w:ins w:id="623" w:author="Admin" w:date="2020-04-09T15:07:00Z">
        <w:r w:rsidR="00A1745A">
          <w:rPr>
            <w:szCs w:val="20"/>
            <w:lang w:val="en-US"/>
          </w:rPr>
          <w:t>g.</w:t>
        </w:r>
      </w:ins>
      <w:ins w:id="624" w:author="Admin" w:date="2020-04-09T12:09:00Z">
        <w:r w:rsidR="008254B7">
          <w:rPr>
            <w:szCs w:val="20"/>
            <w:lang w:val="en-US"/>
          </w:rPr>
          <w:t xml:space="preserve"> comparison with profiles for other organisms</w:t>
        </w:r>
      </w:ins>
      <w:ins w:id="625" w:author="Admin" w:date="2020-04-09T15:07:00Z">
        <w:r w:rsidR="00A1745A">
          <w:rPr>
            <w:szCs w:val="20"/>
            <w:lang w:val="en-US"/>
          </w:rPr>
          <w:t>)</w:t>
        </w:r>
      </w:ins>
      <w:ins w:id="626" w:author="Admin" w:date="2020-04-09T12:08:00Z">
        <w:r w:rsidRPr="006164D8">
          <w:rPr>
            <w:szCs w:val="20"/>
            <w:lang w:val="en-US"/>
            <w:rPrChange w:id="627" w:author="Admin" w:date="2020-04-09T12:09:00Z">
              <w:rPr>
                <w:sz w:val="22"/>
              </w:rPr>
            </w:rPrChange>
          </w:rPr>
          <w:t xml:space="preserve">. </w:t>
        </w:r>
      </w:ins>
      <w:ins w:id="628" w:author="Admin" w:date="2020-04-09T12:15:00Z">
        <w:r w:rsidR="00553E95">
          <w:rPr>
            <w:szCs w:val="20"/>
            <w:lang w:val="en-US"/>
          </w:rPr>
          <w:t xml:space="preserve">It is possible </w:t>
        </w:r>
        <w:r w:rsidR="00553E95" w:rsidRPr="005254A7">
          <w:rPr>
            <w:szCs w:val="20"/>
            <w:lang w:val="en-US"/>
          </w:rPr>
          <w:t xml:space="preserve">to </w:t>
        </w:r>
      </w:ins>
      <w:ins w:id="629" w:author="Admin" w:date="2020-04-09T12:17:00Z">
        <w:r w:rsidR="00553E95">
          <w:rPr>
            <w:szCs w:val="20"/>
            <w:lang w:val="en-US"/>
          </w:rPr>
          <w:t xml:space="preserve">add </w:t>
        </w:r>
      </w:ins>
      <w:ins w:id="630" w:author="Admin" w:date="2020-04-09T12:15:00Z">
        <w:r w:rsidR="00553E95">
          <w:rPr>
            <w:szCs w:val="20"/>
            <w:lang w:val="en-US"/>
          </w:rPr>
          <w:lastRenderedPageBreak/>
          <w:t xml:space="preserve">visualization of </w:t>
        </w:r>
        <w:r w:rsidR="00553E95" w:rsidRPr="005254A7">
          <w:rPr>
            <w:szCs w:val="20"/>
            <w:lang w:val="en-US"/>
          </w:rPr>
          <w:t>custom data (</w:t>
        </w:r>
      </w:ins>
      <w:ins w:id="631" w:author="Admin" w:date="2020-04-09T15:07:00Z">
        <w:r w:rsidR="00A1745A">
          <w:rPr>
            <w:szCs w:val="20"/>
            <w:lang w:val="en-US"/>
          </w:rPr>
          <w:t>like</w:t>
        </w:r>
      </w:ins>
      <w:ins w:id="632" w:author="Admin" w:date="2020-04-09T12:15:00Z">
        <w:r w:rsidR="00553E95">
          <w:rPr>
            <w:szCs w:val="20"/>
            <w:lang w:val="en-US"/>
          </w:rPr>
          <w:t xml:space="preserve"> </w:t>
        </w:r>
        <w:r w:rsidR="00553E95" w:rsidRPr="005254A7">
          <w:rPr>
            <w:szCs w:val="20"/>
            <w:lang w:val="en-US"/>
          </w:rPr>
          <w:t xml:space="preserve">GC content, pathogenicity islands, prophage </w:t>
        </w:r>
        <w:r w:rsidR="00553E95">
          <w:rPr>
            <w:szCs w:val="20"/>
            <w:lang w:val="en-US"/>
          </w:rPr>
          <w:t>regions, sequence motifs, etc.) by supplying</w:t>
        </w:r>
        <w:r w:rsidR="00553E95" w:rsidRPr="005254A7">
          <w:rPr>
            <w:szCs w:val="20"/>
            <w:lang w:val="en-US"/>
          </w:rPr>
          <w:t xml:space="preserve"> </w:t>
        </w:r>
      </w:ins>
      <w:ins w:id="633" w:author="Admin" w:date="2020-04-09T12:08:00Z">
        <w:r w:rsidRPr="006164D8">
          <w:rPr>
            <w:szCs w:val="20"/>
            <w:lang w:val="en-US"/>
            <w:rPrChange w:id="634" w:author="Admin" w:date="2020-04-09T12:09:00Z">
              <w:rPr>
                <w:sz w:val="22"/>
              </w:rPr>
            </w:rPrChange>
          </w:rPr>
          <w:t xml:space="preserve">file, </w:t>
        </w:r>
      </w:ins>
      <w:ins w:id="635" w:author="Admin" w:date="2020-04-09T12:16:00Z">
        <w:r w:rsidR="00553E95">
          <w:rPr>
            <w:szCs w:val="20"/>
            <w:lang w:val="en-US"/>
          </w:rPr>
          <w:t>formatted as:</w:t>
        </w:r>
      </w:ins>
      <w:ins w:id="636" w:author="Admin" w:date="2020-04-09T12:08:00Z">
        <w:r w:rsidRPr="006164D8">
          <w:rPr>
            <w:szCs w:val="20"/>
            <w:lang w:val="en-US"/>
            <w:rPrChange w:id="637" w:author="Admin" w:date="2020-04-09T12:09:00Z">
              <w:rPr>
                <w:sz w:val="22"/>
              </w:rPr>
            </w:rPrChange>
          </w:rPr>
          <w:t>  &lt;genome position&gt; &lt;numeric value&gt;</w:t>
        </w:r>
        <w:r w:rsidRPr="006164D8">
          <w:rPr>
            <w:szCs w:val="20"/>
            <w:lang w:val="en-US"/>
          </w:rPr>
          <w:t>.</w:t>
        </w:r>
      </w:ins>
    </w:p>
    <w:p w:rsidR="004220F1" w:rsidRPr="002E1375" w:rsidRDefault="00A1745A">
      <w:pPr>
        <w:spacing w:after="0"/>
        <w:ind w:left="25" w:firstLine="289"/>
        <w:rPr>
          <w:lang w:val="en-US"/>
        </w:rPr>
      </w:pPr>
      <w:ins w:id="638" w:author="Admin" w:date="2020-04-09T15:08:00Z">
        <w:r w:rsidRPr="00C01031">
          <w:rPr>
            <w:i/>
            <w:lang w:val="en-US"/>
            <w:rPrChange w:id="639" w:author="Admin" w:date="2020-04-10T11:33:00Z">
              <w:rPr>
                <w:lang w:val="en-US"/>
              </w:rPr>
            </w:rPrChange>
          </w:rPr>
          <w:t>Graph visualization panel</w:t>
        </w:r>
        <w:r>
          <w:rPr>
            <w:lang w:val="en-US"/>
          </w:rPr>
          <w:t xml:space="preserve"> </w:t>
        </w:r>
      </w:ins>
      <w:ins w:id="640" w:author="Admin" w:date="2020-04-09T18:39:00Z">
        <w:r w:rsidR="004220F1">
          <w:rPr>
            <w:lang w:val="en-US"/>
          </w:rPr>
          <w:t>shows graph representation for a selected region</w:t>
        </w:r>
      </w:ins>
      <w:ins w:id="641" w:author="Admin" w:date="2020-04-09T18:41:00Z">
        <w:r w:rsidR="004220F1">
          <w:rPr>
            <w:lang w:val="en-US"/>
          </w:rPr>
          <w:t xml:space="preserve"> of a genome</w:t>
        </w:r>
      </w:ins>
      <w:ins w:id="642" w:author="Admin" w:date="2020-04-09T18:39:00Z">
        <w:r w:rsidR="004220F1">
          <w:rPr>
            <w:lang w:val="en-US"/>
          </w:rPr>
          <w:t xml:space="preserve">.  </w:t>
        </w:r>
      </w:ins>
      <w:r w:rsidR="00CD6C6B" w:rsidRPr="002E1375">
        <w:rPr>
          <w:lang w:val="en-US"/>
        </w:rPr>
        <w:t xml:space="preserve">Several settings are </w:t>
      </w:r>
      <w:del w:id="643" w:author="Admin" w:date="2020-04-09T12:06:00Z">
        <w:r w:rsidR="00CD6C6B" w:rsidRPr="002E1375" w:rsidDel="006164D8">
          <w:rPr>
            <w:lang w:val="en-US"/>
          </w:rPr>
          <w:delText xml:space="preserve">implemented </w:delText>
        </w:r>
      </w:del>
      <w:ins w:id="644" w:author="Admin" w:date="2020-04-09T12:06:00Z">
        <w:r w:rsidR="006164D8">
          <w:rPr>
            <w:lang w:val="en-US"/>
          </w:rPr>
          <w:t xml:space="preserve">available </w:t>
        </w:r>
      </w:ins>
      <w:r w:rsidR="00CD6C6B" w:rsidRPr="002E1375">
        <w:rPr>
          <w:lang w:val="en-US"/>
        </w:rPr>
        <w:t>to customize subgraph visualization to make it convenient for the analysis</w:t>
      </w:r>
      <w:ins w:id="645" w:author="Admin" w:date="2020-04-09T18:42:00Z">
        <w:r w:rsidR="004220F1">
          <w:rPr>
            <w:lang w:val="en-US"/>
          </w:rPr>
          <w:t xml:space="preserve">, </w:t>
        </w:r>
      </w:ins>
      <w:ins w:id="646" w:author="Admin" w:date="2020-04-09T18:43:00Z">
        <w:r w:rsidR="004220F1">
          <w:rPr>
            <w:lang w:val="en-US"/>
          </w:rPr>
          <w:t xml:space="preserve">(e.g. </w:t>
        </w:r>
      </w:ins>
      <w:ins w:id="647" w:author="Admin" w:date="2020-04-09T18:42:00Z">
        <w:r w:rsidR="004220F1">
          <w:rPr>
            <w:lang w:val="en-US"/>
          </w:rPr>
          <w:t xml:space="preserve">by </w:t>
        </w:r>
      </w:ins>
      <w:ins w:id="648" w:author="Admin" w:date="2020-04-09T18:43:00Z">
        <w:r w:rsidR="004220F1">
          <w:rPr>
            <w:lang w:val="en-US"/>
          </w:rPr>
          <w:t xml:space="preserve">setting minimal </w:t>
        </w:r>
      </w:ins>
      <w:ins w:id="649" w:author="Admin" w:date="2020-04-09T18:42:00Z">
        <w:r w:rsidR="004220F1">
          <w:rPr>
            <w:lang w:val="en-US"/>
          </w:rPr>
          <w:t>edge weight</w:t>
        </w:r>
      </w:ins>
      <w:ins w:id="650" w:author="Admin" w:date="2020-04-09T18:43:00Z">
        <w:r w:rsidR="004220F1">
          <w:rPr>
            <w:lang w:val="en-US"/>
          </w:rPr>
          <w:t xml:space="preserve"> to be shown)</w:t>
        </w:r>
      </w:ins>
      <w:r w:rsidR="00CD6C6B" w:rsidRPr="002E1375">
        <w:rPr>
          <w:lang w:val="en-US"/>
        </w:rPr>
        <w:t xml:space="preserve">. Subgraph can </w:t>
      </w:r>
      <w:del w:id="651" w:author="Admin" w:date="2020-04-09T18:44:00Z">
        <w:r w:rsidR="00CD6C6B" w:rsidRPr="002E1375" w:rsidDel="004220F1">
          <w:rPr>
            <w:lang w:val="en-US"/>
          </w:rPr>
          <w:delText xml:space="preserve">also </w:delText>
        </w:r>
      </w:del>
      <w:r w:rsidR="00CD6C6B" w:rsidRPr="002E1375">
        <w:rPr>
          <w:lang w:val="en-US"/>
        </w:rPr>
        <w:t xml:space="preserve">be </w:t>
      </w:r>
      <w:del w:id="652" w:author="Admin" w:date="2020-04-09T18:44:00Z">
        <w:r w:rsidR="00CD6C6B" w:rsidRPr="002E1375" w:rsidDel="004220F1">
          <w:rPr>
            <w:lang w:val="en-US"/>
          </w:rPr>
          <w:delText xml:space="preserve">exported </w:delText>
        </w:r>
      </w:del>
      <w:ins w:id="653" w:author="Admin" w:date="2020-04-09T18:44:00Z">
        <w:r w:rsidR="004220F1">
          <w:rPr>
            <w:lang w:val="en-US"/>
          </w:rPr>
          <w:t xml:space="preserve">saved as a JPEG image or exported </w:t>
        </w:r>
      </w:ins>
      <w:r w:rsidR="00CD6C6B" w:rsidRPr="002E1375">
        <w:rPr>
          <w:lang w:val="en-US"/>
        </w:rPr>
        <w:t xml:space="preserve">in </w:t>
      </w:r>
      <w:ins w:id="654" w:author="Admin" w:date="2020-04-09T18:44:00Z">
        <w:r w:rsidR="004220F1">
          <w:rPr>
            <w:lang w:val="en-US"/>
          </w:rPr>
          <w:t xml:space="preserve">a </w:t>
        </w:r>
      </w:ins>
      <w:r w:rsidR="00CD6C6B" w:rsidRPr="002E1375">
        <w:rPr>
          <w:lang w:val="en-US"/>
        </w:rPr>
        <w:t xml:space="preserve">JSON format </w:t>
      </w:r>
      <w:del w:id="655" w:author="Admin" w:date="2020-04-09T18:44:00Z">
        <w:r w:rsidR="00CD6C6B" w:rsidRPr="002E1375" w:rsidDel="004220F1">
          <w:rPr>
            <w:lang w:val="en-US"/>
          </w:rPr>
          <w:delText xml:space="preserve">and </w:delText>
        </w:r>
      </w:del>
      <w:ins w:id="656" w:author="Admin" w:date="2020-04-09T18:44:00Z">
        <w:r w:rsidR="004220F1">
          <w:rPr>
            <w:lang w:val="en-US"/>
          </w:rPr>
          <w:t xml:space="preserve">to be </w:t>
        </w:r>
      </w:ins>
      <w:r w:rsidR="00CD6C6B" w:rsidRPr="002E1375">
        <w:rPr>
          <w:lang w:val="en-US"/>
        </w:rPr>
        <w:t>visualized with specialized software (</w:t>
      </w:r>
      <w:del w:id="657" w:author="Admin" w:date="2020-04-09T18:44:00Z">
        <w:r w:rsidR="00CD6C6B" w:rsidRPr="002E1375" w:rsidDel="004220F1">
          <w:rPr>
            <w:lang w:val="en-US"/>
          </w:rPr>
          <w:delText>i.</w:delText>
        </w:r>
      </w:del>
      <w:r w:rsidR="00CD6C6B" w:rsidRPr="002E1375">
        <w:rPr>
          <w:lang w:val="en-US"/>
        </w:rPr>
        <w:t>e.</w:t>
      </w:r>
      <w:ins w:id="658" w:author="Admin" w:date="2020-04-09T18:44:00Z">
        <w:r w:rsidR="004220F1">
          <w:rPr>
            <w:lang w:val="en-US"/>
          </w:rPr>
          <w:t>g.</w:t>
        </w:r>
      </w:ins>
      <w:r w:rsidR="00CD6C6B" w:rsidRPr="002E1375">
        <w:rPr>
          <w:lang w:val="en-US"/>
        </w:rPr>
        <w:t xml:space="preserve"> </w:t>
      </w:r>
      <w:proofErr w:type="spellStart"/>
      <w:r w:rsidR="00CD6C6B" w:rsidRPr="002E1375">
        <w:rPr>
          <w:lang w:val="en-US"/>
        </w:rPr>
        <w:t>Cytoscape</w:t>
      </w:r>
      <w:proofErr w:type="spellEnd"/>
      <w:r w:rsidR="00CD6C6B" w:rsidRPr="002E1375">
        <w:rPr>
          <w:lang w:val="en-US"/>
        </w:rPr>
        <w:t>) to prepare publication-ready images.</w:t>
      </w:r>
    </w:p>
    <w:p w:rsidR="004220F1" w:rsidRDefault="004220F1">
      <w:pPr>
        <w:spacing w:after="0"/>
        <w:ind w:left="25" w:firstLine="283"/>
        <w:rPr>
          <w:ins w:id="659" w:author="Admin" w:date="2020-04-10T11:14:00Z"/>
          <w:lang w:val="en-US"/>
        </w:rPr>
      </w:pPr>
    </w:p>
    <w:p w:rsidR="007C68BE" w:rsidRPr="007C68BE" w:rsidRDefault="007C68BE">
      <w:pPr>
        <w:spacing w:after="0"/>
        <w:ind w:left="25" w:firstLine="283"/>
        <w:rPr>
          <w:ins w:id="660" w:author="Admin" w:date="2020-04-09T18:45:00Z"/>
          <w:b/>
          <w:lang w:val="en-US"/>
          <w:rPrChange w:id="661" w:author="Admin" w:date="2020-04-10T11:14:00Z">
            <w:rPr>
              <w:ins w:id="662" w:author="Admin" w:date="2020-04-09T18:45:00Z"/>
              <w:lang w:val="en-US"/>
            </w:rPr>
          </w:rPrChange>
        </w:rPr>
      </w:pPr>
      <w:ins w:id="663" w:author="Admin" w:date="2020-04-10T11:14:00Z">
        <w:r w:rsidRPr="007C68BE">
          <w:rPr>
            <w:b/>
            <w:lang w:val="en-US"/>
            <w:rPrChange w:id="664" w:author="Admin" w:date="2020-04-10T11:14:00Z">
              <w:rPr>
                <w:lang w:val="en-US"/>
              </w:rPr>
            </w:rPrChange>
          </w:rPr>
          <w:t>Standalone version usage</w:t>
        </w:r>
      </w:ins>
    </w:p>
    <w:p w:rsidR="004B7985" w:rsidRDefault="00CD6C6B">
      <w:pPr>
        <w:spacing w:after="0"/>
        <w:ind w:left="25" w:firstLine="283"/>
        <w:rPr>
          <w:ins w:id="665" w:author="Admin" w:date="2020-04-29T14:15:00Z"/>
          <w:lang w:val="en-US"/>
        </w:rPr>
      </w:pPr>
      <w:r w:rsidRPr="002E1375">
        <w:rPr>
          <w:lang w:val="en-US"/>
        </w:rPr>
        <w:t xml:space="preserve">For analysis of a custom </w:t>
      </w:r>
      <w:del w:id="666" w:author="Admin" w:date="2020-04-10T11:33:00Z">
        <w:r w:rsidRPr="002E1375" w:rsidDel="006C24F0">
          <w:rPr>
            <w:lang w:val="en-US"/>
          </w:rPr>
          <w:delText xml:space="preserve">group </w:delText>
        </w:r>
      </w:del>
      <w:ins w:id="667" w:author="Admin" w:date="2020-04-10T11:33:00Z">
        <w:r w:rsidR="006C24F0">
          <w:rPr>
            <w:lang w:val="en-US"/>
          </w:rPr>
          <w:t xml:space="preserve">set </w:t>
        </w:r>
      </w:ins>
      <w:r w:rsidRPr="002E1375">
        <w:rPr>
          <w:lang w:val="en-US"/>
        </w:rPr>
        <w:t xml:space="preserve">of </w:t>
      </w:r>
      <w:del w:id="668" w:author="Admin" w:date="2020-04-10T11:33:00Z">
        <w:r w:rsidRPr="002E1375" w:rsidDel="006C24F0">
          <w:rPr>
            <w:lang w:val="en-US"/>
          </w:rPr>
          <w:delText xml:space="preserve">organisms </w:delText>
        </w:r>
      </w:del>
      <w:ins w:id="669" w:author="Admin" w:date="2020-04-10T11:33:00Z">
        <w:r w:rsidR="006C24F0">
          <w:rPr>
            <w:lang w:val="en-US"/>
          </w:rPr>
          <w:t>genomes</w:t>
        </w:r>
      </w:ins>
      <w:ins w:id="670" w:author="Admin" w:date="2020-04-10T11:34:00Z">
        <w:r w:rsidR="006C24F0">
          <w:rPr>
            <w:lang w:val="en-US"/>
          </w:rPr>
          <w:t xml:space="preserve"> </w:t>
        </w:r>
      </w:ins>
      <w:del w:id="671" w:author="Admin" w:date="2020-04-29T18:06:00Z">
        <w:r w:rsidRPr="002E1375" w:rsidDel="00A07E2A">
          <w:rPr>
            <w:lang w:val="en-US"/>
          </w:rPr>
          <w:delText>(</w:delText>
        </w:r>
      </w:del>
      <w:del w:id="672" w:author="Admin" w:date="2020-04-09T13:36:00Z">
        <w:r w:rsidRPr="002E1375" w:rsidDel="0050133F">
          <w:rPr>
            <w:lang w:val="en-US"/>
          </w:rPr>
          <w:delText>i.e.</w:delText>
        </w:r>
      </w:del>
      <w:del w:id="673" w:author="Admin" w:date="2020-04-10T11:33:00Z">
        <w:r w:rsidRPr="002E1375" w:rsidDel="006C24F0">
          <w:rPr>
            <w:lang w:val="en-US"/>
          </w:rPr>
          <w:delText xml:space="preserve"> </w:delText>
        </w:r>
      </w:del>
      <w:del w:id="674" w:author="Admin" w:date="2020-04-29T18:06:00Z">
        <w:r w:rsidRPr="002E1375" w:rsidDel="00A07E2A">
          <w:rPr>
            <w:lang w:val="en-US"/>
          </w:rPr>
          <w:delText xml:space="preserve">species absent on a web server) </w:delText>
        </w:r>
      </w:del>
      <w:r w:rsidRPr="002E1375">
        <w:rPr>
          <w:lang w:val="en-US"/>
        </w:rPr>
        <w:t xml:space="preserve">we provide a </w:t>
      </w:r>
      <w:ins w:id="675" w:author="Admin" w:date="2020-04-10T11:38:00Z">
        <w:r w:rsidR="006C24F0">
          <w:rPr>
            <w:lang w:val="en-US"/>
          </w:rPr>
          <w:t xml:space="preserve">set </w:t>
        </w:r>
        <w:r w:rsidR="008E75B7">
          <w:rPr>
            <w:lang w:val="en-US"/>
          </w:rPr>
          <w:t>of scripts which allows user to</w:t>
        </w:r>
      </w:ins>
      <w:del w:id="676" w:author="Admin" w:date="2020-04-10T11:38:00Z">
        <w:r w:rsidRPr="002E1375" w:rsidDel="006C24F0">
          <w:rPr>
            <w:lang w:val="en-US"/>
          </w:rPr>
          <w:delText>command-line Snakemake script to</w:delText>
        </w:r>
      </w:del>
      <w:ins w:id="677" w:author="Admin" w:date="2020-04-10T11:38:00Z">
        <w:r w:rsidR="006C24F0">
          <w:rPr>
            <w:lang w:val="en-US"/>
          </w:rPr>
          <w:t xml:space="preserve">: </w:t>
        </w:r>
      </w:ins>
      <w:ins w:id="678" w:author="Admin" w:date="2020-04-29T18:06:00Z">
        <w:r w:rsidR="00A07E2A">
          <w:rPr>
            <w:lang w:val="en-US"/>
          </w:rPr>
          <w:t xml:space="preserve">1) </w:t>
        </w:r>
      </w:ins>
      <w:del w:id="679" w:author="Admin" w:date="2020-04-10T11:38:00Z">
        <w:r w:rsidRPr="002E1375" w:rsidDel="006C24F0">
          <w:rPr>
            <w:lang w:val="en-US"/>
          </w:rPr>
          <w:delText xml:space="preserve"> </w:delText>
        </w:r>
      </w:del>
      <w:r w:rsidRPr="002E1375">
        <w:rPr>
          <w:lang w:val="en-US"/>
        </w:rPr>
        <w:t xml:space="preserve">infer </w:t>
      </w:r>
      <w:del w:id="680" w:author="Admin" w:date="2020-04-14T22:57:00Z">
        <w:r w:rsidRPr="002E1375" w:rsidDel="00697E05">
          <w:rPr>
            <w:lang w:val="en-US"/>
          </w:rPr>
          <w:delText xml:space="preserve">homology </w:delText>
        </w:r>
      </w:del>
      <w:proofErr w:type="spellStart"/>
      <w:ins w:id="681" w:author="Admin" w:date="2020-04-14T22:57:00Z">
        <w:r w:rsidR="00697E05">
          <w:rPr>
            <w:lang w:val="en-US"/>
          </w:rPr>
          <w:t>ortho</w:t>
        </w:r>
      </w:ins>
      <w:r w:rsidRPr="002E1375">
        <w:rPr>
          <w:lang w:val="en-US"/>
        </w:rPr>
        <w:t>groups</w:t>
      </w:r>
      <w:proofErr w:type="spellEnd"/>
      <w:r w:rsidRPr="002E1375">
        <w:rPr>
          <w:lang w:val="en-US"/>
        </w:rPr>
        <w:t xml:space="preserve">, </w:t>
      </w:r>
      <w:ins w:id="682" w:author="Admin" w:date="2020-04-29T18:06:00Z">
        <w:r w:rsidR="00A07E2A">
          <w:rPr>
            <w:lang w:val="en-US"/>
          </w:rPr>
          <w:t xml:space="preserve">2) generate graph, 3) </w:t>
        </w:r>
      </w:ins>
      <w:del w:id="683" w:author="Admin" w:date="2020-04-10T11:41:00Z">
        <w:r w:rsidRPr="002E1375" w:rsidDel="0083380A">
          <w:rPr>
            <w:lang w:val="en-US"/>
          </w:rPr>
          <w:delText xml:space="preserve">Python3 scripts to </w:delText>
        </w:r>
      </w:del>
      <w:del w:id="684" w:author="Admin" w:date="2020-04-29T18:06:00Z">
        <w:r w:rsidRPr="002E1375" w:rsidDel="00A07E2A">
          <w:rPr>
            <w:lang w:val="en-US"/>
          </w:rPr>
          <w:delText>obtain</w:delText>
        </w:r>
      </w:del>
      <w:ins w:id="685" w:author="Admin" w:date="2020-04-29T18:06:00Z">
        <w:r w:rsidR="00A07E2A">
          <w:rPr>
            <w:lang w:val="en-US"/>
          </w:rPr>
          <w:t xml:space="preserve">estimate </w:t>
        </w:r>
      </w:ins>
      <w:del w:id="686" w:author="Admin" w:date="2020-04-29T18:07:00Z">
        <w:r w:rsidRPr="002E1375" w:rsidDel="00A07E2A">
          <w:rPr>
            <w:lang w:val="en-US"/>
          </w:rPr>
          <w:delText xml:space="preserve"> a text file with </w:delText>
        </w:r>
      </w:del>
      <w:r w:rsidRPr="002E1375">
        <w:rPr>
          <w:lang w:val="en-US"/>
        </w:rPr>
        <w:t xml:space="preserve">complexity values </w:t>
      </w:r>
      <w:ins w:id="687" w:author="Admin" w:date="2020-04-29T18:07:00Z">
        <w:r w:rsidR="00A07E2A">
          <w:rPr>
            <w:lang w:val="en-US"/>
          </w:rPr>
          <w:t xml:space="preserve">in text for </w:t>
        </w:r>
      </w:ins>
      <w:r w:rsidRPr="002E1375">
        <w:rPr>
          <w:lang w:val="en-US"/>
        </w:rPr>
        <w:t xml:space="preserve">and </w:t>
      </w:r>
      <w:ins w:id="688" w:author="Admin" w:date="2020-04-29T18:07:00Z">
        <w:r w:rsidR="00A07E2A">
          <w:rPr>
            <w:lang w:val="en-US"/>
          </w:rPr>
          <w:t xml:space="preserve">in </w:t>
        </w:r>
      </w:ins>
      <w:r w:rsidRPr="002E1375">
        <w:rPr>
          <w:lang w:val="en-US"/>
        </w:rPr>
        <w:t xml:space="preserve">a </w:t>
      </w:r>
      <w:ins w:id="689" w:author="Admin" w:date="2020-04-29T14:09:00Z">
        <w:r w:rsidR="00A30A27">
          <w:rPr>
            <w:lang w:val="en-US"/>
          </w:rPr>
          <w:t xml:space="preserve">SQLite </w:t>
        </w:r>
      </w:ins>
      <w:r w:rsidRPr="002E1375">
        <w:rPr>
          <w:lang w:val="en-US"/>
        </w:rPr>
        <w:t>database file</w:t>
      </w:r>
      <w:del w:id="690" w:author="Admin" w:date="2020-04-14T12:46:00Z">
        <w:r w:rsidRPr="002E1375" w:rsidDel="008E75B7">
          <w:rPr>
            <w:lang w:val="en-US"/>
          </w:rPr>
          <w:delText>, that can be imported to the local GCB server</w:delText>
        </w:r>
      </w:del>
      <w:ins w:id="691" w:author="Admin" w:date="2020-04-14T12:46:00Z">
        <w:r w:rsidR="008E75B7">
          <w:rPr>
            <w:lang w:val="en-US"/>
          </w:rPr>
          <w:t>,</w:t>
        </w:r>
      </w:ins>
      <w:ins w:id="692" w:author="Admin" w:date="2020-04-10T11:42:00Z">
        <w:r w:rsidR="0083380A">
          <w:rPr>
            <w:lang w:val="en-US"/>
          </w:rPr>
          <w:t xml:space="preserve"> </w:t>
        </w:r>
      </w:ins>
      <w:ins w:id="693" w:author="Admin" w:date="2020-04-29T18:07:00Z">
        <w:r w:rsidR="00A07E2A">
          <w:rPr>
            <w:lang w:val="en-US"/>
          </w:rPr>
          <w:t xml:space="preserve">4) </w:t>
        </w:r>
      </w:ins>
      <w:ins w:id="694" w:author="Admin" w:date="2020-04-10T11:42:00Z">
        <w:r w:rsidR="0083380A">
          <w:rPr>
            <w:lang w:val="en-US"/>
          </w:rPr>
          <w:t>generate and visualize subgraph.</w:t>
        </w:r>
      </w:ins>
      <w:del w:id="695" w:author="Admin" w:date="2020-04-10T11:42:00Z">
        <w:r w:rsidRPr="002E1375" w:rsidDel="0083380A">
          <w:rPr>
            <w:lang w:val="en-US"/>
          </w:rPr>
          <w:delText>.</w:delText>
        </w:r>
      </w:del>
      <w:r w:rsidRPr="002E1375">
        <w:rPr>
          <w:lang w:val="en-US"/>
        </w:rPr>
        <w:t xml:space="preserve"> </w:t>
      </w:r>
      <w:ins w:id="696" w:author="Admin" w:date="2020-04-14T12:47:00Z">
        <w:r w:rsidR="008E75B7">
          <w:rPr>
            <w:lang w:val="en-US"/>
          </w:rPr>
          <w:t>Database file</w:t>
        </w:r>
      </w:ins>
      <w:ins w:id="697" w:author="Admin" w:date="2020-04-14T12:46:00Z">
        <w:r w:rsidR="008E75B7" w:rsidRPr="002E1375">
          <w:rPr>
            <w:lang w:val="en-US"/>
          </w:rPr>
          <w:t xml:space="preserve"> can be imported to the local GCB server</w:t>
        </w:r>
      </w:ins>
      <w:del w:id="698" w:author="Admin" w:date="2020-04-14T12:47:00Z">
        <w:r w:rsidRPr="002E1375" w:rsidDel="008E75B7">
          <w:rPr>
            <w:lang w:val="en-US"/>
          </w:rPr>
          <w:delText>Local GCB server can</w:delText>
        </w:r>
      </w:del>
      <w:ins w:id="699" w:author="Admin" w:date="2020-04-14T12:47:00Z">
        <w:r w:rsidR="008E75B7">
          <w:rPr>
            <w:lang w:val="en-US"/>
          </w:rPr>
          <w:t>, which can</w:t>
        </w:r>
      </w:ins>
      <w:r w:rsidRPr="002E1375">
        <w:rPr>
          <w:lang w:val="en-US"/>
        </w:rPr>
        <w:t xml:space="preserve"> be run on a standard PC.</w:t>
      </w:r>
      <w:ins w:id="700" w:author="Admin" w:date="2020-04-29T18:25:00Z">
        <w:r w:rsidR="00E27E3F">
          <w:rPr>
            <w:lang w:val="en-US"/>
          </w:rPr>
          <w:t xml:space="preserve"> Fig 2B shows a </w:t>
        </w:r>
      </w:ins>
      <w:ins w:id="701" w:author="Admin" w:date="2020-04-29T18:26:00Z">
        <w:r w:rsidR="00E27E3F">
          <w:rPr>
            <w:lang w:val="en-US"/>
          </w:rPr>
          <w:t xml:space="preserve">roadmap of </w:t>
        </w:r>
      </w:ins>
      <w:ins w:id="702" w:author="Admin" w:date="2020-04-29T18:25:00Z">
        <w:r w:rsidR="00E27E3F">
          <w:rPr>
            <w:lang w:val="en-US"/>
          </w:rPr>
          <w:t>the standalone analysis.</w:t>
        </w:r>
      </w:ins>
    </w:p>
    <w:p w:rsidR="007C68BE" w:rsidDel="00E27E3F" w:rsidRDefault="0088027E">
      <w:pPr>
        <w:spacing w:after="318"/>
        <w:ind w:left="25" w:firstLine="283"/>
        <w:rPr>
          <w:del w:id="703" w:author="Admin" w:date="2020-04-29T14:10:00Z"/>
          <w:lang w:val="en-US"/>
        </w:rPr>
      </w:pPr>
      <w:proofErr w:type="spellStart"/>
      <w:ins w:id="704" w:author="Admin" w:date="2020-04-29T18:53:00Z">
        <w:r>
          <w:rPr>
            <w:lang w:val="en-US"/>
          </w:rPr>
          <w:t>Fasta</w:t>
        </w:r>
        <w:proofErr w:type="spellEnd"/>
        <w:r>
          <w:rPr>
            <w:lang w:val="en-US"/>
          </w:rPr>
          <w:t xml:space="preserve"> formatted genomes </w:t>
        </w:r>
      </w:ins>
      <w:ins w:id="705" w:author="Admin" w:date="2020-04-29T18:55:00Z">
        <w:r>
          <w:rPr>
            <w:lang w:val="en-US"/>
          </w:rPr>
          <w:t>are expected as the input</w:t>
        </w:r>
      </w:ins>
      <w:ins w:id="706" w:author="Admin" w:date="2020-04-29T18:53:00Z">
        <w:r>
          <w:rPr>
            <w:lang w:val="en-US"/>
          </w:rPr>
          <w:t xml:space="preserve"> (both complete and draft genomes may be used, </w:t>
        </w:r>
      </w:ins>
      <w:ins w:id="707" w:author="Admin" w:date="2020-04-29T18:54:00Z">
        <w:r>
          <w:rPr>
            <w:lang w:val="en-US"/>
          </w:rPr>
          <w:t>we reco</w:t>
        </w:r>
      </w:ins>
      <w:ins w:id="708" w:author="Admin" w:date="2020-04-29T18:56:00Z">
        <w:r>
          <w:rPr>
            <w:lang w:val="en-US"/>
          </w:rPr>
          <w:t>m</w:t>
        </w:r>
      </w:ins>
      <w:ins w:id="709" w:author="Admin" w:date="2020-04-29T18:54:00Z">
        <w:r>
          <w:rPr>
            <w:lang w:val="en-US"/>
          </w:rPr>
          <w:t xml:space="preserve">mend to include at least one </w:t>
        </w:r>
      </w:ins>
      <w:ins w:id="710" w:author="Admin" w:date="2020-04-29T18:53:00Z">
        <w:r>
          <w:rPr>
            <w:lang w:val="en-US"/>
          </w:rPr>
          <w:t>complete genome</w:t>
        </w:r>
      </w:ins>
      <w:ins w:id="711" w:author="Admin" w:date="2020-04-29T18:54:00Z">
        <w:r>
          <w:rPr>
            <w:lang w:val="en-US"/>
          </w:rPr>
          <w:t xml:space="preserve"> to be used as a reference).</w:t>
        </w:r>
      </w:ins>
      <w:ins w:id="712" w:author="Admin" w:date="2020-04-29T18:55:00Z">
        <w:r>
          <w:rPr>
            <w:lang w:val="en-US"/>
          </w:rPr>
          <w:t xml:space="preserve"> </w:t>
        </w:r>
      </w:ins>
      <w:proofErr w:type="spellStart"/>
      <w:ins w:id="713" w:author="Admin" w:date="2020-04-29T18:56:00Z">
        <w:r>
          <w:rPr>
            <w:lang w:val="en-US"/>
          </w:rPr>
          <w:t>Snakemake</w:t>
        </w:r>
        <w:proofErr w:type="spellEnd"/>
        <w:r>
          <w:rPr>
            <w:lang w:val="en-US"/>
          </w:rPr>
          <w:t xml:space="preserve"> script (</w:t>
        </w:r>
      </w:ins>
      <w:ins w:id="714" w:author="Admin" w:date="2020-04-29T18:57:00Z">
        <w:r>
          <w:fldChar w:fldCharType="begin"/>
        </w:r>
        <w:r w:rsidRPr="008469AC">
          <w:rPr>
            <w:lang w:val="en-US"/>
            <w:rPrChange w:id="715" w:author="Admin" w:date="2020-04-29T19:14:00Z">
              <w:rPr/>
            </w:rPrChange>
          </w:rPr>
          <w:instrText xml:space="preserve"> HYPERLINK "https://github.com/paraslonic/orthosnake" </w:instrText>
        </w:r>
        <w:r>
          <w:fldChar w:fldCharType="separate"/>
        </w:r>
        <w:r w:rsidRPr="008469AC">
          <w:rPr>
            <w:rStyle w:val="Hyperlink"/>
            <w:lang w:val="en-US"/>
            <w:rPrChange w:id="716" w:author="Admin" w:date="2020-04-29T19:14:00Z">
              <w:rPr>
                <w:rStyle w:val="Hyperlink"/>
              </w:rPr>
            </w:rPrChange>
          </w:rPr>
          <w:t>https://github.com/paraslonic/orthosnake</w:t>
        </w:r>
        <w:r>
          <w:fldChar w:fldCharType="end"/>
        </w:r>
      </w:ins>
      <w:ins w:id="717" w:author="Admin" w:date="2020-04-29T18:56:00Z">
        <w:r>
          <w:rPr>
            <w:lang w:val="en-US"/>
          </w:rPr>
          <w:t>)</w:t>
        </w:r>
      </w:ins>
      <w:ins w:id="718" w:author="Admin" w:date="2020-04-29T18:57:00Z">
        <w:r>
          <w:rPr>
            <w:lang w:val="en-US"/>
          </w:rPr>
          <w:t xml:space="preserve"> </w:t>
        </w:r>
      </w:ins>
      <w:ins w:id="719" w:author="Admin" w:date="2020-04-29T19:13:00Z">
        <w:r w:rsidR="008469AC">
          <w:rPr>
            <w:lang w:val="en-US"/>
          </w:rPr>
          <w:t xml:space="preserve">is provided to infer </w:t>
        </w:r>
      </w:ins>
      <w:proofErr w:type="spellStart"/>
      <w:ins w:id="720" w:author="Admin" w:date="2020-04-29T19:14:00Z">
        <w:r w:rsidR="008469AC">
          <w:rPr>
            <w:lang w:val="en-US"/>
          </w:rPr>
          <w:t>orthogroups</w:t>
        </w:r>
        <w:proofErr w:type="spellEnd"/>
        <w:r w:rsidR="008469AC">
          <w:rPr>
            <w:lang w:val="en-US"/>
          </w:rPr>
          <w:t xml:space="preserve">. It performs genome annotation with </w:t>
        </w:r>
        <w:proofErr w:type="spellStart"/>
        <w:r w:rsidR="008469AC">
          <w:rPr>
            <w:lang w:val="en-US"/>
          </w:rPr>
          <w:t>prokka</w:t>
        </w:r>
      </w:ins>
      <w:proofErr w:type="spellEnd"/>
      <w:ins w:id="721" w:author="Admin" w:date="2020-04-29T19:21:00Z">
        <w:r w:rsidR="008469AC">
          <w:rPr>
            <w:lang w:val="en-US"/>
          </w:rPr>
          <w:t xml:space="preserve"> []</w:t>
        </w:r>
      </w:ins>
      <w:ins w:id="722" w:author="Admin" w:date="2020-04-29T19:14:00Z">
        <w:r w:rsidR="008469AC">
          <w:rPr>
            <w:lang w:val="en-US"/>
          </w:rPr>
          <w:t xml:space="preserve">, </w:t>
        </w:r>
      </w:ins>
      <w:ins w:id="723" w:author="Admin" w:date="2020-04-29T19:15:00Z">
        <w:r w:rsidR="008469AC">
          <w:rPr>
            <w:lang w:val="en-US"/>
          </w:rPr>
          <w:t xml:space="preserve">generation of protein sequences in </w:t>
        </w:r>
      </w:ins>
    </w:p>
    <w:p w:rsidR="00F83678" w:rsidRDefault="008469AC">
      <w:pPr>
        <w:spacing w:after="0"/>
        <w:ind w:left="25" w:firstLine="283"/>
        <w:rPr>
          <w:ins w:id="724" w:author="Admin" w:date="2020-04-29T19:38:00Z"/>
          <w:lang w:val="en-US"/>
        </w:rPr>
      </w:pPr>
      <w:proofErr w:type="spellStart"/>
      <w:ins w:id="725" w:author="Admin" w:date="2020-04-29T19:15:00Z">
        <w:r>
          <w:rPr>
            <w:lang w:val="en-US"/>
          </w:rPr>
          <w:t>fasta</w:t>
        </w:r>
        <w:proofErr w:type="spellEnd"/>
        <w:r>
          <w:rPr>
            <w:lang w:val="en-US"/>
          </w:rPr>
          <w:t xml:space="preserve"> format with position and product information in the header, </w:t>
        </w:r>
      </w:ins>
      <w:proofErr w:type="spellStart"/>
      <w:ins w:id="726" w:author="Admin" w:date="2020-04-29T19:16:00Z">
        <w:r>
          <w:rPr>
            <w:lang w:val="en-US"/>
          </w:rPr>
          <w:t>orthogroup</w:t>
        </w:r>
        <w:proofErr w:type="spellEnd"/>
        <w:r>
          <w:rPr>
            <w:lang w:val="en-US"/>
          </w:rPr>
          <w:t xml:space="preserve"> inference with </w:t>
        </w:r>
        <w:proofErr w:type="spellStart"/>
        <w:r>
          <w:rPr>
            <w:lang w:val="en-US"/>
          </w:rPr>
          <w:t>orthofinder</w:t>
        </w:r>
      </w:ins>
      <w:proofErr w:type="spellEnd"/>
      <w:ins w:id="727" w:author="Admin" w:date="2020-04-29T19:21:00Z">
        <w:r>
          <w:rPr>
            <w:lang w:val="en-US"/>
          </w:rPr>
          <w:t xml:space="preserve"> []</w:t>
        </w:r>
      </w:ins>
      <w:ins w:id="728" w:author="Admin" w:date="2020-04-29T19:17:00Z">
        <w:r>
          <w:rPr>
            <w:lang w:val="en-US"/>
          </w:rPr>
          <w:t>.</w:t>
        </w:r>
      </w:ins>
      <w:ins w:id="729" w:author="Admin" w:date="2020-04-29T20:30:00Z">
        <w:r w:rsidR="00BD3923">
          <w:rPr>
            <w:lang w:val="en-US"/>
          </w:rPr>
          <w:t xml:space="preserve"> </w:t>
        </w:r>
      </w:ins>
      <w:ins w:id="730" w:author="Admin" w:date="2020-04-29T19:21:00Z">
        <w:r>
          <w:rPr>
            <w:lang w:val="en-US"/>
          </w:rPr>
          <w:t xml:space="preserve"> </w:t>
        </w:r>
      </w:ins>
    </w:p>
    <w:p w:rsidR="008469AC" w:rsidRPr="002E1375" w:rsidRDefault="008469AC">
      <w:pPr>
        <w:spacing w:after="0"/>
        <w:ind w:left="25" w:firstLine="283"/>
        <w:rPr>
          <w:ins w:id="731" w:author="Admin" w:date="2020-04-29T18:24:00Z"/>
          <w:lang w:val="en-US"/>
        </w:rPr>
      </w:pPr>
      <w:ins w:id="732" w:author="Admin" w:date="2020-04-29T19:21:00Z">
        <w:r>
          <w:rPr>
            <w:lang w:val="en-US"/>
          </w:rPr>
          <w:t xml:space="preserve">Python scripts </w:t>
        </w:r>
      </w:ins>
      <w:ins w:id="733" w:author="Admin" w:date="2020-04-29T19:30:00Z">
        <w:r w:rsidR="00EE1757">
          <w:rPr>
            <w:lang w:val="en-US"/>
          </w:rPr>
          <w:t xml:space="preserve">available at </w:t>
        </w:r>
      </w:ins>
      <w:ins w:id="734" w:author="Admin" w:date="2020-04-29T19:31:00Z">
        <w:r w:rsidR="00EE1757">
          <w:fldChar w:fldCharType="begin"/>
        </w:r>
        <w:r w:rsidR="00EE1757" w:rsidRPr="00EE1757">
          <w:rPr>
            <w:lang w:val="en-US"/>
            <w:rPrChange w:id="735" w:author="Admin" w:date="2020-04-29T19:36:00Z">
              <w:rPr/>
            </w:rPrChange>
          </w:rPr>
          <w:instrText xml:space="preserve"> HYPERLINK "https://github.com/DNKonanov/geneGraph" </w:instrText>
        </w:r>
        <w:r w:rsidR="00EE1757">
          <w:fldChar w:fldCharType="separate"/>
        </w:r>
        <w:r w:rsidR="00EE1757" w:rsidRPr="00EE1757">
          <w:rPr>
            <w:rStyle w:val="Hyperlink"/>
            <w:lang w:val="en-US"/>
            <w:rPrChange w:id="736" w:author="Admin" w:date="2020-04-29T19:36:00Z">
              <w:rPr>
                <w:rStyle w:val="Hyperlink"/>
              </w:rPr>
            </w:rPrChange>
          </w:rPr>
          <w:t>https://github.com/DNKonanov/geneGraph</w:t>
        </w:r>
        <w:r w:rsidR="00EE1757">
          <w:fldChar w:fldCharType="end"/>
        </w:r>
      </w:ins>
      <w:ins w:id="737" w:author="Admin" w:date="2020-04-29T19:39:00Z">
        <w:r w:rsidR="00F83678">
          <w:rPr>
            <w:lang w:val="en-US"/>
          </w:rPr>
          <w:t xml:space="preserve"> should be used </w:t>
        </w:r>
      </w:ins>
      <w:ins w:id="738" w:author="Admin" w:date="2020-04-29T19:41:00Z">
        <w:r w:rsidR="002D1488">
          <w:rPr>
            <w:lang w:val="en-US"/>
          </w:rPr>
          <w:t xml:space="preserve">for further steps of the analysis. </w:t>
        </w:r>
        <w:proofErr w:type="spellStart"/>
        <w:r w:rsidR="002D1488">
          <w:rPr>
            <w:lang w:val="en-US"/>
          </w:rPr>
          <w:t>O</w:t>
        </w:r>
      </w:ins>
      <w:ins w:id="739" w:author="Admin" w:date="2020-04-29T19:39:00Z">
        <w:r w:rsidR="00F83678">
          <w:rPr>
            <w:lang w:val="en-US"/>
          </w:rPr>
          <w:t>rthofinder</w:t>
        </w:r>
        <w:proofErr w:type="spellEnd"/>
        <w:r w:rsidR="00F83678">
          <w:rPr>
            <w:lang w:val="en-US"/>
          </w:rPr>
          <w:t xml:space="preserve"> output</w:t>
        </w:r>
      </w:ins>
      <w:ins w:id="740" w:author="Admin" w:date="2020-04-29T19:41:00Z">
        <w:r w:rsidR="002D1488">
          <w:rPr>
            <w:lang w:val="en-US"/>
          </w:rPr>
          <w:t xml:space="preserve"> </w:t>
        </w:r>
      </w:ins>
      <w:ins w:id="741" w:author="Admin" w:date="2020-04-29T20:31:00Z">
        <w:r w:rsidR="00BD3923">
          <w:rPr>
            <w:lang w:val="en-US"/>
          </w:rPr>
          <w:t xml:space="preserve">serves as </w:t>
        </w:r>
      </w:ins>
      <w:ins w:id="742" w:author="Admin" w:date="2020-04-29T19:41:00Z">
        <w:r w:rsidR="002D1488">
          <w:rPr>
            <w:lang w:val="en-US"/>
          </w:rPr>
          <w:t xml:space="preserve">the input to </w:t>
        </w:r>
        <w:r w:rsidR="002D1488" w:rsidRPr="00BD3923">
          <w:rPr>
            <w:i/>
            <w:lang w:val="en-US"/>
            <w:rPrChange w:id="743" w:author="Admin" w:date="2020-04-29T20:34:00Z">
              <w:rPr>
                <w:lang w:val="en-US"/>
              </w:rPr>
            </w:rPrChange>
          </w:rPr>
          <w:t>parse_og.py</w:t>
        </w:r>
        <w:r w:rsidR="002D1488">
          <w:rPr>
            <w:lang w:val="en-US"/>
          </w:rPr>
          <w:t xml:space="preserve"> script which produce</w:t>
        </w:r>
      </w:ins>
      <w:ins w:id="744" w:author="Admin" w:date="2020-04-29T20:31:00Z">
        <w:r w:rsidR="00BD3923">
          <w:rPr>
            <w:lang w:val="en-US"/>
          </w:rPr>
          <w:t>s</w:t>
        </w:r>
      </w:ins>
      <w:ins w:id="745" w:author="Admin" w:date="2020-04-29T19:41:00Z">
        <w:r w:rsidR="002D1488">
          <w:rPr>
            <w:lang w:val="en-US"/>
          </w:rPr>
          <w:t xml:space="preserve"> database and </w:t>
        </w:r>
      </w:ins>
      <w:proofErr w:type="spellStart"/>
      <w:ins w:id="746" w:author="Admin" w:date="2020-04-29T20:31:00Z">
        <w:r w:rsidR="00BD3923">
          <w:rPr>
            <w:lang w:val="en-US"/>
          </w:rPr>
          <w:t>sif-formated</w:t>
        </w:r>
        <w:proofErr w:type="spellEnd"/>
        <w:r w:rsidR="00BD3923">
          <w:rPr>
            <w:lang w:val="en-US"/>
          </w:rPr>
          <w:t xml:space="preserve"> file containing graph</w:t>
        </w:r>
      </w:ins>
      <w:ins w:id="747" w:author="Admin" w:date="2020-04-29T20:32:00Z">
        <w:r w:rsidR="00BD3923">
          <w:rPr>
            <w:lang w:val="en-US"/>
          </w:rPr>
          <w:t xml:space="preserve"> </w:t>
        </w:r>
      </w:ins>
      <w:ins w:id="748" w:author="Admin" w:date="2020-04-29T20:34:00Z">
        <w:r w:rsidR="00BD3923">
          <w:rPr>
            <w:lang w:val="en-US"/>
          </w:rPr>
          <w:t>representation of</w:t>
        </w:r>
      </w:ins>
      <w:ins w:id="749" w:author="Admin" w:date="2020-04-29T20:32:00Z">
        <w:r w:rsidR="00BD3923">
          <w:rPr>
            <w:lang w:val="en-US"/>
          </w:rPr>
          <w:t xml:space="preserve"> all genomes</w:t>
        </w:r>
      </w:ins>
      <w:ins w:id="750" w:author="Admin" w:date="2020-04-29T19:36:00Z">
        <w:r w:rsidR="00EE1757">
          <w:rPr>
            <w:lang w:val="en-US"/>
          </w:rPr>
          <w:t>.</w:t>
        </w:r>
      </w:ins>
      <w:ins w:id="751" w:author="Admin" w:date="2020-04-29T20:34:00Z">
        <w:r w:rsidR="00BD3923">
          <w:rPr>
            <w:lang w:val="en-US"/>
          </w:rPr>
          <w:t xml:space="preserve"> </w:t>
        </w:r>
      </w:ins>
      <w:ins w:id="752" w:author="Admin" w:date="2020-04-29T19:37:00Z">
        <w:r w:rsidR="00EE1757">
          <w:rPr>
            <w:lang w:val="en-US"/>
          </w:rPr>
          <w:t xml:space="preserve"> </w:t>
        </w:r>
      </w:ins>
      <w:ins w:id="753" w:author="Admin" w:date="2020-04-29T20:34:00Z">
        <w:r w:rsidR="00BD3923">
          <w:rPr>
            <w:lang w:val="en-US"/>
          </w:rPr>
          <w:t xml:space="preserve">Python script </w:t>
        </w:r>
        <w:r w:rsidR="00BD3923" w:rsidRPr="00BD3923">
          <w:rPr>
            <w:i/>
            <w:lang w:val="en-US"/>
            <w:rPrChange w:id="754" w:author="Admin" w:date="2020-04-29T20:37:00Z">
              <w:rPr>
                <w:lang w:val="en-US"/>
              </w:rPr>
            </w:rPrChange>
          </w:rPr>
          <w:t>estimate_complexity.py</w:t>
        </w:r>
        <w:r w:rsidR="00BD3923">
          <w:rPr>
            <w:lang w:val="en-US"/>
          </w:rPr>
          <w:t xml:space="preserve"> computes complexity profile for </w:t>
        </w:r>
      </w:ins>
      <w:ins w:id="755" w:author="Admin" w:date="2020-04-29T20:35:00Z">
        <w:r w:rsidR="00BD3923">
          <w:rPr>
            <w:lang w:val="en-US"/>
          </w:rPr>
          <w:t>specified reference genome</w:t>
        </w:r>
      </w:ins>
      <w:ins w:id="756" w:author="Admin" w:date="2020-04-29T20:37:00Z">
        <w:r w:rsidR="00BD3923">
          <w:rPr>
            <w:lang w:val="en-US"/>
          </w:rPr>
          <w:t>.</w:t>
        </w:r>
      </w:ins>
      <w:ins w:id="757" w:author="Admin" w:date="2020-04-29T20:35:00Z">
        <w:r w:rsidR="00BD3923">
          <w:rPr>
            <w:lang w:val="en-US"/>
          </w:rPr>
          <w:t xml:space="preserve"> </w:t>
        </w:r>
      </w:ins>
      <w:ins w:id="758" w:author="Admin" w:date="2020-04-29T20:37:00Z">
        <w:r w:rsidR="00BD3923">
          <w:rPr>
            <w:lang w:val="en-US"/>
          </w:rPr>
          <w:t>O</w:t>
        </w:r>
      </w:ins>
      <w:ins w:id="759" w:author="Admin" w:date="2020-04-29T20:35:00Z">
        <w:r w:rsidR="00BD3923">
          <w:rPr>
            <w:lang w:val="en-US"/>
          </w:rPr>
          <w:t xml:space="preserve">ptionally </w:t>
        </w:r>
      </w:ins>
      <w:ins w:id="760" w:author="Admin" w:date="2020-04-29T20:38:00Z">
        <w:r w:rsidR="00BD3923">
          <w:rPr>
            <w:lang w:val="en-US"/>
          </w:rPr>
          <w:t xml:space="preserve">only subset of genomes may be included in this step </w:t>
        </w:r>
      </w:ins>
      <w:ins w:id="761" w:author="Admin" w:date="2020-04-29T20:39:00Z">
        <w:r w:rsidR="00BD3923">
          <w:rPr>
            <w:lang w:val="en-US"/>
          </w:rPr>
          <w:t>of analysis</w:t>
        </w:r>
      </w:ins>
      <w:ins w:id="762" w:author="Admin" w:date="2020-04-29T20:38:00Z">
        <w:r w:rsidR="00BD3923">
          <w:rPr>
            <w:lang w:val="en-US"/>
          </w:rPr>
          <w:t xml:space="preserve"> by providing </w:t>
        </w:r>
      </w:ins>
      <w:ins w:id="763" w:author="Admin" w:date="2020-04-29T20:37:00Z">
        <w:r w:rsidR="00BD3923">
          <w:rPr>
            <w:lang w:val="en-US"/>
          </w:rPr>
          <w:t xml:space="preserve">text file containing genome </w:t>
        </w:r>
      </w:ins>
      <w:ins w:id="764" w:author="Admin" w:date="2020-04-29T20:38:00Z">
        <w:r w:rsidR="00BD3923">
          <w:rPr>
            <w:lang w:val="en-US"/>
          </w:rPr>
          <w:t xml:space="preserve">file names </w:t>
        </w:r>
      </w:ins>
      <w:ins w:id="765" w:author="Admin" w:date="2020-04-29T20:35:00Z">
        <w:r w:rsidR="00BD3923">
          <w:rPr>
            <w:lang w:val="en-US"/>
          </w:rPr>
          <w:t>(</w:t>
        </w:r>
      </w:ins>
      <w:ins w:id="766" w:author="Admin" w:date="2020-04-29T20:37:00Z">
        <w:r w:rsidR="00BD3923">
          <w:rPr>
            <w:lang w:val="en-US"/>
          </w:rPr>
          <w:t xml:space="preserve">this </w:t>
        </w:r>
      </w:ins>
      <w:ins w:id="767" w:author="Admin" w:date="2020-04-29T20:35:00Z">
        <w:r w:rsidR="00BD3923">
          <w:rPr>
            <w:lang w:val="en-US"/>
          </w:rPr>
          <w:t xml:space="preserve">is useful to </w:t>
        </w:r>
      </w:ins>
      <w:ins w:id="768" w:author="Admin" w:date="2020-04-29T20:36:00Z">
        <w:r w:rsidR="00BD3923">
          <w:rPr>
            <w:lang w:val="en-US"/>
          </w:rPr>
          <w:t xml:space="preserve">exclude some genomes after </w:t>
        </w:r>
        <w:proofErr w:type="spellStart"/>
        <w:r w:rsidR="00BD3923">
          <w:rPr>
            <w:lang w:val="en-US"/>
          </w:rPr>
          <w:t>orthologs</w:t>
        </w:r>
        <w:proofErr w:type="spellEnd"/>
        <w:r w:rsidR="00BD3923">
          <w:rPr>
            <w:lang w:val="en-US"/>
          </w:rPr>
          <w:t xml:space="preserve"> were inferred or to </w:t>
        </w:r>
        <w:proofErr w:type="spellStart"/>
        <w:r w:rsidR="00BD3923">
          <w:rPr>
            <w:lang w:val="en-US"/>
          </w:rPr>
          <w:t>analyse</w:t>
        </w:r>
        <w:proofErr w:type="spellEnd"/>
        <w:r w:rsidR="00BD3923">
          <w:rPr>
            <w:lang w:val="en-US"/>
          </w:rPr>
          <w:t xml:space="preserve"> </w:t>
        </w:r>
      </w:ins>
      <w:ins w:id="769" w:author="Admin" w:date="2020-04-29T20:39:00Z">
        <w:r w:rsidR="00BD3923">
          <w:rPr>
            <w:lang w:val="en-US"/>
          </w:rPr>
          <w:t xml:space="preserve">variability in a </w:t>
        </w:r>
      </w:ins>
      <w:ins w:id="770" w:author="Admin" w:date="2020-04-29T20:36:00Z">
        <w:r w:rsidR="00BD3923">
          <w:rPr>
            <w:lang w:val="en-US"/>
          </w:rPr>
          <w:t xml:space="preserve">specific </w:t>
        </w:r>
      </w:ins>
      <w:ins w:id="771" w:author="Admin" w:date="2020-04-29T20:37:00Z">
        <w:r w:rsidR="00BD3923">
          <w:rPr>
            <w:lang w:val="en-US"/>
          </w:rPr>
          <w:t xml:space="preserve">subset </w:t>
        </w:r>
      </w:ins>
      <w:ins w:id="772" w:author="Admin" w:date="2020-04-29T20:36:00Z">
        <w:r w:rsidR="00BD3923">
          <w:rPr>
            <w:lang w:val="en-US"/>
          </w:rPr>
          <w:t xml:space="preserve">from overall set of genomes). </w:t>
        </w:r>
      </w:ins>
      <w:ins w:id="773" w:author="Admin" w:date="2020-04-29T19:37:00Z">
        <w:r w:rsidR="00EE1757">
          <w:rPr>
            <w:lang w:val="en-US"/>
          </w:rPr>
          <w:t>Tutorials for performing analysis are available at ….</w:t>
        </w:r>
      </w:ins>
    </w:p>
    <w:p w:rsidR="004B7985" w:rsidRPr="002E1375" w:rsidRDefault="00CD6C6B">
      <w:pPr>
        <w:spacing w:after="318"/>
        <w:ind w:left="25" w:firstLine="283"/>
        <w:rPr>
          <w:lang w:val="en-US"/>
        </w:rPr>
      </w:pPr>
      <w:r w:rsidRPr="002E1375">
        <w:rPr>
          <w:lang w:val="en-US"/>
        </w:rPr>
        <w:t xml:space="preserve">To estimate the genomic variability profile, the number of genomes should not be too small, a few dozens or hundreds are typical values. The upper limit depends on the computational resources available to infer </w:t>
      </w:r>
      <w:del w:id="774" w:author="Admin" w:date="2020-04-14T22:57:00Z">
        <w:r w:rsidRPr="002E1375" w:rsidDel="00697E05">
          <w:rPr>
            <w:lang w:val="en-US"/>
          </w:rPr>
          <w:delText xml:space="preserve">homology </w:delText>
        </w:r>
      </w:del>
      <w:proofErr w:type="spellStart"/>
      <w:ins w:id="775" w:author="Admin" w:date="2020-04-14T22:57:00Z">
        <w:r w:rsidR="00697E05">
          <w:rPr>
            <w:lang w:val="en-US"/>
          </w:rPr>
          <w:t>ortho</w:t>
        </w:r>
      </w:ins>
      <w:r w:rsidRPr="002E1375">
        <w:rPr>
          <w:lang w:val="en-US"/>
        </w:rPr>
        <w:t>groups</w:t>
      </w:r>
      <w:proofErr w:type="spellEnd"/>
      <w:r w:rsidRPr="002E1375">
        <w:rPr>
          <w:lang w:val="en-US"/>
        </w:rPr>
        <w:t>, which is the most computationally difficult step.</w:t>
      </w:r>
      <w:del w:id="776" w:author="Admin" w:date="2020-04-29T19:38:00Z">
        <w:r w:rsidRPr="002E1375" w:rsidDel="00EE1757">
          <w:rPr>
            <w:lang w:val="en-US"/>
          </w:rPr>
          <w:delText xml:space="preserve"> Further details and instructions are provided in the user manual </w:delText>
        </w:r>
        <w:r w:rsidRPr="0083380A" w:rsidDel="00EE1757">
          <w:rPr>
            <w:highlight w:val="lightGray"/>
            <w:lang w:val="en-US"/>
            <w:rPrChange w:id="777" w:author="Admin" w:date="2020-04-10T11:44:00Z">
              <w:rPr>
                <w:lang w:val="en-US"/>
              </w:rPr>
            </w:rPrChange>
          </w:rPr>
          <w:delText>available at</w:delText>
        </w:r>
      </w:del>
      <w:r w:rsidRPr="0083380A">
        <w:rPr>
          <w:highlight w:val="lightGray"/>
          <w:lang w:val="en-US"/>
          <w:rPrChange w:id="778" w:author="Admin" w:date="2020-04-10T11:44:00Z">
            <w:rPr>
              <w:lang w:val="en-US"/>
            </w:rPr>
          </w:rPrChange>
        </w:rPr>
        <w:t xml:space="preserve"> </w:t>
      </w:r>
      <w:del w:id="779" w:author="Admin" w:date="2020-04-29T19:38:00Z">
        <w:r w:rsidR="00E16DEF" w:rsidRPr="0083380A" w:rsidDel="00EE1757">
          <w:rPr>
            <w:highlight w:val="lightGray"/>
            <w:rPrChange w:id="780" w:author="Admin" w:date="2020-04-10T11:44:00Z">
              <w:rPr/>
            </w:rPrChange>
          </w:rPr>
          <w:fldChar w:fldCharType="begin"/>
        </w:r>
        <w:r w:rsidR="00E16DEF" w:rsidRPr="0083380A" w:rsidDel="00EE1757">
          <w:rPr>
            <w:highlight w:val="lightGray"/>
            <w:lang w:val="en-US"/>
            <w:rPrChange w:id="781"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782" w:author="Admin" w:date="2020-04-10T11:44:00Z">
              <w:rPr>
                <w:lang w:val="en-US"/>
              </w:rPr>
            </w:rPrChange>
          </w:rPr>
          <w:fldChar w:fldCharType="separate"/>
        </w:r>
        <w:r w:rsidRPr="0083380A" w:rsidDel="00EE1757">
          <w:rPr>
            <w:highlight w:val="lightGray"/>
            <w:lang w:val="en-US"/>
            <w:rPrChange w:id="783" w:author="Admin" w:date="2020-04-10T11:44:00Z">
              <w:rPr>
                <w:lang w:val="en-US"/>
              </w:rPr>
            </w:rPrChange>
          </w:rPr>
          <w:delText>https://github.com/DNKonanov/Genome-Complexity</w:delText>
        </w:r>
        <w:r w:rsidR="00E16DEF" w:rsidRPr="0083380A" w:rsidDel="00EE1757">
          <w:rPr>
            <w:highlight w:val="lightGray"/>
            <w:lang w:val="en-US"/>
            <w:rPrChange w:id="784" w:author="Admin" w:date="2020-04-10T11:44:00Z">
              <w:rPr>
                <w:lang w:val="en-US"/>
              </w:rPr>
            </w:rPrChange>
          </w:rPr>
          <w:fldChar w:fldCharType="end"/>
        </w:r>
        <w:r w:rsidR="00E16DEF" w:rsidRPr="0083380A" w:rsidDel="00EE1757">
          <w:rPr>
            <w:highlight w:val="lightGray"/>
            <w:rPrChange w:id="785" w:author="Admin" w:date="2020-04-10T11:44:00Z">
              <w:rPr/>
            </w:rPrChange>
          </w:rPr>
          <w:fldChar w:fldCharType="begin"/>
        </w:r>
        <w:r w:rsidR="00E16DEF" w:rsidRPr="0083380A" w:rsidDel="00EE1757">
          <w:rPr>
            <w:highlight w:val="lightGray"/>
            <w:lang w:val="en-US"/>
            <w:rPrChange w:id="786"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787" w:author="Admin" w:date="2020-04-10T11:44:00Z">
              <w:rPr>
                <w:lang w:val="en-US"/>
              </w:rPr>
            </w:rPrChange>
          </w:rPr>
          <w:fldChar w:fldCharType="separate"/>
        </w:r>
        <w:r w:rsidRPr="0083380A" w:rsidDel="00EE1757">
          <w:rPr>
            <w:highlight w:val="lightGray"/>
            <w:lang w:val="en-US"/>
            <w:rPrChange w:id="788" w:author="Admin" w:date="2020-04-10T11:44:00Z">
              <w:rPr>
                <w:lang w:val="en-US"/>
              </w:rPr>
            </w:rPrChange>
          </w:rPr>
          <w:delText>Browser/blob/master/GCB</w:delText>
        </w:r>
        <w:r w:rsidR="00E16DEF" w:rsidRPr="0083380A" w:rsidDel="00EE1757">
          <w:rPr>
            <w:highlight w:val="lightGray"/>
            <w:lang w:val="en-US"/>
            <w:rPrChange w:id="789" w:author="Admin" w:date="2020-04-10T11:44:00Z">
              <w:rPr>
                <w:lang w:val="en-US"/>
              </w:rPr>
            </w:rPrChange>
          </w:rPr>
          <w:fldChar w:fldCharType="end"/>
        </w:r>
        <w:r w:rsidRPr="0083380A" w:rsidDel="00EE1757">
          <w:rPr>
            <w:highlight w:val="lightGray"/>
            <w:lang w:val="en-US"/>
            <w:rPrChange w:id="790" w:author="Admin" w:date="2020-04-10T11:44:00Z">
              <w:rPr>
                <w:lang w:val="en-US"/>
              </w:rPr>
            </w:rPrChange>
          </w:rPr>
          <w:delText xml:space="preserve"> </w:delText>
        </w:r>
        <w:r w:rsidR="00E16DEF" w:rsidRPr="0083380A" w:rsidDel="00EE1757">
          <w:rPr>
            <w:highlight w:val="lightGray"/>
            <w:rPrChange w:id="791" w:author="Admin" w:date="2020-04-10T11:44:00Z">
              <w:rPr/>
            </w:rPrChange>
          </w:rPr>
          <w:fldChar w:fldCharType="begin"/>
        </w:r>
        <w:r w:rsidR="00E16DEF" w:rsidRPr="0083380A" w:rsidDel="00EE1757">
          <w:rPr>
            <w:highlight w:val="lightGray"/>
            <w:lang w:val="en-US"/>
            <w:rPrChange w:id="792" w:author="Admin" w:date="2020-04-10T11:44:00Z">
              <w:rPr/>
            </w:rPrChange>
          </w:rPr>
          <w:delInstrText xml:space="preserve"> HYPERLINK "https://github.com/DNKonanov/Genome-Complexity-Browser/blob/master/GCB_manual.pdf" \h </w:delInstrText>
        </w:r>
        <w:r w:rsidR="00E16DEF" w:rsidRPr="0083380A" w:rsidDel="00EE1757">
          <w:rPr>
            <w:highlight w:val="lightGray"/>
            <w:rPrChange w:id="793" w:author="Admin" w:date="2020-04-10T11:44:00Z">
              <w:rPr>
                <w:lang w:val="en-US"/>
              </w:rPr>
            </w:rPrChange>
          </w:rPr>
          <w:fldChar w:fldCharType="separate"/>
        </w:r>
        <w:r w:rsidRPr="0083380A" w:rsidDel="00EE1757">
          <w:rPr>
            <w:highlight w:val="lightGray"/>
            <w:lang w:val="en-US"/>
            <w:rPrChange w:id="794" w:author="Admin" w:date="2020-04-10T11:44:00Z">
              <w:rPr>
                <w:lang w:val="en-US"/>
              </w:rPr>
            </w:rPrChange>
          </w:rPr>
          <w:delText>manual.pdf.</w:delText>
        </w:r>
        <w:r w:rsidR="00E16DEF" w:rsidRPr="0083380A" w:rsidDel="00EE1757">
          <w:rPr>
            <w:highlight w:val="lightGray"/>
            <w:lang w:val="en-US"/>
            <w:rPrChange w:id="795" w:author="Admin" w:date="2020-04-10T11:44:00Z">
              <w:rPr>
                <w:lang w:val="en-US"/>
              </w:rPr>
            </w:rPrChange>
          </w:rPr>
          <w:fldChar w:fldCharType="end"/>
        </w:r>
      </w:del>
    </w:p>
    <w:p w:rsidR="004B7985" w:rsidRPr="002E1375" w:rsidRDefault="00CD6C6B">
      <w:pPr>
        <w:pStyle w:val="Heading2"/>
        <w:ind w:left="35"/>
        <w:rPr>
          <w:lang w:val="en-US"/>
        </w:rPr>
      </w:pPr>
      <w:r w:rsidRPr="002E1375">
        <w:rPr>
          <w:lang w:val="en-US"/>
        </w:rPr>
        <w:t>Subgraph visualization</w:t>
      </w:r>
    </w:p>
    <w:p w:rsidR="004B7985" w:rsidRPr="002E1375" w:rsidRDefault="00CD6C6B">
      <w:pPr>
        <w:spacing w:after="270"/>
        <w:ind w:left="28"/>
        <w:rPr>
          <w:lang w:val="en-US"/>
        </w:rPr>
      </w:pPr>
      <w:r w:rsidRPr="002E1375">
        <w:rPr>
          <w:lang w:val="en-US"/>
        </w:rPr>
        <w:t xml:space="preserve">Graph representation of gene order provides a convenient way to inspect visually the context of genes of interest and to identify conservative and variable gene combinations. GCB can construct and visualize subgraph - part of the graph containing the region of interest. Next, we describe examples of subgraphs generated with GCB and visualized with </w:t>
      </w:r>
      <w:proofErr w:type="spellStart"/>
      <w:r w:rsidRPr="002E1375">
        <w:rPr>
          <w:lang w:val="en-US"/>
        </w:rPr>
        <w:t>Cytoscape</w:t>
      </w:r>
      <w:proofErr w:type="spellEnd"/>
      <w:r w:rsidRPr="002E1375">
        <w:rPr>
          <w:lang w:val="en-US"/>
        </w:rPr>
        <w:t xml:space="preserve"> [24].</w:t>
      </w:r>
    </w:p>
    <w:p w:rsidR="004B7985" w:rsidRPr="002E1375" w:rsidRDefault="00CD6C6B">
      <w:pPr>
        <w:spacing w:after="120" w:line="252" w:lineRule="auto"/>
        <w:ind w:right="38" w:hanging="10"/>
        <w:rPr>
          <w:lang w:val="en-US"/>
        </w:rPr>
      </w:pPr>
      <w:r w:rsidRPr="002E1375">
        <w:rPr>
          <w:b/>
          <w:lang w:val="en-US"/>
        </w:rPr>
        <w:t>Subgraph visualization reveals conservative and variable parts of operons.</w:t>
      </w:r>
    </w:p>
    <w:p w:rsidR="004B7985" w:rsidRPr="002E1375" w:rsidRDefault="00CD6C6B">
      <w:pPr>
        <w:spacing w:after="4"/>
        <w:ind w:left="28"/>
        <w:rPr>
          <w:lang w:val="en-US"/>
        </w:rPr>
      </w:pPr>
      <w:r w:rsidRPr="002E1375">
        <w:rPr>
          <w:lang w:val="en-US"/>
        </w:rPr>
        <w:t xml:space="preserve">Fig 3A shows the subgraph representing the gene context of the capsule gene cluster (chromosomal coordinates 3111444-3128026 in NCBI sequence NC 011993.1) in 327 complete genomes of </w:t>
      </w:r>
      <w:r w:rsidRPr="002E1375">
        <w:rPr>
          <w:i/>
          <w:lang w:val="en-US"/>
        </w:rPr>
        <w:t>Escherichia coli</w:t>
      </w:r>
      <w:r w:rsidRPr="002E1375">
        <w:rPr>
          <w:lang w:val="en-US"/>
        </w:rPr>
        <w:t xml:space="preserve">. From this visualization, it can be seen that the operon has two </w:t>
      </w:r>
      <w:del w:id="796" w:author="Admin" w:date="2020-04-09T11:37:00Z">
        <w:r w:rsidRPr="002E1375" w:rsidDel="008F66B3">
          <w:rPr>
            <w:lang w:val="en-US"/>
          </w:rPr>
          <w:delText xml:space="preserve">conservative </w:delText>
        </w:r>
      </w:del>
      <w:ins w:id="797" w:author="Admin" w:date="2020-04-09T11:37:00Z">
        <w:r w:rsidR="008F66B3" w:rsidRPr="002E1375">
          <w:rPr>
            <w:lang w:val="en-US"/>
          </w:rPr>
          <w:t>conserv</w:t>
        </w:r>
        <w:r w:rsidR="008F66B3">
          <w:rPr>
            <w:lang w:val="en-US"/>
          </w:rPr>
          <w:t>ed</w:t>
        </w:r>
        <w:r w:rsidR="008F66B3" w:rsidRPr="002E1375">
          <w:rPr>
            <w:lang w:val="en-US"/>
          </w:rPr>
          <w:t xml:space="preserve"> </w:t>
        </w:r>
      </w:ins>
      <w:r w:rsidRPr="002E1375">
        <w:rPr>
          <w:lang w:val="en-US"/>
        </w:rPr>
        <w:t>parts and one variable part. Variable part consists of genes from the serotype-specific synthesis region while neighboring conserv</w:t>
      </w:r>
      <w:ins w:id="798" w:author="Admin" w:date="2020-04-09T11:37:00Z">
        <w:r w:rsidR="008F66B3">
          <w:rPr>
            <w:lang w:val="en-US"/>
          </w:rPr>
          <w:t>ed</w:t>
        </w:r>
      </w:ins>
      <w:del w:id="799" w:author="Admin" w:date="2020-04-09T11:37:00Z">
        <w:r w:rsidRPr="002E1375" w:rsidDel="008F66B3">
          <w:rPr>
            <w:lang w:val="en-US"/>
          </w:rPr>
          <w:delText>ative</w:delText>
        </w:r>
      </w:del>
      <w:r w:rsidRPr="002E1375">
        <w:rPr>
          <w:lang w:val="en-US"/>
        </w:rPr>
        <w:t xml:space="preserve"> parts correspond to regions involved in polysaccharide export [25]. Capsule is considered as </w:t>
      </w:r>
      <w:r w:rsidRPr="002E1375">
        <w:rPr>
          <w:lang w:val="en-US"/>
        </w:rPr>
        <w:lastRenderedPageBreak/>
        <w:t xml:space="preserve">important virulence factor [26] for </w:t>
      </w:r>
      <w:r w:rsidRPr="002E1375">
        <w:rPr>
          <w:i/>
          <w:lang w:val="en-US"/>
        </w:rPr>
        <w:t xml:space="preserve">E. coli </w:t>
      </w:r>
      <w:r w:rsidRPr="002E1375">
        <w:rPr>
          <w:lang w:val="en-US"/>
        </w:rPr>
        <w:t>and many other species. Its variation is essential in avoidance of immune response and phage infection [27,28].</w:t>
      </w:r>
    </w:p>
    <w:p w:rsidR="004B7985" w:rsidRPr="002E1375" w:rsidRDefault="00CD6C6B">
      <w:pPr>
        <w:spacing w:after="270"/>
        <w:ind w:left="25" w:firstLine="283"/>
        <w:rPr>
          <w:lang w:val="en-US"/>
        </w:rPr>
      </w:pPr>
      <w:r w:rsidRPr="002E1375">
        <w:rPr>
          <w:lang w:val="en-US"/>
        </w:rPr>
        <w:t>While the existence of variable and conserv</w:t>
      </w:r>
      <w:ins w:id="800" w:author="Admin" w:date="2020-04-09T11:37:00Z">
        <w:r w:rsidR="008F66B3">
          <w:rPr>
            <w:lang w:val="en-US"/>
          </w:rPr>
          <w:t>ed</w:t>
        </w:r>
      </w:ins>
      <w:del w:id="801" w:author="Admin" w:date="2020-04-09T11:37:00Z">
        <w:r w:rsidRPr="002E1375" w:rsidDel="008F66B3">
          <w:rPr>
            <w:lang w:val="en-US"/>
          </w:rPr>
          <w:delText>ative</w:delText>
        </w:r>
      </w:del>
      <w:r w:rsidRPr="002E1375">
        <w:rPr>
          <w:lang w:val="en-US"/>
        </w:rPr>
        <w:t xml:space="preserve"> parts of this operon was previously known, new information about the architecture of other operons may be obtained with such type of analysis that can be done with GCB.</w:t>
      </w:r>
    </w:p>
    <w:p w:rsidR="004B7985" w:rsidRPr="002E1375" w:rsidRDefault="00CD6C6B">
      <w:pPr>
        <w:spacing w:after="120" w:line="252" w:lineRule="auto"/>
        <w:ind w:right="38" w:hanging="10"/>
        <w:rPr>
          <w:lang w:val="en-US"/>
        </w:rPr>
      </w:pPr>
      <w:r w:rsidRPr="002E1375">
        <w:rPr>
          <w:b/>
          <w:lang w:val="en-US"/>
        </w:rPr>
        <w:t>Subgraph visualization reveals a genome variability in a particular locus</w:t>
      </w:r>
    </w:p>
    <w:p w:rsidR="004B7985" w:rsidRPr="002E1375" w:rsidRDefault="00CD6C6B">
      <w:pPr>
        <w:spacing w:after="447"/>
        <w:ind w:left="28"/>
        <w:rPr>
          <w:lang w:val="en-US"/>
        </w:rPr>
      </w:pPr>
      <w:r w:rsidRPr="002E1375">
        <w:rPr>
          <w:lang w:val="en-US"/>
        </w:rPr>
        <w:t>Fig 3 B, C shows the visualization of subgraphs of regions containing two operons: hemin uptake (</w:t>
      </w:r>
      <w:proofErr w:type="spellStart"/>
      <w:r w:rsidRPr="002E1375">
        <w:rPr>
          <w:lang w:val="en-US"/>
        </w:rPr>
        <w:t>hmu</w:t>
      </w:r>
      <w:proofErr w:type="spellEnd"/>
      <w:r w:rsidRPr="002E1375">
        <w:rPr>
          <w:lang w:val="en-US"/>
        </w:rPr>
        <w:t xml:space="preserve">) and </w:t>
      </w:r>
      <w:proofErr w:type="spellStart"/>
      <w:r w:rsidRPr="002E1375">
        <w:rPr>
          <w:lang w:val="en-US"/>
        </w:rPr>
        <w:t>propanediol</w:t>
      </w:r>
      <w:proofErr w:type="spellEnd"/>
      <w:r w:rsidRPr="002E1375">
        <w:rPr>
          <w:lang w:val="en-US"/>
        </w:rPr>
        <w:t xml:space="preserve"> utilization (</w:t>
      </w:r>
      <w:proofErr w:type="spellStart"/>
      <w:r w:rsidRPr="002E1375">
        <w:rPr>
          <w:lang w:val="en-US"/>
        </w:rPr>
        <w:t>pdu</w:t>
      </w:r>
      <w:proofErr w:type="spellEnd"/>
      <w:r w:rsidRPr="002E1375">
        <w:rPr>
          <w:lang w:val="en-US"/>
        </w:rPr>
        <w:t xml:space="preserve">). The occurrence of </w:t>
      </w:r>
      <w:r w:rsidRPr="002E1375">
        <w:rPr>
          <w:i/>
          <w:lang w:val="en-US"/>
        </w:rPr>
        <w:t xml:space="preserve">E. coli </w:t>
      </w:r>
      <w:r w:rsidRPr="002E1375">
        <w:rPr>
          <w:lang w:val="en-US"/>
        </w:rPr>
        <w:t xml:space="preserve">harboring these operons in the intestinal microbiome was previously shown to be associated with Crohn’s disease [29–31]. </w:t>
      </w:r>
      <w:r w:rsidRPr="00A562D8">
        <w:rPr>
          <w:lang w:val="en-US"/>
          <w:rPrChange w:id="802" w:author="Admin" w:date="2020-04-09T10:12:00Z">
            <w:rPr/>
          </w:rPrChange>
        </w:rPr>
        <w:t xml:space="preserve">These operons have different phylogenetic </w:t>
      </w:r>
      <w:r w:rsidRPr="00A562D8">
        <w:rPr>
          <w:b/>
          <w:lang w:val="en-US"/>
          <w:rPrChange w:id="803" w:author="Admin" w:date="2020-04-09T10:12:00Z">
            <w:rPr>
              <w:b/>
            </w:rPr>
          </w:rPrChange>
        </w:rPr>
        <w:t xml:space="preserve">Fig 3. Subgraph visualization allows identification of conservative and variable parts of operons and reveals genome variability in a particular locus. </w:t>
      </w:r>
      <w:r w:rsidRPr="002E1375">
        <w:rPr>
          <w:lang w:val="en-US"/>
        </w:rPr>
        <w:t xml:space="preserve">Subgraphs of the genomic regions in which A) capsule gene cluster, B) hemin uptake and C) </w:t>
      </w:r>
      <w:proofErr w:type="spellStart"/>
      <w:r w:rsidRPr="002E1375">
        <w:rPr>
          <w:lang w:val="en-US"/>
        </w:rPr>
        <w:t>propanediol</w:t>
      </w:r>
      <w:proofErr w:type="spellEnd"/>
      <w:r w:rsidRPr="002E1375">
        <w:rPr>
          <w:lang w:val="en-US"/>
        </w:rPr>
        <w:t xml:space="preserve"> utilization operon are located. A) graph visualization reveals the conservative and variable parts of the capsule gene operon. Visualizations in B) and C) indicate that both operons are located in a conservative context. Genomes that do not contain hemin uptake operon do not contain other genes in the same context. In the case of </w:t>
      </w:r>
      <w:proofErr w:type="spellStart"/>
      <w:r w:rsidRPr="002E1375">
        <w:rPr>
          <w:lang w:val="en-US"/>
        </w:rPr>
        <w:t>propanediol</w:t>
      </w:r>
      <w:proofErr w:type="spellEnd"/>
      <w:r w:rsidRPr="002E1375">
        <w:rPr>
          <w:lang w:val="en-US"/>
        </w:rPr>
        <w:t xml:space="preserve"> utilization operon, in several genomes alternative and highly variable gene sets are present.</w:t>
      </w:r>
    </w:p>
    <w:p w:rsidR="004B7985" w:rsidRPr="002E1375" w:rsidRDefault="00CD6C6B">
      <w:pPr>
        <w:spacing w:after="4"/>
        <w:ind w:left="28"/>
        <w:rPr>
          <w:lang w:val="en-US"/>
        </w:rPr>
      </w:pPr>
      <w:r w:rsidRPr="002E1375">
        <w:rPr>
          <w:lang w:val="en-US"/>
        </w:rPr>
        <w:t xml:space="preserve">distribution: </w:t>
      </w:r>
      <w:proofErr w:type="spellStart"/>
      <w:r w:rsidRPr="002E1375">
        <w:rPr>
          <w:lang w:val="en-US"/>
        </w:rPr>
        <w:t>hmu</w:t>
      </w:r>
      <w:proofErr w:type="spellEnd"/>
      <w:r w:rsidRPr="002E1375">
        <w:rPr>
          <w:lang w:val="en-US"/>
        </w:rPr>
        <w:t xml:space="preserve"> operon is preferentially present in B2 </w:t>
      </w:r>
      <w:proofErr w:type="spellStart"/>
      <w:r w:rsidRPr="002E1375">
        <w:rPr>
          <w:lang w:val="en-US"/>
        </w:rPr>
        <w:t>phylogroup</w:t>
      </w:r>
      <w:proofErr w:type="spellEnd"/>
      <w:r w:rsidRPr="002E1375">
        <w:rPr>
          <w:lang w:val="en-US"/>
        </w:rPr>
        <w:t xml:space="preserve"> (S2 Fig A, retention index = 1), </w:t>
      </w:r>
      <w:proofErr w:type="spellStart"/>
      <w:r w:rsidRPr="002E1375">
        <w:rPr>
          <w:lang w:val="en-US"/>
        </w:rPr>
        <w:t>pdu</w:t>
      </w:r>
      <w:proofErr w:type="spellEnd"/>
      <w:r w:rsidRPr="002E1375">
        <w:rPr>
          <w:lang w:val="en-US"/>
        </w:rPr>
        <w:t xml:space="preserve"> operon can be found in phylogenetically distinct strains of </w:t>
      </w:r>
      <w:r w:rsidRPr="002E1375">
        <w:rPr>
          <w:i/>
          <w:lang w:val="en-US"/>
        </w:rPr>
        <w:t>E. coli</w:t>
      </w:r>
      <w:r w:rsidRPr="002E1375">
        <w:rPr>
          <w:lang w:val="en-US"/>
        </w:rPr>
        <w:t xml:space="preserve">, and its presence is in low agreement with the phylogenetic tree (S2 Fig B, retention index = 0.26). </w:t>
      </w:r>
      <w:proofErr w:type="spellStart"/>
      <w:r w:rsidRPr="002E1375">
        <w:rPr>
          <w:lang w:val="en-US"/>
        </w:rPr>
        <w:t>Hmu</w:t>
      </w:r>
      <w:proofErr w:type="spellEnd"/>
      <w:r w:rsidRPr="002E1375">
        <w:rPr>
          <w:lang w:val="en-US"/>
        </w:rPr>
        <w:t xml:space="preserve"> operon is located on the 3691615-3700567 positions and </w:t>
      </w:r>
      <w:proofErr w:type="spellStart"/>
      <w:r w:rsidRPr="002E1375">
        <w:rPr>
          <w:lang w:val="en-US"/>
        </w:rPr>
        <w:t>pdu</w:t>
      </w:r>
      <w:proofErr w:type="spellEnd"/>
      <w:r w:rsidRPr="002E1375">
        <w:rPr>
          <w:lang w:val="en-US"/>
        </w:rPr>
        <w:t xml:space="preserve"> operon on the 2083448-2101340 positions of NCBI Reference Sequence NC 011993.1).</w:t>
      </w:r>
    </w:p>
    <w:p w:rsidR="004B7985" w:rsidRPr="002E1375" w:rsidRDefault="00CD6C6B">
      <w:pPr>
        <w:spacing w:after="0"/>
        <w:ind w:left="25" w:firstLine="291"/>
        <w:rPr>
          <w:lang w:val="en-US"/>
        </w:rPr>
      </w:pPr>
      <w:r w:rsidRPr="002E1375">
        <w:rPr>
          <w:lang w:val="en-US"/>
        </w:rPr>
        <w:t xml:space="preserve">The graph visualization reveals that </w:t>
      </w:r>
      <w:proofErr w:type="spellStart"/>
      <w:r w:rsidRPr="002E1375">
        <w:rPr>
          <w:lang w:val="en-US"/>
        </w:rPr>
        <w:t>hmu</w:t>
      </w:r>
      <w:proofErr w:type="spellEnd"/>
      <w:r w:rsidRPr="002E1375">
        <w:rPr>
          <w:lang w:val="en-US"/>
        </w:rPr>
        <w:t xml:space="preserve"> operon is located in a conservative context, which means that the neighboring </w:t>
      </w:r>
      <w:del w:id="804" w:author="Admin" w:date="2020-04-14T22:56:00Z">
        <w:r w:rsidRPr="002E1375" w:rsidDel="00697E05">
          <w:rPr>
            <w:lang w:val="en-US"/>
          </w:rPr>
          <w:delText xml:space="preserve">orthologous groups </w:delText>
        </w:r>
      </w:del>
      <w:ins w:id="805" w:author="Admin" w:date="2020-04-14T22:56:00Z">
        <w:r w:rsidR="00697E05">
          <w:rPr>
            <w:lang w:val="en-US"/>
          </w:rPr>
          <w:t xml:space="preserve">genes </w:t>
        </w:r>
      </w:ins>
      <w:r w:rsidRPr="002E1375">
        <w:rPr>
          <w:lang w:val="en-US"/>
        </w:rPr>
        <w:t xml:space="preserve">are the same in all strains in which it is present (Fig 3 B). The edge that bypasses the operon indicates that in some genomes the genes to the left and right of the operon are adjacent. Graph visualization also indicates that one of the genes (hemin transport system </w:t>
      </w:r>
      <w:proofErr w:type="spellStart"/>
      <w:r w:rsidRPr="002E1375">
        <w:rPr>
          <w:lang w:val="en-US"/>
        </w:rPr>
        <w:t>permease</w:t>
      </w:r>
      <w:proofErr w:type="spellEnd"/>
      <w:r w:rsidRPr="002E1375">
        <w:rPr>
          <w:lang w:val="en-US"/>
        </w:rPr>
        <w:t xml:space="preserve">, </w:t>
      </w:r>
      <w:proofErr w:type="spellStart"/>
      <w:r w:rsidRPr="002E1375">
        <w:rPr>
          <w:lang w:val="en-US"/>
        </w:rPr>
        <w:t>HmuU</w:t>
      </w:r>
      <w:proofErr w:type="spellEnd"/>
      <w:r w:rsidRPr="002E1375">
        <w:rPr>
          <w:lang w:val="en-US"/>
        </w:rPr>
        <w:t>) or it</w:t>
      </w:r>
      <w:ins w:id="806" w:author="Admin" w:date="2020-04-09T11:38:00Z">
        <w:r w:rsidR="00210042">
          <w:rPr>
            <w:lang w:val="en-US"/>
          </w:rPr>
          <w:t>s</w:t>
        </w:r>
      </w:ins>
      <w:r w:rsidRPr="002E1375">
        <w:rPr>
          <w:lang w:val="en-US"/>
        </w:rPr>
        <w:t xml:space="preserve"> close homologs are present in two alternative contexts.</w:t>
      </w:r>
    </w:p>
    <w:p w:rsidR="004B7985" w:rsidRPr="002E1375" w:rsidRDefault="00CD6C6B">
      <w:pPr>
        <w:spacing w:after="0"/>
        <w:ind w:left="25" w:firstLine="289"/>
        <w:rPr>
          <w:lang w:val="en-US"/>
        </w:rPr>
      </w:pPr>
      <w:proofErr w:type="spellStart"/>
      <w:r w:rsidRPr="002E1375">
        <w:rPr>
          <w:lang w:val="en-US"/>
        </w:rPr>
        <w:t>Pdu</w:t>
      </w:r>
      <w:proofErr w:type="spellEnd"/>
      <w:r w:rsidRPr="002E1375">
        <w:rPr>
          <w:lang w:val="en-US"/>
        </w:rPr>
        <w:t xml:space="preserve"> operon is harbored by only a fraction of all considered strains (27 out of 327), but also located in a conservative context (Fig 3 C). Some variations in </w:t>
      </w:r>
      <w:proofErr w:type="spellStart"/>
      <w:r w:rsidRPr="002E1375">
        <w:rPr>
          <w:lang w:val="en-US"/>
        </w:rPr>
        <w:t>pdu</w:t>
      </w:r>
      <w:proofErr w:type="spellEnd"/>
      <w:r w:rsidRPr="002E1375">
        <w:rPr>
          <w:lang w:val="en-US"/>
        </w:rPr>
        <w:t xml:space="preserve"> operon are visible and reflect different operon variants [31]. Unlike the case of hemin uptake locus, here alternative gene sets are present. These alternative sets include genes of iron transport (</w:t>
      </w:r>
      <w:proofErr w:type="spellStart"/>
      <w:r w:rsidRPr="002E1375">
        <w:rPr>
          <w:lang w:val="en-US"/>
        </w:rPr>
        <w:t>FepC</w:t>
      </w:r>
      <w:proofErr w:type="spellEnd"/>
      <w:r w:rsidRPr="002E1375">
        <w:rPr>
          <w:lang w:val="en-US"/>
        </w:rPr>
        <w:t xml:space="preserve">, </w:t>
      </w:r>
      <w:proofErr w:type="spellStart"/>
      <w:r w:rsidRPr="002E1375">
        <w:rPr>
          <w:lang w:val="en-US"/>
        </w:rPr>
        <w:t>FcuA</w:t>
      </w:r>
      <w:proofErr w:type="spellEnd"/>
      <w:r w:rsidRPr="002E1375">
        <w:rPr>
          <w:lang w:val="en-US"/>
        </w:rPr>
        <w:t xml:space="preserve">, </w:t>
      </w:r>
      <w:proofErr w:type="spellStart"/>
      <w:r w:rsidRPr="002E1375">
        <w:rPr>
          <w:lang w:val="en-US"/>
        </w:rPr>
        <w:t>HmuU</w:t>
      </w:r>
      <w:proofErr w:type="spellEnd"/>
      <w:r w:rsidRPr="002E1375">
        <w:rPr>
          <w:lang w:val="en-US"/>
        </w:rPr>
        <w:t xml:space="preserve">), DNA mobilization (retroviral integrase core domain, transposase DDE </w:t>
      </w:r>
      <w:proofErr w:type="spellStart"/>
      <w:r w:rsidRPr="002E1375">
        <w:rPr>
          <w:lang w:val="en-US"/>
        </w:rPr>
        <w:t>Tnp</w:t>
      </w:r>
      <w:proofErr w:type="spellEnd"/>
      <w:r w:rsidRPr="002E1375">
        <w:rPr>
          <w:lang w:val="en-US"/>
        </w:rPr>
        <w:t xml:space="preserve"> ISL3). What is especially interesting is the high variability of that alternative sets, with many overlapping changes being visible in the subgraph visualization.</w:t>
      </w:r>
    </w:p>
    <w:p w:rsidR="004B7985" w:rsidRPr="002E1375" w:rsidRDefault="00CD6C6B">
      <w:pPr>
        <w:spacing w:after="310"/>
        <w:ind w:left="25" w:firstLine="283"/>
        <w:rPr>
          <w:lang w:val="en-US"/>
        </w:rPr>
      </w:pPr>
      <w:r w:rsidRPr="002E1375">
        <w:rPr>
          <w:lang w:val="en-US"/>
        </w:rPr>
        <w:t>In the next section, we will describe a quantitative measure of this observable difference in complexity of subgraphs.</w:t>
      </w:r>
    </w:p>
    <w:p w:rsidR="004B7985" w:rsidRPr="002E1375" w:rsidRDefault="00CD6C6B">
      <w:pPr>
        <w:pStyle w:val="Heading2"/>
        <w:ind w:left="35"/>
        <w:rPr>
          <w:lang w:val="en-US"/>
        </w:rPr>
      </w:pPr>
      <w:r w:rsidRPr="002E1375">
        <w:rPr>
          <w:lang w:val="en-US"/>
        </w:rPr>
        <w:t>Complexity is a measure of genome variability</w:t>
      </w:r>
    </w:p>
    <w:p w:rsidR="004B7985" w:rsidRPr="002E1375" w:rsidRDefault="00CD6C6B">
      <w:pPr>
        <w:spacing w:after="0"/>
        <w:ind w:left="28"/>
        <w:rPr>
          <w:lang w:val="en-US"/>
        </w:rPr>
      </w:pPr>
      <w:r w:rsidRPr="002E1375">
        <w:rPr>
          <w:lang w:val="en-US"/>
        </w:rPr>
        <w:t>In a set of genomes with identical gene content and localization, each node in the resulting graph will have two edges. Any gene rearrangements (deletion, translocation, insertion) result in the addition of new edges. We hypothesized that the number of distinct paths in a subgraph representing a genomic region will monotonically depend on the frequency of fixed gene rearrangements in that region.</w:t>
      </w:r>
    </w:p>
    <w:p w:rsidR="004B7985" w:rsidRPr="002E1375" w:rsidRDefault="00CD6C6B">
      <w:pPr>
        <w:spacing w:after="270"/>
        <w:ind w:left="25" w:firstLine="283"/>
        <w:rPr>
          <w:lang w:val="en-US"/>
        </w:rPr>
      </w:pPr>
      <w:r w:rsidRPr="002E1375">
        <w:rPr>
          <w:lang w:val="en-US"/>
        </w:rPr>
        <w:lastRenderedPageBreak/>
        <w:t xml:space="preserve">We implemented the algorithm (Algorithm 1,2 in Methods) to count the number of distinct random walks in a subgraph representing a given region of the reference genome, the value which we further call complexity of the region. By selecting </w:t>
      </w:r>
      <w:proofErr w:type="spellStart"/>
      <w:r w:rsidRPr="002E1375">
        <w:rPr>
          <w:lang w:val="en-US"/>
        </w:rPr>
        <w:t>subregions</w:t>
      </w:r>
      <w:proofErr w:type="spellEnd"/>
      <w:r w:rsidRPr="002E1375">
        <w:rPr>
          <w:lang w:val="en-US"/>
        </w:rPr>
        <w:t xml:space="preserve"> with the sliding window and calculating complexity value for them we get the complexity profile of the reference genome. The size of the sliding window can be set by the user, the default value of 20 was used for the results described below.</w:t>
      </w:r>
    </w:p>
    <w:p w:rsidR="004B7985" w:rsidRPr="002E1375" w:rsidRDefault="00CD6C6B">
      <w:pPr>
        <w:spacing w:after="120" w:line="252" w:lineRule="auto"/>
        <w:ind w:right="38" w:hanging="10"/>
        <w:rPr>
          <w:lang w:val="en-US"/>
        </w:rPr>
      </w:pPr>
      <w:r w:rsidRPr="002E1375">
        <w:rPr>
          <w:b/>
          <w:lang w:val="en-US"/>
        </w:rPr>
        <w:t>Method verification</w:t>
      </w:r>
    </w:p>
    <w:p w:rsidR="004B7985" w:rsidRPr="002E1375" w:rsidRDefault="00CD6C6B">
      <w:pPr>
        <w:ind w:left="28"/>
        <w:rPr>
          <w:lang w:val="en-US"/>
        </w:rPr>
      </w:pPr>
      <w:r w:rsidRPr="002E1375">
        <w:rPr>
          <w:lang w:val="en-US"/>
        </w:rPr>
        <w:t>We verified our approach by performing simulations of genome evolution through gene transfer events, by comparison with the previously developed method and by analysis of known variability hotspot regions (</w:t>
      </w:r>
      <w:proofErr w:type="spellStart"/>
      <w:r w:rsidRPr="002E1375">
        <w:rPr>
          <w:lang w:val="en-US"/>
        </w:rPr>
        <w:t>integrons</w:t>
      </w:r>
      <w:proofErr w:type="spellEnd"/>
      <w:r w:rsidRPr="002E1375">
        <w:rPr>
          <w:lang w:val="en-US"/>
        </w:rPr>
        <w:t>).</w:t>
      </w:r>
    </w:p>
    <w:p w:rsidR="004B7985" w:rsidRPr="00A562D8" w:rsidRDefault="00CD6C6B">
      <w:pPr>
        <w:spacing w:after="230"/>
        <w:ind w:left="25" w:right="134" w:firstLine="283"/>
        <w:rPr>
          <w:lang w:val="en-US"/>
          <w:rPrChange w:id="807" w:author="Admin" w:date="2020-04-09T10:12:00Z">
            <w:rPr/>
          </w:rPrChange>
        </w:rPr>
      </w:pPr>
      <w:r w:rsidRPr="002E1375">
        <w:rPr>
          <w:lang w:val="en-US"/>
        </w:rPr>
        <w:t xml:space="preserve">Complexity profile for </w:t>
      </w:r>
      <w:r w:rsidRPr="002E1375">
        <w:rPr>
          <w:i/>
          <w:lang w:val="en-US"/>
        </w:rPr>
        <w:t xml:space="preserve">E. coli </w:t>
      </w:r>
      <w:r w:rsidRPr="002E1375">
        <w:rPr>
          <w:lang w:val="en-US"/>
        </w:rPr>
        <w:t xml:space="preserve">calculated with GCB is in good agreement with hotspots evaluated in [32], see Fig 4A. </w:t>
      </w:r>
      <w:r w:rsidRPr="00A562D8">
        <w:rPr>
          <w:lang w:val="en-US"/>
          <w:rPrChange w:id="808" w:author="Admin" w:date="2020-04-09T10:12:00Z">
            <w:rPr/>
          </w:rPrChange>
        </w:rPr>
        <w:t xml:space="preserve">Complexity values within hotspots identified in [32] are significantly greater than outside of the hotspots (p-value </w:t>
      </w:r>
      <w:r w:rsidRPr="00A562D8">
        <w:rPr>
          <w:i/>
          <w:lang w:val="en-US"/>
          <w:rPrChange w:id="809" w:author="Admin" w:date="2020-04-09T10:12:00Z">
            <w:rPr>
              <w:i/>
            </w:rPr>
          </w:rPrChange>
        </w:rPr>
        <w:t>&lt;</w:t>
      </w:r>
      <w:r w:rsidRPr="00A562D8">
        <w:rPr>
          <w:lang w:val="en-US"/>
          <w:rPrChange w:id="810" w:author="Admin" w:date="2020-04-09T10:12:00Z">
            <w:rPr/>
          </w:rPrChange>
        </w:rPr>
        <w:t>10</w:t>
      </w:r>
      <w:r w:rsidRPr="00A562D8">
        <w:rPr>
          <w:vertAlign w:val="superscript"/>
          <w:lang w:val="en-US"/>
          <w:rPrChange w:id="811" w:author="Admin" w:date="2020-04-09T10:12:00Z">
            <w:rPr>
              <w:vertAlign w:val="superscript"/>
            </w:rPr>
          </w:rPrChange>
        </w:rPr>
        <w:t>−16</w:t>
      </w:r>
      <w:r w:rsidRPr="00A562D8">
        <w:rPr>
          <w:lang w:val="en-US"/>
          <w:rPrChange w:id="812" w:author="Admin" w:date="2020-04-09T10:12:00Z">
            <w:rPr/>
          </w:rPrChange>
        </w:rPr>
        <w:t>, Mann-Whitney test, see Fig 4B).</w:t>
      </w:r>
    </w:p>
    <w:p w:rsidR="004B7985" w:rsidRPr="002E1375" w:rsidRDefault="00CD6C6B">
      <w:pPr>
        <w:spacing w:after="270"/>
        <w:ind w:left="28"/>
        <w:rPr>
          <w:lang w:val="en-US"/>
        </w:rPr>
      </w:pPr>
      <w:r w:rsidRPr="00A562D8">
        <w:rPr>
          <w:b/>
          <w:lang w:val="en-US"/>
          <w:rPrChange w:id="813" w:author="Admin" w:date="2020-04-09T10:12:00Z">
            <w:rPr>
              <w:b/>
            </w:rPr>
          </w:rPrChange>
        </w:rPr>
        <w:t xml:space="preserve">Fig 4. Complexity value can be used as a genome variability measure. </w:t>
      </w:r>
      <w:r w:rsidRPr="002E1375">
        <w:rPr>
          <w:lang w:val="en-US"/>
        </w:rPr>
        <w:t xml:space="preserve">A) Comparison of complexity profile for </w:t>
      </w:r>
      <w:r w:rsidRPr="002E1375">
        <w:rPr>
          <w:i/>
          <w:lang w:val="en-US"/>
        </w:rPr>
        <w:t xml:space="preserve">E. coli K12 </w:t>
      </w:r>
      <w:r w:rsidRPr="002E1375">
        <w:rPr>
          <w:lang w:val="en-US"/>
        </w:rPr>
        <w:t xml:space="preserve">with hotspots identified in [32] (blue rectangles underneath complexity profiles). B) Comparison of complexity values for genes inside and outside hotspots from [32]. C) Comparison of initial variability profiles with complexity profiles calculated from genomes after 3000 evolution simulation steps. D) Complexity profile for </w:t>
      </w:r>
      <w:r w:rsidRPr="002E1375">
        <w:rPr>
          <w:i/>
          <w:lang w:val="en-US"/>
        </w:rPr>
        <w:t xml:space="preserve">Vibrio </w:t>
      </w:r>
      <w:proofErr w:type="spellStart"/>
      <w:r w:rsidRPr="002E1375">
        <w:rPr>
          <w:i/>
          <w:lang w:val="en-US"/>
        </w:rPr>
        <w:t>cholerae</w:t>
      </w:r>
      <w:proofErr w:type="spellEnd"/>
      <w:r w:rsidRPr="002E1375">
        <w:rPr>
          <w:i/>
          <w:lang w:val="en-US"/>
        </w:rPr>
        <w:t xml:space="preserve"> N16961 </w:t>
      </w:r>
      <w:r w:rsidRPr="002E1375">
        <w:rPr>
          <w:lang w:val="en-US"/>
        </w:rPr>
        <w:t>chromosome II with noticeable high levels at the integron region.</w:t>
      </w:r>
    </w:p>
    <w:p w:rsidR="004B7985" w:rsidRPr="00A562D8" w:rsidRDefault="00CD6C6B">
      <w:pPr>
        <w:spacing w:after="0"/>
        <w:ind w:left="25" w:firstLine="283"/>
        <w:rPr>
          <w:lang w:val="en-US"/>
          <w:rPrChange w:id="814" w:author="Admin" w:date="2020-04-09T10:12:00Z">
            <w:rPr/>
          </w:rPrChange>
        </w:rPr>
      </w:pPr>
      <w:r w:rsidRPr="002E1375">
        <w:rPr>
          <w:lang w:val="en-US"/>
        </w:rPr>
        <w:t xml:space="preserve">We performed a number of simulations in which we suggested that the probability of genomic rearrangement events (HGT, deletion, translocation) is </w:t>
      </w:r>
      <w:proofErr w:type="spellStart"/>
      <w:r w:rsidRPr="002E1375">
        <w:rPr>
          <w:lang w:val="en-US"/>
        </w:rPr>
        <w:t>non</w:t>
      </w:r>
      <w:proofErr w:type="spellEnd"/>
      <w:r w:rsidRPr="002E1375">
        <w:rPr>
          <w:lang w:val="en-US"/>
        </w:rPr>
        <w:t xml:space="preserve"> uniformly distributed along the chromosome. This may reflect the unequal probability of changes or their fixation. The algorithm to make simulations is listed in S2 Listing. We used three patterns to generate profiles of such probabilities: sinusoidal, rectangular, and </w:t>
      </w:r>
      <w:proofErr w:type="spellStart"/>
      <w:r w:rsidRPr="002E1375">
        <w:rPr>
          <w:lang w:val="en-US"/>
        </w:rPr>
        <w:t>sawtooth</w:t>
      </w:r>
      <w:proofErr w:type="spellEnd"/>
      <w:r w:rsidRPr="002E1375">
        <w:rPr>
          <w:lang w:val="en-US"/>
        </w:rPr>
        <w:t xml:space="preserve"> and performed 10 independent simulations for each pattern. The number of rearrangement iterations was 3000 for each model. The results of our method were in good correspondence with the predefined distribution (R-square </w:t>
      </w:r>
      <w:r w:rsidRPr="002E1375">
        <w:rPr>
          <w:i/>
          <w:lang w:val="en-US"/>
        </w:rPr>
        <w:t>&gt;</w:t>
      </w:r>
      <w:r w:rsidRPr="002E1375">
        <w:rPr>
          <w:lang w:val="en-US"/>
        </w:rPr>
        <w:t xml:space="preserve">0.74, Spearman correlation </w:t>
      </w:r>
      <w:r w:rsidRPr="002E1375">
        <w:rPr>
          <w:i/>
          <w:lang w:val="en-US"/>
        </w:rPr>
        <w:t>&gt;</w:t>
      </w:r>
      <w:r w:rsidRPr="002E1375">
        <w:rPr>
          <w:lang w:val="en-US"/>
        </w:rPr>
        <w:t xml:space="preserve">0.69, FDR corrected p-value </w:t>
      </w:r>
      <w:r w:rsidRPr="002E1375">
        <w:rPr>
          <w:i/>
          <w:lang w:val="en-US"/>
        </w:rPr>
        <w:t>&lt;</w:t>
      </w:r>
      <w:r w:rsidRPr="002E1375">
        <w:rPr>
          <w:lang w:val="en-US"/>
        </w:rPr>
        <w:t>10</w:t>
      </w:r>
      <w:r w:rsidRPr="002E1375">
        <w:rPr>
          <w:vertAlign w:val="superscript"/>
          <w:lang w:val="en-US"/>
        </w:rPr>
        <w:t>−300</w:t>
      </w:r>
      <w:r w:rsidRPr="002E1375">
        <w:rPr>
          <w:lang w:val="en-US"/>
        </w:rPr>
        <w:t xml:space="preserve">), see Fig 3C. </w:t>
      </w:r>
      <w:r w:rsidRPr="00A562D8">
        <w:rPr>
          <w:lang w:val="en-US"/>
          <w:rPrChange w:id="815" w:author="Admin" w:date="2020-04-09T10:12:00Z">
            <w:rPr/>
          </w:rPrChange>
        </w:rPr>
        <w:t>Results for each simulation are available in S1 Text.</w:t>
      </w:r>
    </w:p>
    <w:p w:rsidR="00196A33" w:rsidRPr="00C85474" w:rsidRDefault="00196A33" w:rsidP="00196A33">
      <w:pPr>
        <w:rPr>
          <w:ins w:id="816" w:author="Admin" w:date="2020-04-13T11:54:00Z"/>
          <w:lang w:val="en-US"/>
        </w:rPr>
      </w:pPr>
      <w:ins w:id="817" w:author="Admin" w:date="2020-04-13T11:54:00Z">
        <w:r>
          <w:rPr>
            <w:lang w:val="en-US"/>
          </w:rPr>
          <w:t xml:space="preserve">Integron and they </w:t>
        </w:r>
        <w:r w:rsidRPr="002E1375">
          <w:rPr>
            <w:lang w:val="en-US"/>
          </w:rPr>
          <w:t>have high complexity values</w:t>
        </w:r>
        <w:r>
          <w:rPr>
            <w:lang w:val="en-US"/>
          </w:rPr>
          <w:t xml:space="preserve"> (see </w:t>
        </w:r>
        <w:proofErr w:type="gramStart"/>
        <w:r>
          <w:rPr>
            <w:lang w:val="en-US"/>
          </w:rPr>
          <w:t>Fig )</w:t>
        </w:r>
        <w:proofErr w:type="gramEnd"/>
      </w:ins>
    </w:p>
    <w:p w:rsidR="004B7985" w:rsidRPr="002E1375" w:rsidRDefault="00CD6C6B">
      <w:pPr>
        <w:spacing w:after="268"/>
        <w:ind w:left="25" w:firstLine="283"/>
        <w:rPr>
          <w:lang w:val="en-US"/>
        </w:rPr>
      </w:pPr>
      <w:del w:id="818" w:author="Admin" w:date="2020-04-13T11:25:00Z">
        <w:r w:rsidRPr="009D49E8" w:rsidDel="002B5F7B">
          <w:rPr>
            <w:szCs w:val="20"/>
            <w:lang w:val="en-US"/>
          </w:rPr>
          <w:delText>Finally, i</w:delText>
        </w:r>
      </w:del>
      <w:ins w:id="819" w:author="Admin" w:date="2020-04-13T12:22:00Z">
        <w:r w:rsidR="00625346" w:rsidRPr="00625346">
          <w:rPr>
            <w:rFonts w:cs="Times New Roman"/>
            <w:szCs w:val="20"/>
            <w:lang w:val="en-US"/>
            <w:rPrChange w:id="820" w:author="Admin" w:date="2020-04-13T12:22:00Z">
              <w:rPr>
                <w:rFonts w:ascii="Times New Roman" w:hAnsi="Times New Roman" w:cs="Times New Roman"/>
                <w:lang w:val="en-US"/>
              </w:rPr>
            </w:rPrChange>
          </w:rPr>
          <w:t xml:space="preserve"> Integrons are </w:t>
        </w:r>
        <w:r w:rsidR="00625346" w:rsidRPr="00625346">
          <w:rPr>
            <w:rFonts w:cs="Times New Roman"/>
            <w:szCs w:val="20"/>
            <w:shd w:val="clear" w:color="auto" w:fill="FFFFFF"/>
            <w:lang w:val="en-US"/>
            <w:rPrChange w:id="821" w:author="Admin" w:date="2020-04-13T12:22:00Z">
              <w:rPr>
                <w:rFonts w:ascii="Times New Roman" w:hAnsi="Times New Roman" w:cs="Times New Roman"/>
                <w:sz w:val="23"/>
                <w:szCs w:val="23"/>
                <w:shd w:val="clear" w:color="auto" w:fill="FFFFFF"/>
                <w:lang w:val="en-US"/>
              </w:rPr>
            </w:rPrChange>
          </w:rPr>
          <w:t>gene acquisition systems capable of integration, excision and rearrangement of gene cassettes</w:t>
        </w:r>
        <w:r w:rsidR="00E3025B">
          <w:rPr>
            <w:rFonts w:cs="Times New Roman"/>
            <w:szCs w:val="20"/>
            <w:shd w:val="clear" w:color="auto" w:fill="FFFFFF"/>
            <w:lang w:val="en-US"/>
          </w:rPr>
          <w:t xml:space="preserve"> and</w:t>
        </w:r>
        <w:r w:rsidR="00625346" w:rsidRPr="00625346">
          <w:rPr>
            <w:rFonts w:cs="Times New Roman"/>
            <w:szCs w:val="20"/>
            <w:shd w:val="clear" w:color="auto" w:fill="FFFFFF"/>
            <w:lang w:val="en-US"/>
            <w:rPrChange w:id="822" w:author="Admin" w:date="2020-04-13T12:22:00Z">
              <w:rPr>
                <w:rFonts w:ascii="Times New Roman" w:hAnsi="Times New Roman" w:cs="Times New Roman"/>
                <w:sz w:val="23"/>
                <w:szCs w:val="23"/>
                <w:shd w:val="clear" w:color="auto" w:fill="FFFFFF"/>
                <w:lang w:val="en-US"/>
              </w:rPr>
            </w:rPrChange>
          </w:rPr>
          <w:t xml:space="preserve"> are examples of genome variability hotspots. We observe that integron regions have high complexity values.</w:t>
        </w:r>
      </w:ins>
      <w:del w:id="823" w:author="Admin" w:date="2020-04-13T12:22:00Z">
        <w:r w:rsidRPr="009D49E8" w:rsidDel="00625346">
          <w:rPr>
            <w:szCs w:val="20"/>
            <w:lang w:val="en-US"/>
          </w:rPr>
          <w:delText xml:space="preserve">ntegrons </w:delText>
        </w:r>
      </w:del>
      <w:del w:id="824" w:author="Admin" w:date="2020-04-13T11:54:00Z">
        <w:r w:rsidRPr="009D49E8" w:rsidDel="00625346">
          <w:rPr>
            <w:szCs w:val="20"/>
            <w:lang w:val="en-US"/>
          </w:rPr>
          <w:delText xml:space="preserve">have expectedly </w:delText>
        </w:r>
      </w:del>
      <w:del w:id="825" w:author="Admin" w:date="2020-04-13T11:55:00Z">
        <w:r w:rsidRPr="009D49E8" w:rsidDel="00625346">
          <w:rPr>
            <w:szCs w:val="20"/>
            <w:lang w:val="en-US"/>
          </w:rPr>
          <w:delText xml:space="preserve">high </w:delText>
        </w:r>
      </w:del>
      <w:del w:id="826" w:author="Admin" w:date="2020-04-13T12:22:00Z">
        <w:r w:rsidRPr="00DB2B71" w:rsidDel="00625346">
          <w:rPr>
            <w:szCs w:val="20"/>
            <w:lang w:val="en-US"/>
          </w:rPr>
          <w:delText xml:space="preserve">complexity values </w:delText>
        </w:r>
      </w:del>
      <w:del w:id="827" w:author="Admin" w:date="2020-04-13T11:55:00Z">
        <w:r w:rsidRPr="00DB2B71" w:rsidDel="00625346">
          <w:rPr>
            <w:szCs w:val="20"/>
            <w:lang w:val="en-US"/>
          </w:rPr>
          <w:delText>computed with here proposed method</w:delText>
        </w:r>
      </w:del>
      <w:del w:id="828" w:author="Admin" w:date="2020-04-13T12:22:00Z">
        <w:r w:rsidRPr="00625346" w:rsidDel="00625346">
          <w:rPr>
            <w:szCs w:val="20"/>
            <w:lang w:val="en-US"/>
            <w:rPrChange w:id="829" w:author="Admin" w:date="2020-04-13T12:22:00Z">
              <w:rPr>
                <w:lang w:val="en-US"/>
              </w:rPr>
            </w:rPrChange>
          </w:rPr>
          <w:delText>.</w:delText>
        </w:r>
      </w:del>
      <w:r w:rsidRPr="00625346">
        <w:rPr>
          <w:szCs w:val="20"/>
          <w:lang w:val="en-US"/>
          <w:rPrChange w:id="830" w:author="Admin" w:date="2020-04-13T12:22:00Z">
            <w:rPr>
              <w:lang w:val="en-US"/>
            </w:rPr>
          </w:rPrChange>
        </w:rPr>
        <w:t xml:space="preserve"> </w:t>
      </w:r>
      <w:r w:rsidRPr="002E1375">
        <w:rPr>
          <w:lang w:val="en-US"/>
        </w:rPr>
        <w:t xml:space="preserve">Fig 3D shows </w:t>
      </w:r>
      <w:del w:id="831" w:author="Admin" w:date="2020-04-13T11:55:00Z">
        <w:r w:rsidRPr="002E1375" w:rsidDel="00625346">
          <w:rPr>
            <w:lang w:val="en-US"/>
          </w:rPr>
          <w:delText xml:space="preserve">as example </w:delText>
        </w:r>
      </w:del>
      <w:r w:rsidRPr="002E1375">
        <w:rPr>
          <w:lang w:val="en-US"/>
        </w:rPr>
        <w:t xml:space="preserve">integron region of </w:t>
      </w:r>
      <w:r w:rsidRPr="002E1375">
        <w:rPr>
          <w:i/>
          <w:lang w:val="en-US"/>
        </w:rPr>
        <w:t xml:space="preserve">V. </w:t>
      </w:r>
      <w:del w:id="832" w:author="Admin" w:date="2020-04-13T11:56:00Z">
        <w:r w:rsidRPr="002E1375" w:rsidDel="00625346">
          <w:rPr>
            <w:i/>
            <w:lang w:val="en-US"/>
          </w:rPr>
          <w:delText>cholerae</w:delText>
        </w:r>
      </w:del>
      <w:ins w:id="833" w:author="Admin" w:date="2020-04-13T11:56:00Z">
        <w:r w:rsidR="00625346">
          <w:rPr>
            <w:i/>
            <w:lang w:val="en-US"/>
          </w:rPr>
          <w:t xml:space="preserve">cholera </w:t>
        </w:r>
        <w:r w:rsidR="00625346">
          <w:rPr>
            <w:lang w:val="en-US"/>
          </w:rPr>
          <w:t>as an example.</w:t>
        </w:r>
      </w:ins>
      <w:del w:id="834" w:author="Admin" w:date="2020-04-13T11:56:00Z">
        <w:r w:rsidRPr="002E1375" w:rsidDel="00625346">
          <w:rPr>
            <w:lang w:val="en-US"/>
          </w:rPr>
          <w:delText>,</w:delText>
        </w:r>
      </w:del>
      <w:r w:rsidRPr="002E1375">
        <w:rPr>
          <w:lang w:val="en-US"/>
        </w:rPr>
        <w:t xml:space="preserve"> </w:t>
      </w:r>
      <w:del w:id="835" w:author="Admin" w:date="2020-04-13T11:56:00Z">
        <w:r w:rsidRPr="002E1375" w:rsidDel="00625346">
          <w:rPr>
            <w:lang w:val="en-US"/>
          </w:rPr>
          <w:delText xml:space="preserve">which is a </w:delText>
        </w:r>
      </w:del>
      <w:ins w:id="836" w:author="Admin" w:date="2020-04-13T11:56:00Z">
        <w:r w:rsidR="00625346">
          <w:rPr>
            <w:lang w:val="en-US"/>
          </w:rPr>
          <w:t xml:space="preserve">This </w:t>
        </w:r>
      </w:ins>
      <w:del w:id="837" w:author="Admin" w:date="2020-04-13T11:57:00Z">
        <w:r w:rsidRPr="002E1375" w:rsidDel="00625346">
          <w:rPr>
            <w:lang w:val="en-US"/>
          </w:rPr>
          <w:delText xml:space="preserve">known source of this species diversity and </w:delText>
        </w:r>
      </w:del>
      <w:ins w:id="838" w:author="Admin" w:date="2020-04-13T11:57:00Z">
        <w:r w:rsidR="00625346">
          <w:rPr>
            <w:lang w:val="en-US"/>
          </w:rPr>
          <w:t xml:space="preserve">integron </w:t>
        </w:r>
      </w:ins>
      <w:r w:rsidRPr="002E1375">
        <w:rPr>
          <w:lang w:val="en-US"/>
        </w:rPr>
        <w:t xml:space="preserve">was dubbed </w:t>
      </w:r>
      <w:proofErr w:type="spellStart"/>
      <w:r w:rsidRPr="002E1375">
        <w:rPr>
          <w:lang w:val="en-US"/>
        </w:rPr>
        <w:t>superintegron</w:t>
      </w:r>
      <w:proofErr w:type="spellEnd"/>
      <w:r w:rsidRPr="002E1375">
        <w:rPr>
          <w:lang w:val="en-US"/>
        </w:rPr>
        <w:t xml:space="preserve"> because of its high length of about 120 </w:t>
      </w:r>
      <w:proofErr w:type="spellStart"/>
      <w:r w:rsidRPr="002E1375">
        <w:rPr>
          <w:lang w:val="en-US"/>
        </w:rPr>
        <w:t>kbp</w:t>
      </w:r>
      <w:proofErr w:type="spellEnd"/>
      <w:r w:rsidRPr="002E1375">
        <w:rPr>
          <w:lang w:val="en-US"/>
        </w:rPr>
        <w:t xml:space="preserve"> and more than a hundred of integrated cassettes [33].</w:t>
      </w:r>
    </w:p>
    <w:p w:rsidR="004B7985" w:rsidRPr="002E1375" w:rsidRDefault="00CD6C6B">
      <w:pPr>
        <w:spacing w:after="144" w:line="252" w:lineRule="auto"/>
        <w:ind w:right="38" w:hanging="10"/>
        <w:rPr>
          <w:lang w:val="en-US"/>
        </w:rPr>
      </w:pPr>
      <w:r w:rsidRPr="002E1375">
        <w:rPr>
          <w:b/>
          <w:lang w:val="en-US"/>
        </w:rPr>
        <w:t>High complexity values associated with prophages and genomic islands</w:t>
      </w:r>
      <w:ins w:id="839" w:author="Admin" w:date="2020-05-07T22:23:00Z">
        <w:r w:rsidR="001C0821">
          <w:rPr>
            <w:b/>
            <w:lang w:val="en-US"/>
          </w:rPr>
          <w:t xml:space="preserve"> but not limited to them</w:t>
        </w:r>
      </w:ins>
    </w:p>
    <w:p w:rsidR="004B7985" w:rsidRPr="002E1375" w:rsidRDefault="00CD6C6B">
      <w:pPr>
        <w:spacing w:after="197"/>
        <w:ind w:left="28"/>
        <w:rPr>
          <w:lang w:val="en-US"/>
        </w:rPr>
      </w:pPr>
      <w:r w:rsidRPr="002E1375">
        <w:rPr>
          <w:lang w:val="en-US"/>
        </w:rPr>
        <w:t xml:space="preserve">Fig 5 shows the complexity profile along the chromosome of adherent-invasive </w:t>
      </w:r>
      <w:r w:rsidRPr="002E1375">
        <w:rPr>
          <w:i/>
          <w:lang w:val="en-US"/>
        </w:rPr>
        <w:t xml:space="preserve">E. coli LF82 </w:t>
      </w:r>
      <w:r w:rsidRPr="002E1375">
        <w:rPr>
          <w:lang w:val="en-US"/>
        </w:rPr>
        <w:t>[34]. As expected, the regions with a high</w:t>
      </w:r>
      <w:del w:id="840" w:author="Admin" w:date="2020-04-13T13:39:00Z">
        <w:r w:rsidRPr="002E1375" w:rsidDel="00FB5CC5">
          <w:rPr>
            <w:lang w:val="en-US"/>
          </w:rPr>
          <w:delText>er</w:delText>
        </w:r>
      </w:del>
      <w:r w:rsidRPr="002E1375">
        <w:rPr>
          <w:lang w:val="en-US"/>
        </w:rPr>
        <w:t xml:space="preserve"> density of essential genes have low complexity values. On the contrary, pathogenicity islands and prophage regions have relatively high complexity values. At the same time, there are chromosomal loci with </w:t>
      </w:r>
      <w:del w:id="841" w:author="Admin" w:date="2020-04-13T13:39:00Z">
        <w:r w:rsidRPr="002E1375" w:rsidDel="00FB5CC5">
          <w:rPr>
            <w:lang w:val="en-US"/>
          </w:rPr>
          <w:delText xml:space="preserve">relatively </w:delText>
        </w:r>
      </w:del>
      <w:r w:rsidRPr="002E1375">
        <w:rPr>
          <w:lang w:val="en-US"/>
        </w:rPr>
        <w:t xml:space="preserve">high complexity values that have no recognizable signs of mobile elements. A subgraph of the </w:t>
      </w:r>
      <w:r w:rsidRPr="002E1375">
        <w:rPr>
          <w:lang w:val="en-US"/>
        </w:rPr>
        <w:lastRenderedPageBreak/>
        <w:t>region with the highest complexity values (located at 2,115,791</w:t>
      </w:r>
      <w:ins w:id="842" w:author="Admin" w:date="2020-04-13T13:40:00Z">
        <w:r w:rsidR="00FB5CC5">
          <w:rPr>
            <w:lang w:val="en-US"/>
          </w:rPr>
          <w:t>-</w:t>
        </w:r>
      </w:ins>
      <w:del w:id="843" w:author="Admin" w:date="2020-04-13T13:40:00Z">
        <w:r w:rsidRPr="002E1375" w:rsidDel="00FB5CC5">
          <w:rPr>
            <w:lang w:val="en-US"/>
          </w:rPr>
          <w:delText>:</w:delText>
        </w:r>
      </w:del>
      <w:r w:rsidRPr="002E1375">
        <w:rPr>
          <w:lang w:val="en-US"/>
        </w:rPr>
        <w:t>2,164,382</w:t>
      </w:r>
      <w:del w:id="844" w:author="Admin" w:date="2020-04-13T13:40:00Z">
        <w:r w:rsidRPr="002E1375" w:rsidDel="00FB5CC5">
          <w:rPr>
            <w:lang w:val="en-US"/>
          </w:rPr>
          <w:delText xml:space="preserve"> chromosomal positions</w:delText>
        </w:r>
      </w:del>
      <w:r w:rsidRPr="002E1375">
        <w:rPr>
          <w:lang w:val="en-US"/>
        </w:rPr>
        <w:t>) do not contain recognizable genes with mobility associated functions.</w:t>
      </w:r>
    </w:p>
    <w:p w:rsidR="004B7985" w:rsidRPr="002E1375" w:rsidRDefault="00CD6C6B">
      <w:pPr>
        <w:spacing w:after="549" w:line="268" w:lineRule="auto"/>
        <w:ind w:left="25" w:right="18" w:firstLine="6"/>
        <w:jc w:val="both"/>
        <w:rPr>
          <w:lang w:val="en-US"/>
        </w:rPr>
      </w:pPr>
      <w:r w:rsidRPr="00A562D8">
        <w:rPr>
          <w:b/>
          <w:lang w:val="en-US"/>
          <w:rPrChange w:id="845" w:author="Admin" w:date="2020-04-09T10:12:00Z">
            <w:rPr>
              <w:b/>
            </w:rPr>
          </w:rPrChange>
        </w:rPr>
        <w:t xml:space="preserve">Fig 5. Regions with high complexity values are mostly associated with mobile elements. </w:t>
      </w:r>
      <w:r w:rsidRPr="002E1375">
        <w:rPr>
          <w:lang w:val="en-US"/>
        </w:rPr>
        <w:t xml:space="preserve">Complexity profile for the </w:t>
      </w:r>
      <w:r w:rsidRPr="002E1375">
        <w:rPr>
          <w:i/>
          <w:lang w:val="en-US"/>
        </w:rPr>
        <w:t xml:space="preserve">E. coli LF82 </w:t>
      </w:r>
      <w:r w:rsidRPr="002E1375">
        <w:rPr>
          <w:lang w:val="en-US"/>
        </w:rPr>
        <w:t xml:space="preserve">chromosome is shown, 327 other </w:t>
      </w:r>
      <w:r w:rsidRPr="002E1375">
        <w:rPr>
          <w:i/>
          <w:lang w:val="en-US"/>
        </w:rPr>
        <w:t xml:space="preserve">E. coli </w:t>
      </w:r>
      <w:r w:rsidRPr="002E1375">
        <w:rPr>
          <w:lang w:val="en-US"/>
        </w:rPr>
        <w:t xml:space="preserve">genomes were used to calculate complexity values. Orange color bars denote </w:t>
      </w:r>
      <w:proofErr w:type="gramStart"/>
      <w:r w:rsidRPr="002E1375">
        <w:rPr>
          <w:lang w:val="en-US"/>
        </w:rPr>
        <w:t>prophages,</w:t>
      </w:r>
      <w:proofErr w:type="gramEnd"/>
      <w:r w:rsidRPr="002E1375">
        <w:rPr>
          <w:lang w:val="en-US"/>
        </w:rPr>
        <w:t xml:space="preserve"> red color bars denote pathogenicity islands. For essential genes, low complexity values are observed. Some most variable regions lack features of mobile elements.</w:t>
      </w:r>
    </w:p>
    <w:p w:rsidR="004B7985" w:rsidRPr="002E1375" w:rsidRDefault="00CD6C6B">
      <w:pPr>
        <w:spacing w:after="122" w:line="252" w:lineRule="auto"/>
        <w:ind w:right="38" w:hanging="10"/>
        <w:rPr>
          <w:lang w:val="en-US"/>
        </w:rPr>
      </w:pPr>
      <w:r w:rsidRPr="002E1375">
        <w:rPr>
          <w:b/>
          <w:lang w:val="en-US"/>
        </w:rPr>
        <w:t xml:space="preserve">Complexity profiles have conservative features on the inter- and </w:t>
      </w:r>
      <w:proofErr w:type="spellStart"/>
      <w:r w:rsidRPr="002E1375">
        <w:rPr>
          <w:b/>
          <w:lang w:val="en-US"/>
        </w:rPr>
        <w:t>intraspecies</w:t>
      </w:r>
      <w:proofErr w:type="spellEnd"/>
      <w:r w:rsidRPr="002E1375">
        <w:rPr>
          <w:b/>
          <w:lang w:val="en-US"/>
        </w:rPr>
        <w:t xml:space="preserve"> levels</w:t>
      </w:r>
    </w:p>
    <w:p w:rsidR="004B7985" w:rsidRPr="002E1375" w:rsidRDefault="00CD6C6B">
      <w:pPr>
        <w:spacing w:after="16"/>
        <w:ind w:left="28"/>
        <w:rPr>
          <w:lang w:val="en-US"/>
        </w:rPr>
      </w:pPr>
      <w:del w:id="846" w:author="Admin" w:date="2020-04-13T14:29:00Z">
        <w:r w:rsidRPr="002E1375" w:rsidDel="00F501DA">
          <w:rPr>
            <w:lang w:val="en-US"/>
          </w:rPr>
          <w:delText>The proposed method of ge</w:delText>
        </w:r>
      </w:del>
      <w:ins w:id="847" w:author="Admin" w:date="2020-04-13T14:29:00Z">
        <w:r w:rsidR="00F501DA">
          <w:rPr>
            <w:lang w:val="en-US"/>
          </w:rPr>
          <w:t>Ge</w:t>
        </w:r>
      </w:ins>
      <w:r w:rsidRPr="002E1375">
        <w:rPr>
          <w:lang w:val="en-US"/>
        </w:rPr>
        <w:t xml:space="preserve">nome complexity analysis can be used to compare variability profiles of different species </w:t>
      </w:r>
      <w:del w:id="848" w:author="Admin" w:date="2020-04-13T14:32:00Z">
        <w:r w:rsidRPr="002E1375" w:rsidDel="00F501DA">
          <w:rPr>
            <w:lang w:val="en-US"/>
          </w:rPr>
          <w:delText xml:space="preserve">and </w:delText>
        </w:r>
      </w:del>
      <w:ins w:id="849" w:author="Admin" w:date="2020-04-13T14:32:00Z">
        <w:r w:rsidR="00F501DA">
          <w:rPr>
            <w:lang w:val="en-US"/>
          </w:rPr>
          <w:t xml:space="preserve">or </w:t>
        </w:r>
      </w:ins>
      <w:proofErr w:type="spellStart"/>
      <w:r w:rsidRPr="002E1375">
        <w:rPr>
          <w:lang w:val="en-US"/>
        </w:rPr>
        <w:t>intraspecies</w:t>
      </w:r>
      <w:proofErr w:type="spellEnd"/>
      <w:r w:rsidRPr="002E1375">
        <w:rPr>
          <w:lang w:val="en-US"/>
        </w:rPr>
        <w:t xml:space="preserve"> structures (</w:t>
      </w:r>
      <w:del w:id="850" w:author="Admin" w:date="2020-04-09T13:36:00Z">
        <w:r w:rsidRPr="002E1375" w:rsidDel="0050133F">
          <w:rPr>
            <w:lang w:val="en-US"/>
          </w:rPr>
          <w:delText>i.</w:delText>
        </w:r>
      </w:del>
      <w:r w:rsidRPr="002E1375">
        <w:rPr>
          <w:lang w:val="en-US"/>
        </w:rPr>
        <w:t>e.</w:t>
      </w:r>
      <w:ins w:id="851" w:author="Admin" w:date="2020-04-09T13:36:00Z">
        <w:r w:rsidR="0050133F">
          <w:rPr>
            <w:lang w:val="en-US"/>
          </w:rPr>
          <w:t>g.</w:t>
        </w:r>
      </w:ins>
      <w:r w:rsidRPr="002E1375">
        <w:rPr>
          <w:lang w:val="en-US"/>
        </w:rPr>
        <w:t xml:space="preserve"> </w:t>
      </w:r>
      <w:proofErr w:type="spellStart"/>
      <w:r w:rsidRPr="002E1375">
        <w:rPr>
          <w:lang w:val="en-US"/>
        </w:rPr>
        <w:t>phylogroups</w:t>
      </w:r>
      <w:proofErr w:type="spellEnd"/>
      <w:r w:rsidRPr="002E1375">
        <w:rPr>
          <w:lang w:val="en-US"/>
        </w:rPr>
        <w:t xml:space="preserve">). </w:t>
      </w:r>
      <w:ins w:id="852" w:author="Admin" w:date="2020-04-13T14:32:00Z">
        <w:r w:rsidR="00F501DA">
          <w:rPr>
            <w:lang w:val="en-US"/>
          </w:rPr>
          <w:t xml:space="preserve">We performed </w:t>
        </w:r>
      </w:ins>
      <w:del w:id="853" w:author="Admin" w:date="2020-04-13T14:32:00Z">
        <w:r w:rsidRPr="002E1375" w:rsidDel="00F501DA">
          <w:rPr>
            <w:lang w:val="en-US"/>
          </w:rPr>
          <w:delText>I</w:delText>
        </w:r>
      </w:del>
      <w:del w:id="854" w:author="Admin" w:date="2020-04-13T14:33:00Z">
        <w:r w:rsidRPr="002E1375" w:rsidDel="00F501DA">
          <w:rPr>
            <w:lang w:val="en-US"/>
          </w:rPr>
          <w:delText xml:space="preserve">nterspecies </w:delText>
        </w:r>
      </w:del>
      <w:r w:rsidRPr="002E1375">
        <w:rPr>
          <w:lang w:val="en-US"/>
        </w:rPr>
        <w:t>comparison</w:t>
      </w:r>
      <w:del w:id="855" w:author="Admin" w:date="2020-04-13T14:33:00Z">
        <w:r w:rsidRPr="002E1375" w:rsidDel="00F501DA">
          <w:rPr>
            <w:lang w:val="en-US"/>
          </w:rPr>
          <w:delText>s</w:delText>
        </w:r>
      </w:del>
      <w:r w:rsidRPr="002E1375">
        <w:rPr>
          <w:lang w:val="en-US"/>
        </w:rPr>
        <w:t xml:space="preserve"> </w:t>
      </w:r>
      <w:del w:id="856" w:author="Admin" w:date="2020-04-13T14:33:00Z">
        <w:r w:rsidRPr="002E1375" w:rsidDel="00F501DA">
          <w:rPr>
            <w:lang w:val="en-US"/>
          </w:rPr>
          <w:delText xml:space="preserve">for </w:delText>
        </w:r>
      </w:del>
      <w:ins w:id="857" w:author="Admin" w:date="2020-04-13T14:33:00Z">
        <w:r w:rsidR="00F501DA">
          <w:rPr>
            <w:lang w:val="en-US"/>
          </w:rPr>
          <w:t xml:space="preserve">of </w:t>
        </w:r>
      </w:ins>
      <w:r w:rsidRPr="002E1375">
        <w:rPr>
          <w:lang w:val="en-US"/>
        </w:rPr>
        <w:t>the</w:t>
      </w:r>
      <w:ins w:id="858" w:author="Admin" w:date="2020-04-13T14:33:00Z">
        <w:r w:rsidR="00F501DA">
          <w:rPr>
            <w:lang w:val="en-US"/>
          </w:rPr>
          <w:t xml:space="preserve"> complexity profiles for</w:t>
        </w:r>
      </w:ins>
      <w:r w:rsidRPr="002E1375">
        <w:rPr>
          <w:lang w:val="en-US"/>
        </w:rPr>
        <w:t xml:space="preserve"> 146 species </w:t>
      </w:r>
      <w:del w:id="859" w:author="Admin" w:date="2020-04-13T14:33:00Z">
        <w:r w:rsidRPr="002E1375" w:rsidDel="00F501DA">
          <w:rPr>
            <w:lang w:val="en-US"/>
          </w:rPr>
          <w:delText xml:space="preserve">used in the current study reveals </w:delText>
        </w:r>
      </w:del>
      <w:ins w:id="860" w:author="Admin" w:date="2020-04-13T14:33:00Z">
        <w:r w:rsidR="00F501DA">
          <w:rPr>
            <w:lang w:val="en-US"/>
          </w:rPr>
          <w:t xml:space="preserve">and observed </w:t>
        </w:r>
      </w:ins>
      <w:r w:rsidRPr="002E1375">
        <w:rPr>
          <w:lang w:val="en-US"/>
        </w:rPr>
        <w:t>that when genomes are similar enough (</w:t>
      </w:r>
      <w:proofErr w:type="spellStart"/>
      <w:r w:rsidRPr="002E1375">
        <w:rPr>
          <w:lang w:val="en-US"/>
        </w:rPr>
        <w:t>synteny</w:t>
      </w:r>
      <w:proofErr w:type="spellEnd"/>
      <w:r w:rsidRPr="002E1375">
        <w:rPr>
          <w:lang w:val="en-US"/>
        </w:rPr>
        <w:t xml:space="preserve"> blocks covers most part of the genomes), then complexity profiles </w:t>
      </w:r>
      <w:del w:id="861" w:author="Admin" w:date="2020-04-13T14:31:00Z">
        <w:r w:rsidRPr="002E1375" w:rsidDel="00F501DA">
          <w:rPr>
            <w:lang w:val="en-US"/>
          </w:rPr>
          <w:delText>have many common features</w:delText>
        </w:r>
      </w:del>
      <w:ins w:id="862" w:author="Admin" w:date="2020-04-13T14:31:00Z">
        <w:r w:rsidR="00F501DA">
          <w:rPr>
            <w:lang w:val="en-US"/>
          </w:rPr>
          <w:t>are also similar</w:t>
        </w:r>
      </w:ins>
      <w:del w:id="863" w:author="Admin" w:date="2020-04-13T14:32:00Z">
        <w:r w:rsidRPr="002E1375" w:rsidDel="00F501DA">
          <w:rPr>
            <w:lang w:val="en-US"/>
          </w:rPr>
          <w:delText xml:space="preserve">, </w:delText>
        </w:r>
      </w:del>
      <w:del w:id="864" w:author="Admin" w:date="2020-04-13T14:30:00Z">
        <w:r w:rsidRPr="002E1375" w:rsidDel="00F501DA">
          <w:rPr>
            <w:lang w:val="en-US"/>
          </w:rPr>
          <w:delText>i.e.</w:delText>
        </w:r>
      </w:del>
      <w:del w:id="865" w:author="Admin" w:date="2020-04-13T14:32:00Z">
        <w:r w:rsidRPr="002E1375" w:rsidDel="00F501DA">
          <w:rPr>
            <w:lang w:val="en-US"/>
          </w:rPr>
          <w:delText xml:space="preserve"> regions with high complexity values in different genomes are located in </w:delText>
        </w:r>
      </w:del>
      <w:del w:id="866" w:author="Admin" w:date="2020-04-13T14:30:00Z">
        <w:r w:rsidRPr="002E1375" w:rsidDel="00F501DA">
          <w:rPr>
            <w:lang w:val="en-US"/>
          </w:rPr>
          <w:delText xml:space="preserve">conservative </w:delText>
        </w:r>
      </w:del>
      <w:del w:id="867" w:author="Admin" w:date="2020-04-13T14:32:00Z">
        <w:r w:rsidRPr="002E1375" w:rsidDel="00F501DA">
          <w:rPr>
            <w:lang w:val="en-US"/>
          </w:rPr>
          <w:delText>context</w:delText>
        </w:r>
      </w:del>
      <w:r w:rsidRPr="002E1375">
        <w:rPr>
          <w:lang w:val="en-US"/>
        </w:rPr>
        <w:t xml:space="preserve"> (S3 Fig).</w:t>
      </w:r>
    </w:p>
    <w:p w:rsidR="004B7985" w:rsidRPr="002E1375" w:rsidRDefault="00CD6C6B">
      <w:pPr>
        <w:spacing w:after="216"/>
        <w:ind w:left="25" w:firstLine="289"/>
        <w:rPr>
          <w:lang w:val="en-US"/>
        </w:rPr>
      </w:pPr>
      <w:r w:rsidRPr="002E1375">
        <w:rPr>
          <w:lang w:val="en-US"/>
        </w:rPr>
        <w:t xml:space="preserve">Fig 6A shows comparison of complexity profiles of the four </w:t>
      </w:r>
      <w:r w:rsidRPr="002E1375">
        <w:rPr>
          <w:i/>
          <w:lang w:val="en-US"/>
        </w:rPr>
        <w:t xml:space="preserve">Bacillus </w:t>
      </w:r>
      <w:r w:rsidRPr="002E1375">
        <w:rPr>
          <w:lang w:val="en-US"/>
        </w:rPr>
        <w:t>species, Fig 6B for their phylogenetic relation. It can be seen that regions with high complexity values are associated with prophages (denoted with an orange bar below the complexity profile) and have conservative location</w:t>
      </w:r>
      <w:del w:id="868" w:author="Admin" w:date="2020-04-29T12:13:00Z">
        <w:r w:rsidRPr="002E1375" w:rsidDel="00306B12">
          <w:rPr>
            <w:lang w:val="en-US"/>
          </w:rPr>
          <w:delText xml:space="preserve">, similar to </w:delText>
        </w:r>
        <w:r w:rsidRPr="002E1375" w:rsidDel="00306B12">
          <w:rPr>
            <w:i/>
            <w:lang w:val="en-US"/>
          </w:rPr>
          <w:delText>E. coli</w:delText>
        </w:r>
      </w:del>
      <w:r w:rsidRPr="002E1375">
        <w:rPr>
          <w:lang w:val="en-US"/>
        </w:rPr>
        <w:t xml:space="preserve">. Some regions that lack integrated viruses also have high complexity values and conservatively located in genomes of different species (i.e. the one located at 2.5 </w:t>
      </w:r>
      <w:proofErr w:type="spellStart"/>
      <w:r w:rsidRPr="002E1375">
        <w:rPr>
          <w:lang w:val="en-US"/>
        </w:rPr>
        <w:t>Mbp</w:t>
      </w:r>
      <w:proofErr w:type="spellEnd"/>
      <w:r w:rsidRPr="002E1375">
        <w:rPr>
          <w:lang w:val="en-US"/>
        </w:rPr>
        <w:t xml:space="preserve"> in </w:t>
      </w:r>
      <w:r w:rsidRPr="002E1375">
        <w:rPr>
          <w:i/>
          <w:lang w:val="en-US"/>
        </w:rPr>
        <w:t>B. subtilis</w:t>
      </w:r>
      <w:r w:rsidRPr="002E1375">
        <w:rPr>
          <w:lang w:val="en-US"/>
        </w:rPr>
        <w:t>), while others are only highly variable at one species only (</w:t>
      </w:r>
      <w:del w:id="869" w:author="Admin" w:date="2020-04-09T13:36:00Z">
        <w:r w:rsidRPr="002E1375" w:rsidDel="009E480C">
          <w:rPr>
            <w:lang w:val="en-US"/>
          </w:rPr>
          <w:delText>i.</w:delText>
        </w:r>
      </w:del>
      <w:r w:rsidRPr="002E1375">
        <w:rPr>
          <w:lang w:val="en-US"/>
        </w:rPr>
        <w:t>e.</w:t>
      </w:r>
      <w:ins w:id="870" w:author="Admin" w:date="2020-04-09T13:36:00Z">
        <w:r w:rsidR="009E480C">
          <w:rPr>
            <w:lang w:val="en-US"/>
          </w:rPr>
          <w:t>g.</w:t>
        </w:r>
      </w:ins>
      <w:r w:rsidRPr="002E1375">
        <w:rPr>
          <w:lang w:val="en-US"/>
        </w:rPr>
        <w:t xml:space="preserve"> the one located at 2.8 </w:t>
      </w:r>
      <w:proofErr w:type="spellStart"/>
      <w:r w:rsidRPr="002E1375">
        <w:rPr>
          <w:lang w:val="en-US"/>
        </w:rPr>
        <w:t>Mbp</w:t>
      </w:r>
      <w:proofErr w:type="spellEnd"/>
      <w:r w:rsidRPr="002E1375">
        <w:rPr>
          <w:lang w:val="en-US"/>
        </w:rPr>
        <w:t xml:space="preserve"> in </w:t>
      </w:r>
      <w:r w:rsidRPr="002E1375">
        <w:rPr>
          <w:i/>
          <w:lang w:val="en-US"/>
        </w:rPr>
        <w:t xml:space="preserve">B. </w:t>
      </w:r>
      <w:proofErr w:type="spellStart"/>
      <w:r w:rsidRPr="002E1375">
        <w:rPr>
          <w:i/>
          <w:lang w:val="en-US"/>
        </w:rPr>
        <w:t>velezensis</w:t>
      </w:r>
      <w:proofErr w:type="spellEnd"/>
      <w:r w:rsidRPr="002E1375">
        <w:rPr>
          <w:lang w:val="en-US"/>
        </w:rPr>
        <w:t>).</w:t>
      </w:r>
    </w:p>
    <w:p w:rsidR="004B7985" w:rsidRPr="002E1375" w:rsidRDefault="00CD6C6B">
      <w:pPr>
        <w:spacing w:after="283" w:line="268" w:lineRule="auto"/>
        <w:ind w:left="25" w:right="18" w:firstLine="6"/>
        <w:jc w:val="both"/>
        <w:rPr>
          <w:lang w:val="en-US"/>
        </w:rPr>
      </w:pPr>
      <w:r w:rsidRPr="00A562D8">
        <w:rPr>
          <w:b/>
          <w:lang w:val="en-US"/>
          <w:rPrChange w:id="871" w:author="Admin" w:date="2020-04-09T10:12:00Z">
            <w:rPr>
              <w:b/>
            </w:rPr>
          </w:rPrChange>
        </w:rPr>
        <w:t xml:space="preserve">Fig 6. Regions with high complexity values are mainly located in a conservative context, when both intra and interspecies comparisons are performed. </w:t>
      </w:r>
      <w:r w:rsidRPr="002E1375">
        <w:rPr>
          <w:lang w:val="en-US"/>
        </w:rPr>
        <w:t xml:space="preserve">A) Complexity profiles and </w:t>
      </w:r>
      <w:proofErr w:type="spellStart"/>
      <w:r w:rsidRPr="002E1375">
        <w:rPr>
          <w:lang w:val="en-US"/>
        </w:rPr>
        <w:t>synteny</w:t>
      </w:r>
      <w:proofErr w:type="spellEnd"/>
      <w:r w:rsidRPr="002E1375">
        <w:rPr>
          <w:lang w:val="en-US"/>
        </w:rPr>
        <w:t xml:space="preserve"> blocks of the four </w:t>
      </w:r>
      <w:r w:rsidRPr="002E1375">
        <w:rPr>
          <w:i/>
          <w:lang w:val="en-US"/>
        </w:rPr>
        <w:t xml:space="preserve">Bacillus </w:t>
      </w:r>
      <w:r w:rsidRPr="002E1375">
        <w:rPr>
          <w:lang w:val="en-US"/>
        </w:rPr>
        <w:t xml:space="preserve">species; B) phylogenetic tree of the four </w:t>
      </w:r>
      <w:r w:rsidRPr="002E1375">
        <w:rPr>
          <w:i/>
          <w:lang w:val="en-US"/>
        </w:rPr>
        <w:t xml:space="preserve">Bacillus </w:t>
      </w:r>
      <w:r w:rsidRPr="002E1375">
        <w:rPr>
          <w:lang w:val="en-US"/>
        </w:rPr>
        <w:t xml:space="preserve">species; C) complexity profiles and </w:t>
      </w:r>
      <w:proofErr w:type="spellStart"/>
      <w:r w:rsidRPr="002E1375">
        <w:rPr>
          <w:lang w:val="en-US"/>
        </w:rPr>
        <w:t>synteny</w:t>
      </w:r>
      <w:proofErr w:type="spellEnd"/>
      <w:r w:rsidRPr="002E1375">
        <w:rPr>
          <w:lang w:val="en-US"/>
        </w:rPr>
        <w:t xml:space="preserve"> blocks of the five </w:t>
      </w:r>
      <w:r w:rsidRPr="002E1375">
        <w:rPr>
          <w:i/>
          <w:lang w:val="en-US"/>
        </w:rPr>
        <w:t xml:space="preserve">E. coli </w:t>
      </w:r>
      <w:proofErr w:type="spellStart"/>
      <w:r w:rsidRPr="002E1375">
        <w:rPr>
          <w:lang w:val="en-US"/>
        </w:rPr>
        <w:t>phylogroups</w:t>
      </w:r>
      <w:proofErr w:type="spellEnd"/>
      <w:ins w:id="872" w:author="Admin" w:date="2020-05-07T22:26:00Z">
        <w:r w:rsidR="001C0821">
          <w:rPr>
            <w:lang w:val="en-US"/>
          </w:rPr>
          <w:t xml:space="preserve">, </w:t>
        </w:r>
      </w:ins>
      <w:ins w:id="873" w:author="Admin" w:date="2020-05-07T22:27:00Z">
        <w:r w:rsidR="001C0821">
          <w:rPr>
            <w:lang w:val="en-US"/>
          </w:rPr>
          <w:t>green triangle deno</w:t>
        </w:r>
      </w:ins>
      <w:ins w:id="874" w:author="Admin" w:date="2020-05-07T22:34:00Z">
        <w:r w:rsidR="004655E4">
          <w:rPr>
            <w:lang w:val="en-US"/>
          </w:rPr>
          <w:t xml:space="preserve">tes conserved region with high variability </w:t>
        </w:r>
      </w:ins>
      <w:ins w:id="875" w:author="Admin" w:date="2020-05-07T22:35:00Z">
        <w:r w:rsidR="004655E4">
          <w:rPr>
            <w:lang w:val="en-US"/>
          </w:rPr>
          <w:t>not associated with prophages and genome islands</w:t>
        </w:r>
      </w:ins>
      <w:r w:rsidRPr="002E1375">
        <w:rPr>
          <w:lang w:val="en-US"/>
        </w:rPr>
        <w:t xml:space="preserve">; D) phylogenetic tree of the </w:t>
      </w:r>
      <w:r w:rsidRPr="002E1375">
        <w:rPr>
          <w:i/>
          <w:lang w:val="en-US"/>
        </w:rPr>
        <w:t xml:space="preserve">E. coli </w:t>
      </w:r>
      <w:r w:rsidRPr="002E1375">
        <w:rPr>
          <w:lang w:val="en-US"/>
        </w:rPr>
        <w:t xml:space="preserve">genomes selected for the analysis, for each </w:t>
      </w:r>
      <w:proofErr w:type="spellStart"/>
      <w:r w:rsidRPr="002E1375">
        <w:rPr>
          <w:lang w:val="en-US"/>
        </w:rPr>
        <w:t>phylogroup</w:t>
      </w:r>
      <w:proofErr w:type="spellEnd"/>
      <w:r w:rsidRPr="002E1375">
        <w:rPr>
          <w:lang w:val="en-US"/>
        </w:rPr>
        <w:t xml:space="preserve"> one reference strain and 100 closest genomes was selected.</w:t>
      </w:r>
    </w:p>
    <w:p w:rsidR="004B7985" w:rsidRPr="00306B12" w:rsidRDefault="00CD6C6B">
      <w:pPr>
        <w:spacing w:after="446"/>
        <w:ind w:left="25" w:firstLine="289"/>
        <w:rPr>
          <w:ins w:id="876" w:author="Admin" w:date="2020-04-29T12:03:00Z"/>
          <w:lang w:val="en-US"/>
        </w:rPr>
      </w:pPr>
      <w:r w:rsidRPr="002E1375">
        <w:rPr>
          <w:lang w:val="en-US"/>
        </w:rPr>
        <w:t xml:space="preserve">Fig 6C shows a comparison of complexity profiles for different </w:t>
      </w:r>
      <w:r w:rsidRPr="002E1375">
        <w:rPr>
          <w:i/>
          <w:lang w:val="en-US"/>
        </w:rPr>
        <w:t xml:space="preserve">E. coli </w:t>
      </w:r>
      <w:proofErr w:type="spellStart"/>
      <w:r w:rsidRPr="002E1375">
        <w:rPr>
          <w:lang w:val="en-US"/>
        </w:rPr>
        <w:t>phylogroups</w:t>
      </w:r>
      <w:proofErr w:type="spellEnd"/>
      <w:r w:rsidRPr="002E1375">
        <w:rPr>
          <w:lang w:val="en-US"/>
        </w:rPr>
        <w:t xml:space="preserve"> [35]. For each of the five large </w:t>
      </w:r>
      <w:proofErr w:type="spellStart"/>
      <w:r w:rsidRPr="002E1375">
        <w:rPr>
          <w:lang w:val="en-US"/>
        </w:rPr>
        <w:t>phylogroups</w:t>
      </w:r>
      <w:proofErr w:type="spellEnd"/>
      <w:r w:rsidRPr="002E1375">
        <w:rPr>
          <w:lang w:val="en-US"/>
        </w:rPr>
        <w:t xml:space="preserve"> (A, B1, B2, D, E) we selected one reference strain and 100 most similar strains from 5466 </w:t>
      </w:r>
      <w:proofErr w:type="spellStart"/>
      <w:r w:rsidRPr="002E1375">
        <w:rPr>
          <w:lang w:val="en-US"/>
        </w:rPr>
        <w:t>RefSeq</w:t>
      </w:r>
      <w:proofErr w:type="spellEnd"/>
      <w:r w:rsidRPr="002E1375">
        <w:rPr>
          <w:lang w:val="en-US"/>
        </w:rPr>
        <w:t xml:space="preserve"> genomes (both finished and draft assemblies), see Fig 6D for the phylogenetic tree of selected genomes. Complexity profiles for each reference genome were inferred using genomes from corresponding clade only. This comparison reveals that many of the regions with high variability rate are located in the same context in the genomes of the strains belonging to the different </w:t>
      </w:r>
      <w:proofErr w:type="spellStart"/>
      <w:r w:rsidRPr="002E1375">
        <w:rPr>
          <w:lang w:val="en-US"/>
        </w:rPr>
        <w:t>phylogroups</w:t>
      </w:r>
      <w:proofErr w:type="spellEnd"/>
      <w:r w:rsidRPr="002E1375">
        <w:rPr>
          <w:lang w:val="en-US"/>
        </w:rPr>
        <w:t>. The majority of them contain prophages, but some do not include phage-associated genes. Transient hotspots (with high complexity in some clades and low complexity values in others) can also be observed.</w:t>
      </w:r>
      <w:ins w:id="877" w:author="Admin" w:date="2020-04-29T12:14:00Z">
        <w:r w:rsidR="00306B12">
          <w:rPr>
            <w:lang w:val="en-US"/>
          </w:rPr>
          <w:br/>
        </w:r>
        <w:r w:rsidR="00306B12">
          <w:rPr>
            <w:lang w:val="en-US"/>
          </w:rPr>
          <w:tab/>
          <w:t xml:space="preserve">We described above a region in </w:t>
        </w:r>
        <w:r w:rsidR="00306B12" w:rsidRPr="00306B12">
          <w:rPr>
            <w:i/>
            <w:lang w:val="en-US"/>
            <w:rPrChange w:id="878" w:author="Admin" w:date="2020-04-29T12:15:00Z">
              <w:rPr>
                <w:lang w:val="en-US"/>
              </w:rPr>
            </w:rPrChange>
          </w:rPr>
          <w:t>E. coli</w:t>
        </w:r>
      </w:ins>
      <w:ins w:id="879" w:author="Admin" w:date="2020-04-29T12:15:00Z">
        <w:r w:rsidR="00306B12">
          <w:rPr>
            <w:i/>
            <w:lang w:val="en-US"/>
          </w:rPr>
          <w:t xml:space="preserve"> </w:t>
        </w:r>
        <w:r w:rsidR="00306B12">
          <w:rPr>
            <w:lang w:val="en-US"/>
          </w:rPr>
          <w:t>genome</w:t>
        </w:r>
      </w:ins>
      <w:ins w:id="880" w:author="Admin" w:date="2020-04-29T12:20:00Z">
        <w:r w:rsidR="00306B12">
          <w:rPr>
            <w:lang w:val="en-US"/>
          </w:rPr>
          <w:t xml:space="preserve"> with high variability rate and without </w:t>
        </w:r>
      </w:ins>
      <w:ins w:id="881" w:author="Admin" w:date="2020-04-29T12:26:00Z">
        <w:r w:rsidR="00DC52C7">
          <w:rPr>
            <w:lang w:val="en-US"/>
          </w:rPr>
          <w:t xml:space="preserve">identifiable </w:t>
        </w:r>
      </w:ins>
      <w:ins w:id="882" w:author="Admin" w:date="2020-04-29T12:21:00Z">
        <w:r w:rsidR="00306B12">
          <w:rPr>
            <w:lang w:val="en-US"/>
          </w:rPr>
          <w:t>mobile genetic elements (</w:t>
        </w:r>
      </w:ins>
      <w:ins w:id="883" w:author="Admin" w:date="2020-04-29T21:01:00Z">
        <w:r w:rsidR="008A7EF2">
          <w:rPr>
            <w:lang w:val="en-US"/>
          </w:rPr>
          <w:t xml:space="preserve">designated with green triangle in </w:t>
        </w:r>
      </w:ins>
      <w:ins w:id="884" w:author="Admin" w:date="2020-04-29T21:02:00Z">
        <w:r w:rsidR="008A7EF2">
          <w:rPr>
            <w:lang w:val="en-US"/>
          </w:rPr>
          <w:t>Fig 6C</w:t>
        </w:r>
      </w:ins>
      <w:ins w:id="885" w:author="Admin" w:date="2020-04-29T12:21:00Z">
        <w:r w:rsidR="00306B12">
          <w:rPr>
            <w:lang w:val="en-US"/>
          </w:rPr>
          <w:t xml:space="preserve">). </w:t>
        </w:r>
      </w:ins>
      <w:ins w:id="886" w:author="Admin" w:date="2020-04-29T12:23:00Z">
        <w:r w:rsidR="00DC52C7">
          <w:rPr>
            <w:lang w:val="en-US"/>
          </w:rPr>
          <w:t xml:space="preserve">As can be seen from Fig6C this variability hotspot </w:t>
        </w:r>
      </w:ins>
      <w:ins w:id="887" w:author="Admin" w:date="2020-04-29T12:24:00Z">
        <w:r w:rsidR="00DC52C7">
          <w:rPr>
            <w:lang w:val="en-US"/>
          </w:rPr>
          <w:t xml:space="preserve">is present in A, B1, B2, D and to lesser extent </w:t>
        </w:r>
      </w:ins>
      <w:ins w:id="888" w:author="Admin" w:date="2020-04-29T12:25:00Z">
        <w:r w:rsidR="00DC52C7">
          <w:rPr>
            <w:lang w:val="en-US"/>
          </w:rPr>
          <w:t xml:space="preserve">in </w:t>
        </w:r>
      </w:ins>
      <w:ins w:id="889" w:author="Admin" w:date="2020-04-29T12:24:00Z">
        <w:r w:rsidR="00DC52C7">
          <w:rPr>
            <w:lang w:val="en-US"/>
          </w:rPr>
          <w:t xml:space="preserve">E </w:t>
        </w:r>
        <w:proofErr w:type="spellStart"/>
        <w:r w:rsidR="00DC52C7">
          <w:rPr>
            <w:lang w:val="en-US"/>
          </w:rPr>
          <w:t>phylogroup</w:t>
        </w:r>
        <w:proofErr w:type="spellEnd"/>
        <w:r w:rsidR="00DC52C7">
          <w:rPr>
            <w:lang w:val="en-US"/>
          </w:rPr>
          <w:t xml:space="preserve">. </w:t>
        </w:r>
      </w:ins>
      <w:proofErr w:type="spellStart"/>
      <w:ins w:id="890" w:author="Admin" w:date="2020-04-29T12:25:00Z">
        <w:r w:rsidR="00DC52C7">
          <w:rPr>
            <w:lang w:val="en-US"/>
          </w:rPr>
          <w:t>Phylogroup</w:t>
        </w:r>
        <w:proofErr w:type="spellEnd"/>
        <w:r w:rsidR="00DC52C7">
          <w:rPr>
            <w:lang w:val="en-US"/>
          </w:rPr>
          <w:t xml:space="preserve"> E consisted of genomes closely related to </w:t>
        </w:r>
        <w:r w:rsidR="00DC52C7" w:rsidRPr="00DC52C7">
          <w:rPr>
            <w:i/>
            <w:lang w:val="en-US"/>
            <w:rPrChange w:id="891" w:author="Admin" w:date="2020-04-29T12:25:00Z">
              <w:rPr>
                <w:lang w:val="en-US"/>
              </w:rPr>
            </w:rPrChange>
          </w:rPr>
          <w:t>O157:H7 Sakai</w:t>
        </w:r>
        <w:r w:rsidR="00DC52C7">
          <w:rPr>
            <w:lang w:val="en-US"/>
          </w:rPr>
          <w:t xml:space="preserve"> strain</w:t>
        </w:r>
      </w:ins>
      <w:ins w:id="892" w:author="Admin" w:date="2020-04-29T12:27:00Z">
        <w:r w:rsidR="00DC52C7">
          <w:rPr>
            <w:lang w:val="en-US"/>
          </w:rPr>
          <w:t xml:space="preserve"> and contains the largest genomes, mainly due to expansion of </w:t>
        </w:r>
        <w:r w:rsidR="00DC52C7">
          <w:rPr>
            <w:lang w:val="en-US"/>
          </w:rPr>
          <w:lastRenderedPageBreak/>
          <w:t xml:space="preserve">bacteriophages. </w:t>
        </w:r>
      </w:ins>
      <w:ins w:id="893" w:author="Admin" w:date="2020-04-29T12:28:00Z">
        <w:r w:rsidR="00DC52C7">
          <w:rPr>
            <w:lang w:val="en-US"/>
          </w:rPr>
          <w:t xml:space="preserve">We observed that only in this </w:t>
        </w:r>
        <w:proofErr w:type="spellStart"/>
        <w:r w:rsidR="00DC52C7">
          <w:rPr>
            <w:lang w:val="en-US"/>
          </w:rPr>
          <w:t>phylogroup</w:t>
        </w:r>
        <w:proofErr w:type="spellEnd"/>
        <w:r w:rsidR="00DC52C7">
          <w:rPr>
            <w:lang w:val="en-US"/>
          </w:rPr>
          <w:t xml:space="preserve"> this region </w:t>
        </w:r>
      </w:ins>
      <w:ins w:id="894" w:author="Admin" w:date="2020-04-29T12:31:00Z">
        <w:r w:rsidR="00DC52C7">
          <w:rPr>
            <w:lang w:val="en-US"/>
          </w:rPr>
          <w:t>has</w:t>
        </w:r>
      </w:ins>
      <w:ins w:id="895" w:author="Admin" w:date="2020-04-29T12:28:00Z">
        <w:r w:rsidR="00DC52C7">
          <w:rPr>
            <w:lang w:val="en-US"/>
          </w:rPr>
          <w:t xml:space="preserve"> integrated prophage. </w:t>
        </w:r>
      </w:ins>
      <w:ins w:id="896" w:author="Admin" w:date="2020-04-29T12:29:00Z">
        <w:r w:rsidR="00DC52C7">
          <w:rPr>
            <w:lang w:val="en-US"/>
          </w:rPr>
          <w:t xml:space="preserve">Prophage integration </w:t>
        </w:r>
      </w:ins>
      <w:ins w:id="897" w:author="Admin" w:date="2020-04-29T12:31:00Z">
        <w:r w:rsidR="00DC52C7">
          <w:rPr>
            <w:lang w:val="en-US"/>
          </w:rPr>
          <w:t xml:space="preserve">can explain variability in E </w:t>
        </w:r>
        <w:proofErr w:type="spellStart"/>
        <w:r w:rsidR="00DC52C7">
          <w:rPr>
            <w:lang w:val="en-US"/>
          </w:rPr>
          <w:t>phylogoup</w:t>
        </w:r>
        <w:proofErr w:type="spellEnd"/>
        <w:r w:rsidR="00DC52C7">
          <w:rPr>
            <w:lang w:val="en-US"/>
          </w:rPr>
          <w:t xml:space="preserve">, but what is a driving force of high variability of the region in other </w:t>
        </w:r>
        <w:proofErr w:type="spellStart"/>
        <w:r w:rsidR="00DC52C7">
          <w:rPr>
            <w:lang w:val="en-US"/>
          </w:rPr>
          <w:t>phylogoups</w:t>
        </w:r>
        <w:proofErr w:type="spellEnd"/>
        <w:r w:rsidR="00DC52C7">
          <w:rPr>
            <w:lang w:val="en-US"/>
          </w:rPr>
          <w:t xml:space="preserve"> </w:t>
        </w:r>
      </w:ins>
      <w:ins w:id="898" w:author="Admin" w:date="2020-04-29T12:32:00Z">
        <w:r w:rsidR="00DC52C7">
          <w:rPr>
            <w:lang w:val="en-US"/>
          </w:rPr>
          <w:t>remain</w:t>
        </w:r>
      </w:ins>
      <w:ins w:id="899" w:author="Admin" w:date="2020-04-29T12:31:00Z">
        <w:r w:rsidR="00DC52C7">
          <w:rPr>
            <w:lang w:val="en-US"/>
          </w:rPr>
          <w:t xml:space="preserve"> </w:t>
        </w:r>
      </w:ins>
      <w:ins w:id="900" w:author="Admin" w:date="2020-04-29T12:32:00Z">
        <w:r w:rsidR="00DC52C7">
          <w:rPr>
            <w:lang w:val="en-US"/>
          </w:rPr>
          <w:t>to be elucidated.</w:t>
        </w:r>
      </w:ins>
    </w:p>
    <w:p w:rsidR="006F1D1F" w:rsidRPr="006F1D1F" w:rsidRDefault="006F1D1F">
      <w:pPr>
        <w:spacing w:after="446"/>
        <w:rPr>
          <w:ins w:id="901" w:author="Admin" w:date="2020-04-29T12:04:00Z"/>
          <w:b/>
          <w:sz w:val="24"/>
          <w:szCs w:val="24"/>
          <w:lang w:val="en-US"/>
          <w:rPrChange w:id="902" w:author="Admin" w:date="2020-04-29T12:08:00Z">
            <w:rPr>
              <w:ins w:id="903" w:author="Admin" w:date="2020-04-29T12:04:00Z"/>
              <w:b/>
              <w:lang w:val="en-US"/>
            </w:rPr>
          </w:rPrChange>
        </w:rPr>
        <w:pPrChange w:id="904" w:author="Admin" w:date="2020-04-29T12:04:00Z">
          <w:pPr>
            <w:spacing w:after="446"/>
            <w:ind w:left="25" w:firstLine="289"/>
          </w:pPr>
        </w:pPrChange>
      </w:pPr>
      <w:ins w:id="905" w:author="Admin" w:date="2020-04-29T12:03:00Z">
        <w:r w:rsidRPr="006F1D1F">
          <w:rPr>
            <w:b/>
            <w:sz w:val="24"/>
            <w:szCs w:val="24"/>
            <w:lang w:val="en-US"/>
            <w:rPrChange w:id="906" w:author="Admin" w:date="2020-04-29T12:08:00Z">
              <w:rPr>
                <w:lang w:val="en-US"/>
              </w:rPr>
            </w:rPrChange>
          </w:rPr>
          <w:t>Method applicability</w:t>
        </w:r>
      </w:ins>
    </w:p>
    <w:p w:rsidR="006F1D1F" w:rsidRPr="00773472" w:rsidRDefault="006F1D1F">
      <w:pPr>
        <w:spacing w:after="446"/>
        <w:rPr>
          <w:ins w:id="907" w:author="Admin" w:date="2020-04-29T13:13:00Z"/>
          <w:lang w:val="en-US"/>
        </w:rPr>
        <w:pPrChange w:id="908" w:author="Admin" w:date="2020-04-29T13:14:00Z">
          <w:pPr>
            <w:spacing w:after="446"/>
            <w:ind w:left="25" w:firstLine="289"/>
          </w:pPr>
        </w:pPrChange>
      </w:pPr>
      <w:ins w:id="909" w:author="Admin" w:date="2020-04-29T12:04:00Z">
        <w:r>
          <w:rPr>
            <w:b/>
            <w:lang w:val="en-US"/>
          </w:rPr>
          <w:tab/>
        </w:r>
        <w:r>
          <w:rPr>
            <w:lang w:val="en-US"/>
          </w:rPr>
          <w:t xml:space="preserve">Complexity profiles </w:t>
        </w:r>
      </w:ins>
      <w:ins w:id="910" w:author="Admin" w:date="2020-04-29T12:08:00Z">
        <w:r>
          <w:rPr>
            <w:lang w:val="en-US"/>
          </w:rPr>
          <w:t xml:space="preserve">and subgraphs </w:t>
        </w:r>
      </w:ins>
      <w:ins w:id="911" w:author="Admin" w:date="2020-04-29T12:04:00Z">
        <w:r>
          <w:rPr>
            <w:lang w:val="en-US"/>
          </w:rPr>
          <w:t xml:space="preserve">could be </w:t>
        </w:r>
      </w:ins>
      <w:ins w:id="912" w:author="Admin" w:date="2020-04-29T12:08:00Z">
        <w:r>
          <w:rPr>
            <w:lang w:val="en-US"/>
          </w:rPr>
          <w:t xml:space="preserve">obtained </w:t>
        </w:r>
      </w:ins>
      <w:ins w:id="913" w:author="Admin" w:date="2020-04-29T12:04:00Z">
        <w:r>
          <w:rPr>
            <w:lang w:val="en-US"/>
          </w:rPr>
          <w:t xml:space="preserve">for any set of genomes </w:t>
        </w:r>
      </w:ins>
      <w:ins w:id="914" w:author="Admin" w:date="2020-04-29T12:07:00Z">
        <w:r>
          <w:rPr>
            <w:lang w:val="en-US"/>
          </w:rPr>
          <w:t xml:space="preserve">for which </w:t>
        </w:r>
        <w:proofErr w:type="spellStart"/>
        <w:r>
          <w:rPr>
            <w:lang w:val="en-US"/>
          </w:rPr>
          <w:t>orthogroups</w:t>
        </w:r>
        <w:proofErr w:type="spellEnd"/>
        <w:r>
          <w:rPr>
            <w:lang w:val="en-US"/>
          </w:rPr>
          <w:t xml:space="preserve"> could be </w:t>
        </w:r>
      </w:ins>
      <w:ins w:id="915" w:author="Admin" w:date="2020-04-29T12:32:00Z">
        <w:r w:rsidR="00DC52C7">
          <w:rPr>
            <w:lang w:val="en-US"/>
          </w:rPr>
          <w:t>inferred</w:t>
        </w:r>
      </w:ins>
      <w:ins w:id="916" w:author="Admin" w:date="2020-04-29T12:08:00Z">
        <w:r>
          <w:rPr>
            <w:lang w:val="en-US"/>
          </w:rPr>
          <w:t xml:space="preserve">. </w:t>
        </w:r>
      </w:ins>
      <w:ins w:id="917" w:author="Admin" w:date="2020-04-29T12:33:00Z">
        <w:r w:rsidR="00D917FC">
          <w:rPr>
            <w:lang w:val="en-US"/>
          </w:rPr>
          <w:t>Graph representation,</w:t>
        </w:r>
        <w:r w:rsidR="009745A4">
          <w:rPr>
            <w:lang w:val="en-US"/>
          </w:rPr>
          <w:t xml:space="preserve"> window-based variability estimation and subgraph visualization performs best when the set contains closely related genomes in which local variability does not overwhelmed </w:t>
        </w:r>
      </w:ins>
      <w:ins w:id="918" w:author="Admin" w:date="2020-04-29T12:34:00Z">
        <w:r w:rsidR="009745A4">
          <w:rPr>
            <w:lang w:val="en-US"/>
          </w:rPr>
          <w:t xml:space="preserve">by </w:t>
        </w:r>
      </w:ins>
      <w:ins w:id="919" w:author="Admin" w:date="2020-05-06T14:42:00Z">
        <w:r w:rsidR="00D22112">
          <w:rPr>
            <w:lang w:val="en-US"/>
          </w:rPr>
          <w:t xml:space="preserve">chromosomal rearrangements </w:t>
        </w:r>
      </w:ins>
      <w:ins w:id="920" w:author="Admin" w:date="2020-04-29T12:35:00Z">
        <w:r w:rsidR="009745A4">
          <w:rPr>
            <w:lang w:val="en-US"/>
          </w:rPr>
          <w:t>longer then the chosen window</w:t>
        </w:r>
      </w:ins>
      <w:ins w:id="921" w:author="Admin" w:date="2020-05-06T14:42:00Z">
        <w:r w:rsidR="00D22112">
          <w:rPr>
            <w:lang w:val="en-US"/>
          </w:rPr>
          <w:t xml:space="preserve"> size</w:t>
        </w:r>
      </w:ins>
      <w:ins w:id="922" w:author="Admin" w:date="2020-04-29T12:36:00Z">
        <w:r w:rsidR="009745A4">
          <w:rPr>
            <w:lang w:val="en-US"/>
          </w:rPr>
          <w:t xml:space="preserve">. From our experience and </w:t>
        </w:r>
      </w:ins>
      <w:ins w:id="923" w:author="Admin" w:date="2020-04-29T12:53:00Z">
        <w:r w:rsidR="006D217B">
          <w:rPr>
            <w:lang w:val="en-US"/>
          </w:rPr>
          <w:t>estimates from other studies [</w:t>
        </w:r>
      </w:ins>
      <w:proofErr w:type="spellStart"/>
      <w:ins w:id="924" w:author="Admin" w:date="2020-04-29T12:54:00Z">
        <w:r w:rsidR="00D917FC">
          <w:rPr>
            <w:lang w:val="en-US"/>
          </w:rPr>
          <w:t>Brilli</w:t>
        </w:r>
        <w:proofErr w:type="spellEnd"/>
        <w:r w:rsidR="00D917FC">
          <w:rPr>
            <w:lang w:val="en-US"/>
          </w:rPr>
          <w:t>, BMC Genomics 2013</w:t>
        </w:r>
      </w:ins>
      <w:ins w:id="925" w:author="Admin" w:date="2020-04-29T12:53:00Z">
        <w:r w:rsidR="006D217B">
          <w:rPr>
            <w:lang w:val="en-US"/>
          </w:rPr>
          <w:t>]</w:t>
        </w:r>
      </w:ins>
      <w:ins w:id="926" w:author="Admin" w:date="2020-04-29T12:54:00Z">
        <w:r w:rsidR="00D917FC">
          <w:rPr>
            <w:lang w:val="en-US"/>
          </w:rPr>
          <w:t xml:space="preserve"> this means that </w:t>
        </w:r>
      </w:ins>
      <w:ins w:id="927" w:author="Admin" w:date="2020-04-29T12:55:00Z">
        <w:r w:rsidR="00D917FC">
          <w:rPr>
            <w:lang w:val="en-US"/>
          </w:rPr>
          <w:t xml:space="preserve">genomes </w:t>
        </w:r>
      </w:ins>
      <w:ins w:id="928" w:author="Admin" w:date="2020-04-29T12:56:00Z">
        <w:r w:rsidR="00D917FC">
          <w:rPr>
            <w:lang w:val="en-US"/>
          </w:rPr>
          <w:t>within 0.</w:t>
        </w:r>
      </w:ins>
      <w:ins w:id="929" w:author="Admin" w:date="2020-04-29T13:13:00Z">
        <w:r w:rsidR="00773472" w:rsidRPr="00773472">
          <w:rPr>
            <w:lang w:val="en-US"/>
            <w:rPrChange w:id="930" w:author="Admin" w:date="2020-04-29T13:13:00Z">
              <w:rPr/>
            </w:rPrChange>
          </w:rPr>
          <w:t>05</w:t>
        </w:r>
      </w:ins>
      <w:ins w:id="931" w:author="Admin" w:date="2020-04-29T12:56:00Z">
        <w:r w:rsidR="00D917FC">
          <w:rPr>
            <w:lang w:val="en-US"/>
          </w:rPr>
          <w:t xml:space="preserve"> phylogenetic distance </w:t>
        </w:r>
      </w:ins>
      <w:ins w:id="932" w:author="Admin" w:date="2020-04-29T12:57:00Z">
        <w:r w:rsidR="00D917FC">
          <w:rPr>
            <w:lang w:val="en-US"/>
          </w:rPr>
          <w:t xml:space="preserve">(approximately, </w:t>
        </w:r>
      </w:ins>
      <w:ins w:id="933" w:author="Admin" w:date="2020-04-29T13:20:00Z">
        <w:r w:rsidR="006860C0">
          <w:rPr>
            <w:lang w:val="en-US"/>
          </w:rPr>
          <w:t>a</w:t>
        </w:r>
      </w:ins>
      <w:ins w:id="934" w:author="Admin" w:date="2020-04-29T12:57:00Z">
        <w:r w:rsidR="00D917FC">
          <w:rPr>
            <w:lang w:val="en-US"/>
          </w:rPr>
          <w:t xml:space="preserve"> species boundary</w:t>
        </w:r>
      </w:ins>
      <w:ins w:id="935" w:author="Admin" w:date="2020-04-29T13:36:00Z">
        <w:r w:rsidR="00733129">
          <w:rPr>
            <w:lang w:val="en-US"/>
          </w:rPr>
          <w:t xml:space="preserve"> [Mash 2016]</w:t>
        </w:r>
      </w:ins>
      <w:ins w:id="936" w:author="Admin" w:date="2020-04-29T12:57:00Z">
        <w:r w:rsidR="00D917FC">
          <w:rPr>
            <w:lang w:val="en-US"/>
          </w:rPr>
          <w:t xml:space="preserve">) </w:t>
        </w:r>
      </w:ins>
      <w:ins w:id="937" w:author="Admin" w:date="2020-04-29T12:56:00Z">
        <w:r w:rsidR="00D917FC">
          <w:rPr>
            <w:lang w:val="en-US"/>
          </w:rPr>
          <w:t xml:space="preserve">should </w:t>
        </w:r>
      </w:ins>
      <w:ins w:id="938" w:author="Admin" w:date="2020-04-29T12:57:00Z">
        <w:r w:rsidR="00D917FC">
          <w:rPr>
            <w:lang w:val="en-US"/>
          </w:rPr>
          <w:t>be used.</w:t>
        </w:r>
      </w:ins>
      <w:ins w:id="939" w:author="Admin" w:date="2020-05-06T14:42:00Z">
        <w:r w:rsidR="00D22112">
          <w:rPr>
            <w:lang w:val="en-US"/>
          </w:rPr>
          <w:t xml:space="preserve"> </w:t>
        </w:r>
      </w:ins>
      <w:ins w:id="940" w:author="Admin" w:date="2020-04-29T13:13:00Z">
        <w:r w:rsidR="00773472" w:rsidRPr="00773472">
          <w:rPr>
            <w:lang w:val="en-US"/>
            <w:rPrChange w:id="941" w:author="Admin" w:date="2020-04-29T13:13:00Z">
              <w:rPr/>
            </w:rPrChange>
          </w:rPr>
          <w:t>C</w:t>
        </w:r>
        <w:r w:rsidR="00773472">
          <w:rPr>
            <w:lang w:val="en-US"/>
          </w:rPr>
          <w:t xml:space="preserve">omplexity profiles </w:t>
        </w:r>
      </w:ins>
      <w:ins w:id="942" w:author="Admin" w:date="2020-04-29T13:15:00Z">
        <w:r w:rsidR="00773472">
          <w:rPr>
            <w:lang w:val="en-US"/>
          </w:rPr>
          <w:t xml:space="preserve">of different </w:t>
        </w:r>
      </w:ins>
      <w:ins w:id="943" w:author="Admin" w:date="2020-05-07T13:12:00Z">
        <w:r w:rsidR="008E1975">
          <w:rPr>
            <w:lang w:val="en-US"/>
          </w:rPr>
          <w:t xml:space="preserve">sets </w:t>
        </w:r>
      </w:ins>
      <w:ins w:id="944" w:author="Admin" w:date="2020-04-29T13:15:00Z">
        <w:r w:rsidR="00773472">
          <w:rPr>
            <w:lang w:val="en-US"/>
          </w:rPr>
          <w:t xml:space="preserve">of </w:t>
        </w:r>
      </w:ins>
      <w:ins w:id="945" w:author="Admin" w:date="2020-05-07T13:12:00Z">
        <w:r w:rsidR="008E1975">
          <w:rPr>
            <w:lang w:val="en-US"/>
          </w:rPr>
          <w:t>genomes</w:t>
        </w:r>
      </w:ins>
      <w:ins w:id="946" w:author="Admin" w:date="2020-04-29T13:15:00Z">
        <w:r w:rsidR="00773472">
          <w:rPr>
            <w:lang w:val="en-US"/>
          </w:rPr>
          <w:t xml:space="preserve"> can be compared with same </w:t>
        </w:r>
      </w:ins>
      <w:ins w:id="947" w:author="Admin" w:date="2020-04-29T13:20:00Z">
        <w:r w:rsidR="00EE5DAD">
          <w:rPr>
            <w:lang w:val="en-US"/>
          </w:rPr>
          <w:t>limitations</w:t>
        </w:r>
      </w:ins>
      <w:ins w:id="948" w:author="Admin" w:date="2020-04-29T13:15:00Z">
        <w:r w:rsidR="00773472">
          <w:rPr>
            <w:lang w:val="en-US"/>
          </w:rPr>
          <w:t xml:space="preserve">, </w:t>
        </w:r>
      </w:ins>
      <w:ins w:id="949" w:author="Admin" w:date="2020-05-06T14:36:00Z">
        <w:r w:rsidR="00D22112">
          <w:rPr>
            <w:lang w:val="en-US"/>
          </w:rPr>
          <w:t>large amounts of</w:t>
        </w:r>
      </w:ins>
      <w:ins w:id="950" w:author="Admin" w:date="2020-04-29T13:15:00Z">
        <w:r w:rsidR="00773472">
          <w:rPr>
            <w:lang w:val="en-US"/>
          </w:rPr>
          <w:t xml:space="preserve"> genome rearrangements</w:t>
        </w:r>
      </w:ins>
      <w:ins w:id="951" w:author="Admin" w:date="2020-04-29T13:37:00Z">
        <w:r w:rsidR="00733129">
          <w:rPr>
            <w:lang w:val="en-US"/>
          </w:rPr>
          <w:t xml:space="preserve"> make</w:t>
        </w:r>
      </w:ins>
      <w:ins w:id="952" w:author="Admin" w:date="2020-04-29T13:17:00Z">
        <w:r w:rsidR="00733129">
          <w:rPr>
            <w:lang w:val="en-US"/>
          </w:rPr>
          <w:t xml:space="preserve"> comparison not </w:t>
        </w:r>
        <w:r w:rsidR="00773472">
          <w:rPr>
            <w:lang w:val="en-US"/>
          </w:rPr>
          <w:t>informative</w:t>
        </w:r>
      </w:ins>
      <w:ins w:id="953" w:author="Admin" w:date="2020-04-29T13:18:00Z">
        <w:r w:rsidR="00773472">
          <w:rPr>
            <w:lang w:val="en-US"/>
          </w:rPr>
          <w:t>.</w:t>
        </w:r>
      </w:ins>
      <w:ins w:id="954" w:author="Admin" w:date="2020-05-06T14:36:00Z">
        <w:r w:rsidR="00D22112">
          <w:rPr>
            <w:lang w:val="en-US"/>
          </w:rPr>
          <w:t xml:space="preserve"> </w:t>
        </w:r>
      </w:ins>
      <w:ins w:id="955" w:author="Admin" w:date="2020-05-07T13:13:00Z">
        <w:r w:rsidR="008E1975" w:rsidRPr="008E1975">
          <w:rPr>
            <w:lang w:val="en-US"/>
          </w:rPr>
          <w:t xml:space="preserve">We observed that some species have no obvious peaks in the complexity profile (for example naturally competent </w:t>
        </w:r>
        <w:r w:rsidR="008E1975" w:rsidRPr="008E1975">
          <w:rPr>
            <w:i/>
            <w:lang w:val="en-US"/>
            <w:rPrChange w:id="956" w:author="Admin" w:date="2020-05-07T13:13:00Z">
              <w:rPr>
                <w:lang w:val="en-US"/>
              </w:rPr>
            </w:rPrChange>
          </w:rPr>
          <w:t xml:space="preserve">P. </w:t>
        </w:r>
        <w:proofErr w:type="spellStart"/>
        <w:r w:rsidR="008E1975" w:rsidRPr="008E1975">
          <w:rPr>
            <w:i/>
            <w:lang w:val="en-US"/>
            <w:rPrChange w:id="957" w:author="Admin" w:date="2020-05-07T13:13:00Z">
              <w:rPr>
                <w:lang w:val="en-US"/>
              </w:rPr>
            </w:rPrChange>
          </w:rPr>
          <w:t>fluorescens</w:t>
        </w:r>
        <w:proofErr w:type="spellEnd"/>
        <w:r w:rsidR="008E1975" w:rsidRPr="008E1975">
          <w:rPr>
            <w:lang w:val="en-US"/>
          </w:rPr>
          <w:t xml:space="preserve">), which makes comparative analysis not as informative as for species with clear regions of low and high complexity, see </w:t>
        </w:r>
        <w:proofErr w:type="spellStart"/>
        <w:r w:rsidR="008E1975" w:rsidRPr="008E1975">
          <w:rPr>
            <w:lang w:val="en-US"/>
          </w:rPr>
          <w:t>SFig</w:t>
        </w:r>
        <w:proofErr w:type="spellEnd"/>
        <w:r w:rsidR="008E1975" w:rsidRPr="008E1975">
          <w:rPr>
            <w:lang w:val="en-US"/>
          </w:rPr>
          <w:t xml:space="preserve"> XA. Meanwhile naturally competent </w:t>
        </w:r>
        <w:r w:rsidR="008E1975" w:rsidRPr="004242BD">
          <w:rPr>
            <w:i/>
            <w:lang w:val="en-US"/>
            <w:rPrChange w:id="958" w:author="Admin" w:date="2020-05-07T14:02:00Z">
              <w:rPr>
                <w:lang w:val="en-US"/>
              </w:rPr>
            </w:rPrChange>
          </w:rPr>
          <w:t xml:space="preserve">N. </w:t>
        </w:r>
        <w:proofErr w:type="spellStart"/>
        <w:r w:rsidR="008E1975" w:rsidRPr="004242BD">
          <w:rPr>
            <w:i/>
            <w:lang w:val="en-US"/>
            <w:rPrChange w:id="959" w:author="Admin" w:date="2020-05-07T14:02:00Z">
              <w:rPr>
                <w:lang w:val="en-US"/>
              </w:rPr>
            </w:rPrChange>
          </w:rPr>
          <w:t>gonorrhoeae</w:t>
        </w:r>
        <w:proofErr w:type="spellEnd"/>
        <w:r w:rsidR="008E1975" w:rsidRPr="008E1975">
          <w:rPr>
            <w:lang w:val="en-US"/>
          </w:rPr>
          <w:t xml:space="preserve"> gives quite clear and comparable profiles (</w:t>
        </w:r>
        <w:proofErr w:type="spellStart"/>
        <w:r w:rsidR="008E1975" w:rsidRPr="008E1975">
          <w:rPr>
            <w:lang w:val="en-US"/>
          </w:rPr>
          <w:t>SFig</w:t>
        </w:r>
        <w:proofErr w:type="spellEnd"/>
        <w:r w:rsidR="008E1975" w:rsidRPr="008E1975">
          <w:rPr>
            <w:lang w:val="en-US"/>
          </w:rPr>
          <w:t xml:space="preserve"> XB).</w:t>
        </w:r>
      </w:ins>
    </w:p>
    <w:p w:rsidR="00773472" w:rsidRDefault="006860C0">
      <w:pPr>
        <w:spacing w:after="446"/>
        <w:rPr>
          <w:ins w:id="960" w:author="Admin" w:date="2020-05-07T16:19:00Z"/>
          <w:lang w:val="en-US"/>
        </w:rPr>
        <w:pPrChange w:id="961" w:author="Admin" w:date="2020-04-29T12:04:00Z">
          <w:pPr>
            <w:spacing w:after="446"/>
            <w:ind w:left="25" w:firstLine="289"/>
          </w:pPr>
        </w:pPrChange>
      </w:pPr>
      <w:ins w:id="962" w:author="Admin" w:date="2020-04-29T13:19:00Z">
        <w:r>
          <w:rPr>
            <w:lang w:val="en-US"/>
          </w:rPr>
          <w:t>D</w:t>
        </w:r>
      </w:ins>
      <w:ins w:id="963" w:author="Admin" w:date="2020-04-29T13:18:00Z">
        <w:r>
          <w:rPr>
            <w:lang w:val="en-US"/>
          </w:rPr>
          <w:t>raft genomes (</w:t>
        </w:r>
      </w:ins>
      <w:ins w:id="964" w:author="Admin" w:date="2020-04-29T21:24:00Z">
        <w:r w:rsidR="00CC692B">
          <w:rPr>
            <w:lang w:val="en-US"/>
          </w:rPr>
          <w:t xml:space="preserve">consisting of </w:t>
        </w:r>
      </w:ins>
      <w:ins w:id="965" w:author="Admin" w:date="2020-04-29T13:19:00Z">
        <w:r w:rsidR="00CC692B">
          <w:rPr>
            <w:lang w:val="en-US"/>
          </w:rPr>
          <w:t>fragmented genome regions</w:t>
        </w:r>
      </w:ins>
      <w:ins w:id="966" w:author="Admin" w:date="2020-04-29T21:24:00Z">
        <w:r w:rsidR="00CC692B">
          <w:rPr>
            <w:lang w:val="en-US"/>
          </w:rPr>
          <w:t xml:space="preserve"> called </w:t>
        </w:r>
        <w:proofErr w:type="spellStart"/>
        <w:r w:rsidR="00CC692B">
          <w:rPr>
            <w:lang w:val="en-US"/>
          </w:rPr>
          <w:t>contigs</w:t>
        </w:r>
      </w:ins>
      <w:proofErr w:type="spellEnd"/>
      <w:ins w:id="967" w:author="Admin" w:date="2020-04-29T13:19:00Z">
        <w:r>
          <w:rPr>
            <w:lang w:val="en-US"/>
          </w:rPr>
          <w:t xml:space="preserve">) </w:t>
        </w:r>
      </w:ins>
      <w:ins w:id="968" w:author="Admin" w:date="2020-04-29T13:21:00Z">
        <w:r w:rsidR="00EE5DAD">
          <w:rPr>
            <w:lang w:val="en-US"/>
          </w:rPr>
          <w:t>may be used for complexity estimation</w:t>
        </w:r>
      </w:ins>
      <w:ins w:id="969" w:author="Admin" w:date="2020-04-29T13:22:00Z">
        <w:r w:rsidR="00EE5DAD">
          <w:rPr>
            <w:lang w:val="en-US"/>
          </w:rPr>
          <w:t>. We performed comparison</w:t>
        </w:r>
      </w:ins>
      <w:ins w:id="970" w:author="Admin" w:date="2020-04-29T13:38:00Z">
        <w:r w:rsidR="00733129">
          <w:rPr>
            <w:lang w:val="en-US"/>
          </w:rPr>
          <w:t>s</w:t>
        </w:r>
      </w:ins>
      <w:ins w:id="971" w:author="Admin" w:date="2020-04-29T13:22:00Z">
        <w:r w:rsidR="00EE5DAD">
          <w:rPr>
            <w:lang w:val="en-US"/>
          </w:rPr>
          <w:t xml:space="preserve"> </w:t>
        </w:r>
      </w:ins>
      <w:ins w:id="972" w:author="Admin" w:date="2020-04-29T13:38:00Z">
        <w:r w:rsidR="00733129">
          <w:rPr>
            <w:lang w:val="en-US"/>
          </w:rPr>
          <w:t xml:space="preserve">of complexity profiles </w:t>
        </w:r>
      </w:ins>
      <w:ins w:id="973" w:author="Admin" w:date="2020-04-29T13:40:00Z">
        <w:r w:rsidR="00733129">
          <w:rPr>
            <w:lang w:val="en-US"/>
          </w:rPr>
          <w:t xml:space="preserve">inferred with 100 complete or 100 draft genomes </w:t>
        </w:r>
        <w:r w:rsidR="00003C3A">
          <w:rPr>
            <w:lang w:val="en-US"/>
          </w:rPr>
          <w:t>with same complete genome as reference and o</w:t>
        </w:r>
        <w:r w:rsidR="00B63237">
          <w:rPr>
            <w:lang w:val="en-US"/>
          </w:rPr>
          <w:t xml:space="preserve">bserved significant similarity with </w:t>
        </w:r>
      </w:ins>
      <w:proofErr w:type="spellStart"/>
      <w:ins w:id="974" w:author="Admin" w:date="2020-05-07T16:37:00Z">
        <w:r w:rsidR="00B63237">
          <w:rPr>
            <w:lang w:val="en-US"/>
          </w:rPr>
          <w:t>pearson</w:t>
        </w:r>
        <w:proofErr w:type="spellEnd"/>
        <w:r w:rsidR="00B63237">
          <w:rPr>
            <w:lang w:val="en-US"/>
          </w:rPr>
          <w:t xml:space="preserve"> correlation coefficient equals 0.87 (</w:t>
        </w:r>
      </w:ins>
      <w:ins w:id="975" w:author="Admin" w:date="2020-04-29T13:41:00Z">
        <w:r w:rsidR="006F2924">
          <w:rPr>
            <w:lang w:val="en-US"/>
          </w:rPr>
          <w:t>F</w:t>
        </w:r>
        <w:r w:rsidR="00003C3A">
          <w:rPr>
            <w:lang w:val="en-US"/>
          </w:rPr>
          <w:t>ig 7</w:t>
        </w:r>
      </w:ins>
      <w:ins w:id="976" w:author="Admin" w:date="2020-04-29T13:40:00Z">
        <w:r w:rsidR="00003C3A">
          <w:rPr>
            <w:lang w:val="en-US"/>
          </w:rPr>
          <w:t>)</w:t>
        </w:r>
      </w:ins>
      <w:ins w:id="977" w:author="Admin" w:date="2020-04-29T13:41:00Z">
        <w:r w:rsidR="00003C3A">
          <w:rPr>
            <w:lang w:val="en-US"/>
          </w:rPr>
          <w:t>.</w:t>
        </w:r>
      </w:ins>
      <w:ins w:id="978" w:author="Admin" w:date="2020-05-07T16:38:00Z">
        <w:r w:rsidR="007B31DA">
          <w:rPr>
            <w:lang w:val="en-US"/>
          </w:rPr>
          <w:t xml:space="preserve"> </w:t>
        </w:r>
      </w:ins>
      <w:ins w:id="979" w:author="Admin" w:date="2020-05-07T16:39:00Z">
        <w:r w:rsidR="007B31DA">
          <w:rPr>
            <w:lang w:val="en-US"/>
          </w:rPr>
          <w:t xml:space="preserve">The code for the analysis is available at </w:t>
        </w:r>
      </w:ins>
      <w:proofErr w:type="spellStart"/>
      <w:ins w:id="980" w:author="Admin" w:date="2020-05-07T16:41:00Z">
        <w:r w:rsidR="007B31DA">
          <w:rPr>
            <w:lang w:val="en-US"/>
          </w:rPr>
          <w:t>github</w:t>
        </w:r>
      </w:ins>
      <w:proofErr w:type="spellEnd"/>
      <w:ins w:id="981" w:author="Admin" w:date="2020-05-07T16:40:00Z">
        <w:r w:rsidR="007B31DA">
          <w:rPr>
            <w:lang w:val="en-US"/>
          </w:rPr>
          <w:t xml:space="preserve">. </w:t>
        </w:r>
      </w:ins>
      <w:ins w:id="982" w:author="Admin" w:date="2020-04-29T13:43:00Z">
        <w:r w:rsidR="00003C3A">
          <w:rPr>
            <w:lang w:val="en-US"/>
          </w:rPr>
          <w:t>Th</w:t>
        </w:r>
      </w:ins>
      <w:ins w:id="983" w:author="Admin" w:date="2020-05-07T16:16:00Z">
        <w:r w:rsidR="00861496">
          <w:rPr>
            <w:lang w:val="en-US"/>
          </w:rPr>
          <w:t xml:space="preserve">e impact of draft genomes </w:t>
        </w:r>
      </w:ins>
      <w:ins w:id="984" w:author="Admin" w:date="2020-04-29T13:43:00Z">
        <w:r w:rsidR="00003C3A">
          <w:rPr>
            <w:lang w:val="en-US"/>
          </w:rPr>
          <w:t xml:space="preserve">may be </w:t>
        </w:r>
      </w:ins>
      <w:ins w:id="985" w:author="Admin" w:date="2020-05-07T16:16:00Z">
        <w:r w:rsidR="00861496">
          <w:rPr>
            <w:lang w:val="en-US"/>
          </w:rPr>
          <w:t xml:space="preserve">higher </w:t>
        </w:r>
      </w:ins>
      <w:ins w:id="986" w:author="Admin" w:date="2020-04-29T13:43:00Z">
        <w:r w:rsidR="00003C3A">
          <w:rPr>
            <w:lang w:val="en-US"/>
          </w:rPr>
          <w:t xml:space="preserve">in </w:t>
        </w:r>
      </w:ins>
      <w:ins w:id="987" w:author="Admin" w:date="2020-05-07T16:16:00Z">
        <w:r w:rsidR="00861496">
          <w:rPr>
            <w:lang w:val="en-US"/>
          </w:rPr>
          <w:t xml:space="preserve">the </w:t>
        </w:r>
      </w:ins>
      <w:ins w:id="988" w:author="Admin" w:date="2020-04-29T13:43:00Z">
        <w:r w:rsidR="00003C3A">
          <w:rPr>
            <w:lang w:val="en-US"/>
          </w:rPr>
          <w:t>case of highly stable genomes with large scale rearrangements as main source of variability</w:t>
        </w:r>
      </w:ins>
      <w:ins w:id="989" w:author="Admin" w:date="2020-04-29T13:45:00Z">
        <w:r w:rsidR="00003C3A">
          <w:rPr>
            <w:lang w:val="en-US"/>
          </w:rPr>
          <w:t xml:space="preserve"> (e.g. Mycobacterium tuberculosis)</w:t>
        </w:r>
      </w:ins>
      <w:ins w:id="990" w:author="Admin" w:date="2020-04-29T13:43:00Z">
        <w:r w:rsidR="00003C3A">
          <w:rPr>
            <w:lang w:val="en-US"/>
          </w:rPr>
          <w:t>.</w:t>
        </w:r>
      </w:ins>
      <w:ins w:id="991" w:author="Admin" w:date="2020-04-29T13:46:00Z">
        <w:r w:rsidR="00003C3A">
          <w:rPr>
            <w:lang w:val="en-US"/>
          </w:rPr>
          <w:t xml:space="preserve"> Subgraph visualization suffers from genome fragmentation </w:t>
        </w:r>
      </w:ins>
      <w:ins w:id="992" w:author="Admin" w:date="2020-04-29T13:48:00Z">
        <w:r w:rsidR="00003C3A">
          <w:rPr>
            <w:lang w:val="en-US"/>
          </w:rPr>
          <w:t xml:space="preserve">because false negatives may be introduced by </w:t>
        </w:r>
        <w:proofErr w:type="spellStart"/>
        <w:r w:rsidR="00003C3A">
          <w:rPr>
            <w:lang w:val="en-US"/>
          </w:rPr>
          <w:t>contig</w:t>
        </w:r>
        <w:proofErr w:type="spellEnd"/>
        <w:r w:rsidR="00003C3A">
          <w:rPr>
            <w:lang w:val="en-US"/>
          </w:rPr>
          <w:t xml:space="preserve"> boundaries (for example </w:t>
        </w:r>
      </w:ins>
      <w:ins w:id="993" w:author="Admin" w:date="2020-04-29T13:49:00Z">
        <w:r w:rsidR="00003C3A">
          <w:rPr>
            <w:lang w:val="en-US"/>
          </w:rPr>
          <w:t xml:space="preserve">no context of region representing some particular </w:t>
        </w:r>
        <w:proofErr w:type="spellStart"/>
        <w:r w:rsidR="00003C3A">
          <w:rPr>
            <w:lang w:val="en-US"/>
          </w:rPr>
          <w:t>contig</w:t>
        </w:r>
        <w:proofErr w:type="spellEnd"/>
        <w:r w:rsidR="00003C3A">
          <w:rPr>
            <w:lang w:val="en-US"/>
          </w:rPr>
          <w:t xml:space="preserve"> c</w:t>
        </w:r>
      </w:ins>
      <w:ins w:id="994" w:author="Admin" w:date="2020-04-29T13:58:00Z">
        <w:r w:rsidR="004E6883">
          <w:rPr>
            <w:lang w:val="en-US"/>
          </w:rPr>
          <w:t>ould</w:t>
        </w:r>
      </w:ins>
      <w:ins w:id="995" w:author="Admin" w:date="2020-04-29T13:49:00Z">
        <w:r w:rsidR="00003C3A">
          <w:rPr>
            <w:lang w:val="en-US"/>
          </w:rPr>
          <w:t xml:space="preserve"> be </w:t>
        </w:r>
      </w:ins>
      <w:ins w:id="996" w:author="Admin" w:date="2020-04-29T13:50:00Z">
        <w:r w:rsidR="004E6883">
          <w:rPr>
            <w:lang w:val="en-US"/>
          </w:rPr>
          <w:t>identified)</w:t>
        </w:r>
      </w:ins>
      <w:ins w:id="997" w:author="Admin" w:date="2020-04-29T13:52:00Z">
        <w:r w:rsidR="004E6883">
          <w:rPr>
            <w:lang w:val="en-US"/>
          </w:rPr>
          <w:t>.</w:t>
        </w:r>
      </w:ins>
    </w:p>
    <w:p w:rsidR="00232DC8" w:rsidRDefault="00232DC8">
      <w:pPr>
        <w:spacing w:after="446"/>
        <w:rPr>
          <w:ins w:id="998" w:author="Admin" w:date="2020-04-29T13:46:00Z"/>
          <w:lang w:val="en-US"/>
        </w:rPr>
        <w:pPrChange w:id="999" w:author="Admin" w:date="2020-04-29T12:04:00Z">
          <w:pPr>
            <w:spacing w:after="446"/>
            <w:ind w:left="25" w:firstLine="289"/>
          </w:pPr>
        </w:pPrChange>
      </w:pPr>
      <w:ins w:id="1000" w:author="Admin" w:date="2020-05-07T16:19:00Z">
        <w:r w:rsidRPr="00232DC8">
          <w:rPr>
            <w:b/>
            <w:lang w:val="en-US"/>
            <w:rPrChange w:id="1001" w:author="Admin" w:date="2020-05-07T16:19:00Z">
              <w:rPr>
                <w:lang w:val="en-US"/>
              </w:rPr>
            </w:rPrChange>
          </w:rPr>
          <w:t>Fig 7 Method applicability and benchmark.</w:t>
        </w:r>
        <w:r w:rsidRPr="00232DC8">
          <w:rPr>
            <w:lang w:val="en-US"/>
          </w:rPr>
          <w:t xml:space="preserve"> A) </w:t>
        </w:r>
        <w:r>
          <w:rPr>
            <w:lang w:val="en-US"/>
          </w:rPr>
          <w:t xml:space="preserve">complexity profiles </w:t>
        </w:r>
      </w:ins>
      <w:ins w:id="1002" w:author="Admin" w:date="2020-05-07T16:24:00Z">
        <w:r w:rsidR="00B63237">
          <w:rPr>
            <w:lang w:val="en-US"/>
          </w:rPr>
          <w:t>computed with</w:t>
        </w:r>
      </w:ins>
      <w:ins w:id="1003" w:author="Admin" w:date="2020-05-07T16:19:00Z">
        <w:r>
          <w:rPr>
            <w:lang w:val="en-US"/>
          </w:rPr>
          <w:t xml:space="preserve"> 100 complete genomes (at the top) o</w:t>
        </w:r>
      </w:ins>
      <w:ins w:id="1004" w:author="Admin" w:date="2020-05-07T16:20:00Z">
        <w:r>
          <w:rPr>
            <w:lang w:val="en-US"/>
          </w:rPr>
          <w:t>r</w:t>
        </w:r>
      </w:ins>
      <w:ins w:id="1005" w:author="Admin" w:date="2020-05-07T16:19:00Z">
        <w:r>
          <w:rPr>
            <w:lang w:val="en-US"/>
          </w:rPr>
          <w:t xml:space="preserve"> 100 </w:t>
        </w:r>
        <w:r w:rsidRPr="00232DC8">
          <w:rPr>
            <w:lang w:val="en-US"/>
          </w:rPr>
          <w:t>draft genomes</w:t>
        </w:r>
        <w:r>
          <w:rPr>
            <w:lang w:val="en-US"/>
          </w:rPr>
          <w:t xml:space="preserve"> </w:t>
        </w:r>
      </w:ins>
      <w:ins w:id="1006" w:author="Admin" w:date="2020-05-07T16:20:00Z">
        <w:r>
          <w:rPr>
            <w:lang w:val="en-US"/>
          </w:rPr>
          <w:t xml:space="preserve">(at the bottom) </w:t>
        </w:r>
      </w:ins>
      <w:ins w:id="1007" w:author="Admin" w:date="2020-05-07T16:28:00Z">
        <w:r w:rsidR="00B63237">
          <w:rPr>
            <w:lang w:val="en-US"/>
          </w:rPr>
          <w:t xml:space="preserve">of </w:t>
        </w:r>
        <w:r w:rsidR="00B63237" w:rsidRPr="00B63237">
          <w:rPr>
            <w:i/>
            <w:lang w:val="en-US"/>
            <w:rPrChange w:id="1008" w:author="Admin" w:date="2020-05-07T16:28:00Z">
              <w:rPr>
                <w:lang w:val="en-US"/>
              </w:rPr>
            </w:rPrChange>
          </w:rPr>
          <w:t>E. coli</w:t>
        </w:r>
        <w:r w:rsidR="00B63237">
          <w:rPr>
            <w:lang w:val="en-US"/>
          </w:rPr>
          <w:t xml:space="preserve"> </w:t>
        </w:r>
      </w:ins>
      <w:ins w:id="1009" w:author="Admin" w:date="2020-05-07T16:24:00Z">
        <w:r w:rsidR="00B63237">
          <w:rPr>
            <w:lang w:val="en-US"/>
          </w:rPr>
          <w:t>are very similar</w:t>
        </w:r>
      </w:ins>
      <w:ins w:id="1010" w:author="Admin" w:date="2020-05-07T16:20:00Z">
        <w:r w:rsidR="002570DB">
          <w:rPr>
            <w:lang w:val="en-US"/>
          </w:rPr>
          <w:t xml:space="preserve">, B) Correlation of complexity </w:t>
        </w:r>
      </w:ins>
      <w:ins w:id="1011" w:author="Admin" w:date="2020-05-07T16:21:00Z">
        <w:r w:rsidR="002570DB">
          <w:rPr>
            <w:lang w:val="en-US"/>
          </w:rPr>
          <w:t xml:space="preserve">values </w:t>
        </w:r>
      </w:ins>
      <w:ins w:id="1012" w:author="Admin" w:date="2020-05-07T16:22:00Z">
        <w:r w:rsidR="002570DB">
          <w:rPr>
            <w:lang w:val="en-US"/>
          </w:rPr>
          <w:t xml:space="preserve">obtained with either 100 </w:t>
        </w:r>
        <w:r w:rsidR="002570DB" w:rsidRPr="009F5D53">
          <w:rPr>
            <w:i/>
            <w:lang w:val="en-US"/>
          </w:rPr>
          <w:t>E. coli</w:t>
        </w:r>
        <w:r w:rsidR="002570DB">
          <w:rPr>
            <w:lang w:val="en-US"/>
          </w:rPr>
          <w:t xml:space="preserve"> genomes or subsets with lower number of genomes.</w:t>
        </w:r>
      </w:ins>
      <w:ins w:id="1013" w:author="Admin" w:date="2020-05-07T16:41:00Z">
        <w:r w:rsidR="00245674">
          <w:rPr>
            <w:lang w:val="en-US"/>
          </w:rPr>
          <w:t xml:space="preserve"> C) </w:t>
        </w:r>
      </w:ins>
      <w:ins w:id="1014" w:author="Admin" w:date="2020-05-07T17:07:00Z">
        <w:r w:rsidR="005D6851">
          <w:rPr>
            <w:lang w:val="en-US"/>
          </w:rPr>
          <w:t xml:space="preserve">Time needed for </w:t>
        </w:r>
      </w:ins>
      <w:ins w:id="1015" w:author="Admin" w:date="2020-05-07T17:08:00Z">
        <w:r w:rsidR="005D6851">
          <w:rPr>
            <w:lang w:val="en-US"/>
          </w:rPr>
          <w:t xml:space="preserve">the graph construction and complexity estimation based on different number </w:t>
        </w:r>
      </w:ins>
      <w:ins w:id="1016" w:author="Admin" w:date="2020-05-07T17:07:00Z">
        <w:r w:rsidR="005D6851">
          <w:rPr>
            <w:lang w:val="en-US"/>
          </w:rPr>
          <w:t>of genome</w:t>
        </w:r>
      </w:ins>
      <w:ins w:id="1017" w:author="Admin" w:date="2020-05-07T17:08:00Z">
        <w:r w:rsidR="005D6851">
          <w:rPr>
            <w:lang w:val="en-US"/>
          </w:rPr>
          <w:t>.</w:t>
        </w:r>
      </w:ins>
    </w:p>
    <w:p w:rsidR="006A0973" w:rsidRPr="00BA16C3" w:rsidRDefault="006A0973">
      <w:pPr>
        <w:spacing w:after="446"/>
        <w:rPr>
          <w:ins w:id="1018" w:author="Admin" w:date="2020-05-05T10:56:00Z"/>
          <w:lang w:val="en-US"/>
        </w:rPr>
        <w:pPrChange w:id="1019" w:author="Admin" w:date="2020-04-29T12:04:00Z">
          <w:pPr>
            <w:spacing w:after="446"/>
            <w:ind w:left="25" w:firstLine="289"/>
          </w:pPr>
        </w:pPrChange>
      </w:pPr>
      <w:ins w:id="1020" w:author="Admin" w:date="2020-05-05T10:56:00Z">
        <w:r>
          <w:rPr>
            <w:lang w:val="en-US"/>
          </w:rPr>
          <w:t xml:space="preserve">Small number of </w:t>
        </w:r>
      </w:ins>
      <w:ins w:id="1021" w:author="Admin" w:date="2020-04-29T13:46:00Z">
        <w:r w:rsidR="00003C3A">
          <w:rPr>
            <w:lang w:val="en-US"/>
          </w:rPr>
          <w:t xml:space="preserve">genomes </w:t>
        </w:r>
      </w:ins>
      <w:ins w:id="1022" w:author="Admin" w:date="2020-04-29T13:52:00Z">
        <w:r w:rsidR="004E6883">
          <w:rPr>
            <w:lang w:val="en-US"/>
          </w:rPr>
          <w:t xml:space="preserve">included in the analysis </w:t>
        </w:r>
      </w:ins>
      <w:ins w:id="1023" w:author="Admin" w:date="2020-05-05T10:56:00Z">
        <w:r>
          <w:rPr>
            <w:lang w:val="en-US"/>
          </w:rPr>
          <w:t xml:space="preserve">may </w:t>
        </w:r>
      </w:ins>
      <w:ins w:id="1024" w:author="Admin" w:date="2020-05-05T10:59:00Z">
        <w:r>
          <w:rPr>
            <w:lang w:val="en-US"/>
          </w:rPr>
          <w:t xml:space="preserve">lower </w:t>
        </w:r>
      </w:ins>
      <w:ins w:id="1025" w:author="Admin" w:date="2020-04-29T13:52:00Z">
        <w:r>
          <w:rPr>
            <w:lang w:val="en-US"/>
          </w:rPr>
          <w:t>the accuracy</w:t>
        </w:r>
      </w:ins>
      <w:ins w:id="1026" w:author="Admin" w:date="2020-05-05T10:58:00Z">
        <w:r>
          <w:rPr>
            <w:lang w:val="en-US"/>
          </w:rPr>
          <w:t xml:space="preserve"> of complexity profile estimation</w:t>
        </w:r>
      </w:ins>
      <w:ins w:id="1027" w:author="Admin" w:date="2020-05-05T10:57:00Z">
        <w:r>
          <w:rPr>
            <w:lang w:val="en-US"/>
          </w:rPr>
          <w:t xml:space="preserve">. </w:t>
        </w:r>
      </w:ins>
      <w:ins w:id="1028" w:author="Admin" w:date="2020-05-07T16:22:00Z">
        <w:r w:rsidR="002570DB">
          <w:rPr>
            <w:lang w:val="en-US"/>
          </w:rPr>
          <w:t xml:space="preserve">We </w:t>
        </w:r>
      </w:ins>
      <w:ins w:id="1029" w:author="Admin" w:date="2020-05-07T16:23:00Z">
        <w:r w:rsidR="002570DB">
          <w:rPr>
            <w:lang w:val="en-US"/>
          </w:rPr>
          <w:t>recommend</w:t>
        </w:r>
      </w:ins>
      <w:ins w:id="1030" w:author="Admin" w:date="2020-05-07T16:22:00Z">
        <w:r w:rsidR="002570DB">
          <w:rPr>
            <w:lang w:val="en-US"/>
          </w:rPr>
          <w:t xml:space="preserve"> </w:t>
        </w:r>
      </w:ins>
      <w:ins w:id="1031" w:author="Admin" w:date="2020-05-07T16:23:00Z">
        <w:r w:rsidR="002570DB">
          <w:rPr>
            <w:lang w:val="en-US"/>
          </w:rPr>
          <w:t xml:space="preserve">to use not less than several dozens. </w:t>
        </w:r>
      </w:ins>
      <w:ins w:id="1032" w:author="Admin" w:date="2020-05-05T10:57:00Z">
        <w:r>
          <w:rPr>
            <w:lang w:val="en-US"/>
          </w:rPr>
          <w:t xml:space="preserve">Fig 7 </w:t>
        </w:r>
      </w:ins>
      <w:ins w:id="1033" w:author="Admin" w:date="2020-05-05T10:58:00Z">
        <w:r>
          <w:rPr>
            <w:lang w:val="en-US"/>
          </w:rPr>
          <w:t xml:space="preserve">shows the </w:t>
        </w:r>
      </w:ins>
      <w:ins w:id="1034" w:author="Admin" w:date="2020-05-05T10:59:00Z">
        <w:r>
          <w:rPr>
            <w:lang w:val="en-US"/>
          </w:rPr>
          <w:t xml:space="preserve">correlation of complexity values obtained with </w:t>
        </w:r>
      </w:ins>
      <w:ins w:id="1035" w:author="Admin" w:date="2020-05-05T14:32:00Z">
        <w:r w:rsidR="001441D1">
          <w:rPr>
            <w:lang w:val="en-US"/>
          </w:rPr>
          <w:t xml:space="preserve">either 100 </w:t>
        </w:r>
        <w:r w:rsidR="001441D1" w:rsidRPr="00BA16C3">
          <w:rPr>
            <w:i/>
            <w:lang w:val="en-US"/>
            <w:rPrChange w:id="1036" w:author="Admin" w:date="2020-05-05T14:43:00Z">
              <w:rPr>
                <w:lang w:val="en-US"/>
              </w:rPr>
            </w:rPrChange>
          </w:rPr>
          <w:t>E. coli</w:t>
        </w:r>
        <w:r w:rsidR="001441D1">
          <w:rPr>
            <w:lang w:val="en-US"/>
          </w:rPr>
          <w:t xml:space="preserve"> genomes or </w:t>
        </w:r>
      </w:ins>
      <w:ins w:id="1037" w:author="Admin" w:date="2020-05-05T11:00:00Z">
        <w:r>
          <w:rPr>
            <w:lang w:val="en-US"/>
          </w:rPr>
          <w:t xml:space="preserve">subsets </w:t>
        </w:r>
      </w:ins>
      <w:ins w:id="1038" w:author="Admin" w:date="2020-05-05T14:33:00Z">
        <w:r w:rsidR="001441D1">
          <w:rPr>
            <w:lang w:val="en-US"/>
          </w:rPr>
          <w:t xml:space="preserve">with lower number </w:t>
        </w:r>
      </w:ins>
      <w:ins w:id="1039" w:author="Admin" w:date="2020-05-05T11:00:00Z">
        <w:r>
          <w:rPr>
            <w:lang w:val="en-US"/>
          </w:rPr>
          <w:t>of genomes</w:t>
        </w:r>
      </w:ins>
      <w:ins w:id="1040" w:author="Admin" w:date="2020-05-05T14:33:00Z">
        <w:r w:rsidR="001441D1">
          <w:rPr>
            <w:lang w:val="en-US"/>
          </w:rPr>
          <w:t>.</w:t>
        </w:r>
      </w:ins>
      <w:ins w:id="1041" w:author="Admin" w:date="2020-05-05T11:00:00Z">
        <w:r>
          <w:rPr>
            <w:lang w:val="en-US"/>
          </w:rPr>
          <w:t xml:space="preserve"> </w:t>
        </w:r>
      </w:ins>
      <w:ins w:id="1042" w:author="Admin" w:date="2020-05-05T18:22:00Z">
        <w:r w:rsidR="00247E93">
          <w:rPr>
            <w:lang w:val="en-US"/>
          </w:rPr>
          <w:t>When more than</w:t>
        </w:r>
      </w:ins>
      <w:ins w:id="1043" w:author="Admin" w:date="2020-05-05T14:53:00Z">
        <w:r w:rsidR="007D141E">
          <w:rPr>
            <w:lang w:val="en-US"/>
          </w:rPr>
          <w:t xml:space="preserve"> 40 genomes </w:t>
        </w:r>
      </w:ins>
      <w:ins w:id="1044" w:author="Admin" w:date="2020-05-05T18:22:00Z">
        <w:r w:rsidR="00247E93">
          <w:rPr>
            <w:lang w:val="en-US"/>
          </w:rPr>
          <w:t xml:space="preserve">are </w:t>
        </w:r>
      </w:ins>
      <w:ins w:id="1045" w:author="Admin" w:date="2020-05-05T14:53:00Z">
        <w:r w:rsidR="007D141E">
          <w:rPr>
            <w:lang w:val="en-US"/>
          </w:rPr>
          <w:t>included in the analysis</w:t>
        </w:r>
      </w:ins>
      <w:ins w:id="1046" w:author="Admin" w:date="2020-05-05T18:22:00Z">
        <w:r w:rsidR="00247E93">
          <w:rPr>
            <w:lang w:val="en-US"/>
          </w:rPr>
          <w:t>,</w:t>
        </w:r>
      </w:ins>
      <w:ins w:id="1047" w:author="Admin" w:date="2020-05-05T14:53:00Z">
        <w:r w:rsidR="007D141E">
          <w:rPr>
            <w:lang w:val="en-US"/>
          </w:rPr>
          <w:t xml:space="preserve"> </w:t>
        </w:r>
        <w:proofErr w:type="spellStart"/>
        <w:r w:rsidR="007D141E">
          <w:rPr>
            <w:lang w:val="en-US"/>
          </w:rPr>
          <w:t>pearson</w:t>
        </w:r>
        <w:proofErr w:type="spellEnd"/>
        <w:r w:rsidR="007D141E">
          <w:rPr>
            <w:lang w:val="en-US"/>
          </w:rPr>
          <w:t xml:space="preserve"> correlation coefficient </w:t>
        </w:r>
      </w:ins>
      <w:ins w:id="1048" w:author="Admin" w:date="2020-05-05T18:22:00Z">
        <w:r w:rsidR="00247E93">
          <w:rPr>
            <w:lang w:val="en-US"/>
          </w:rPr>
          <w:t>becomes</w:t>
        </w:r>
      </w:ins>
      <w:ins w:id="1049" w:author="Admin" w:date="2020-05-05T14:53:00Z">
        <w:r w:rsidR="007D141E">
          <w:rPr>
            <w:lang w:val="en-US"/>
          </w:rPr>
          <w:t xml:space="preserve"> greater than 0.9</w:t>
        </w:r>
      </w:ins>
      <w:ins w:id="1050" w:author="Admin" w:date="2020-05-05T18:22:00Z">
        <w:r w:rsidR="00247E93">
          <w:rPr>
            <w:lang w:val="en-US"/>
          </w:rPr>
          <w:t xml:space="preserve">. </w:t>
        </w:r>
      </w:ins>
    </w:p>
    <w:p w:rsidR="004E6883" w:rsidRDefault="004E6883">
      <w:pPr>
        <w:spacing w:after="446"/>
        <w:rPr>
          <w:ins w:id="1051" w:author="Admin" w:date="2020-04-29T21:46:00Z"/>
          <w:lang w:val="en-US"/>
        </w:rPr>
        <w:pPrChange w:id="1052" w:author="Admin" w:date="2020-04-29T12:04:00Z">
          <w:pPr>
            <w:spacing w:after="446"/>
            <w:ind w:left="25" w:firstLine="289"/>
          </w:pPr>
        </w:pPrChange>
      </w:pPr>
      <w:ins w:id="1053" w:author="Admin" w:date="2020-04-29T13:53:00Z">
        <w:r>
          <w:rPr>
            <w:lang w:val="en-US"/>
          </w:rPr>
          <w:lastRenderedPageBreak/>
          <w:t>Time needed for the analysis depends on the number of genome</w:t>
        </w:r>
      </w:ins>
      <w:ins w:id="1054" w:author="Admin" w:date="2020-04-29T13:59:00Z">
        <w:r>
          <w:rPr>
            <w:lang w:val="en-US"/>
          </w:rPr>
          <w:t>s</w:t>
        </w:r>
      </w:ins>
      <w:ins w:id="1055" w:author="Admin" w:date="2020-04-29T13:55:00Z">
        <w:r>
          <w:rPr>
            <w:lang w:val="en-US"/>
          </w:rPr>
          <w:t>.</w:t>
        </w:r>
      </w:ins>
      <w:ins w:id="1056" w:author="Admin" w:date="2020-04-29T13:53:00Z">
        <w:r>
          <w:rPr>
            <w:lang w:val="en-US"/>
          </w:rPr>
          <w:t xml:space="preserve"> Fig 7</w:t>
        </w:r>
      </w:ins>
      <w:ins w:id="1057" w:author="Admin" w:date="2020-04-29T13:59:00Z">
        <w:r>
          <w:rPr>
            <w:lang w:val="en-US"/>
          </w:rPr>
          <w:t xml:space="preserve"> shows </w:t>
        </w:r>
      </w:ins>
      <w:ins w:id="1058" w:author="Admin" w:date="2020-04-29T14:00:00Z">
        <w:r>
          <w:rPr>
            <w:lang w:val="en-US"/>
          </w:rPr>
          <w:t xml:space="preserve">time needed for </w:t>
        </w:r>
      </w:ins>
      <w:ins w:id="1059" w:author="Admin" w:date="2020-04-29T14:01:00Z">
        <w:r w:rsidR="00A30A27">
          <w:rPr>
            <w:lang w:val="en-US"/>
          </w:rPr>
          <w:t xml:space="preserve">the graph construction and complexity evaluation steps for </w:t>
        </w:r>
      </w:ins>
      <w:ins w:id="1060" w:author="Admin" w:date="2020-04-29T14:02:00Z">
        <w:r w:rsidR="00A30A27">
          <w:rPr>
            <w:lang w:val="en-US"/>
          </w:rPr>
          <w:t xml:space="preserve">a </w:t>
        </w:r>
      </w:ins>
      <w:ins w:id="1061" w:author="Admin" w:date="2020-04-29T14:01:00Z">
        <w:r w:rsidR="00A30A27">
          <w:rPr>
            <w:lang w:val="en-US"/>
          </w:rPr>
          <w:t>different numb</w:t>
        </w:r>
      </w:ins>
      <w:ins w:id="1062" w:author="Admin" w:date="2020-04-29T14:02:00Z">
        <w:r w:rsidR="00A30A27">
          <w:rPr>
            <w:lang w:val="en-US"/>
          </w:rPr>
          <w:t>er of genomes (up to 1000)</w:t>
        </w:r>
      </w:ins>
      <w:ins w:id="1063" w:author="Admin" w:date="2020-04-29T13:54:00Z">
        <w:r>
          <w:rPr>
            <w:lang w:val="en-US"/>
          </w:rPr>
          <w:t xml:space="preserve">. </w:t>
        </w:r>
      </w:ins>
      <w:ins w:id="1064" w:author="Admin" w:date="2020-04-29T14:00:00Z">
        <w:r>
          <w:rPr>
            <w:lang w:val="en-US"/>
          </w:rPr>
          <w:t>M</w:t>
        </w:r>
      </w:ins>
      <w:ins w:id="1065" w:author="Admin" w:date="2020-04-29T13:54:00Z">
        <w:r>
          <w:rPr>
            <w:lang w:val="en-US"/>
          </w:rPr>
          <w:t xml:space="preserve">ain </w:t>
        </w:r>
      </w:ins>
      <w:ins w:id="1066" w:author="Admin" w:date="2020-05-07T14:03:00Z">
        <w:r w:rsidR="004242BD">
          <w:rPr>
            <w:lang w:val="en-US"/>
          </w:rPr>
          <w:t xml:space="preserve">time consuming step </w:t>
        </w:r>
      </w:ins>
      <w:ins w:id="1067" w:author="Admin" w:date="2020-04-29T14:02:00Z">
        <w:r w:rsidR="00A30A27">
          <w:rPr>
            <w:lang w:val="en-US"/>
          </w:rPr>
          <w:t xml:space="preserve">for the overall </w:t>
        </w:r>
      </w:ins>
      <w:ins w:id="1068" w:author="Admin" w:date="2020-04-29T14:03:00Z">
        <w:r w:rsidR="00A30A27">
          <w:rPr>
            <w:lang w:val="en-US"/>
          </w:rPr>
          <w:t>analysis</w:t>
        </w:r>
      </w:ins>
      <w:ins w:id="1069" w:author="Admin" w:date="2020-04-29T14:02:00Z">
        <w:r w:rsidR="00A30A27">
          <w:rPr>
            <w:lang w:val="en-US"/>
          </w:rPr>
          <w:t xml:space="preserve"> is </w:t>
        </w:r>
      </w:ins>
      <w:ins w:id="1070" w:author="Admin" w:date="2020-04-29T13:54:00Z">
        <w:r>
          <w:rPr>
            <w:lang w:val="en-US"/>
          </w:rPr>
          <w:t xml:space="preserve">the </w:t>
        </w:r>
        <w:proofErr w:type="spellStart"/>
        <w:r>
          <w:rPr>
            <w:lang w:val="en-US"/>
          </w:rPr>
          <w:t>ortho</w:t>
        </w:r>
      </w:ins>
      <w:ins w:id="1071" w:author="Admin" w:date="2020-04-29T14:03:00Z">
        <w:r w:rsidR="00A30A27">
          <w:rPr>
            <w:lang w:val="en-US"/>
          </w:rPr>
          <w:t>group</w:t>
        </w:r>
        <w:proofErr w:type="spellEnd"/>
        <w:r w:rsidR="00A30A27">
          <w:rPr>
            <w:lang w:val="en-US"/>
          </w:rPr>
          <w:t xml:space="preserve"> </w:t>
        </w:r>
      </w:ins>
      <w:ins w:id="1072" w:author="Admin" w:date="2020-04-29T13:54:00Z">
        <w:r>
          <w:rPr>
            <w:lang w:val="en-US"/>
          </w:rPr>
          <w:t>inference</w:t>
        </w:r>
      </w:ins>
      <w:ins w:id="1073" w:author="Admin" w:date="2020-04-29T14:01:00Z">
        <w:r w:rsidR="00A30A27">
          <w:rPr>
            <w:lang w:val="en-US"/>
          </w:rPr>
          <w:t>.</w:t>
        </w:r>
      </w:ins>
      <w:ins w:id="1074" w:author="Admin" w:date="2020-04-29T14:00:00Z">
        <w:r>
          <w:rPr>
            <w:lang w:val="en-US"/>
          </w:rPr>
          <w:t xml:space="preserve"> </w:t>
        </w:r>
      </w:ins>
      <w:ins w:id="1075" w:author="Admin" w:date="2020-04-29T14:03:00Z">
        <w:r w:rsidR="00A30A27">
          <w:rPr>
            <w:lang w:val="en-US"/>
          </w:rPr>
          <w:t xml:space="preserve">When no computational cluster is available </w:t>
        </w:r>
      </w:ins>
      <w:ins w:id="1076" w:author="Admin" w:date="2020-05-07T14:04:00Z">
        <w:r w:rsidR="004242BD">
          <w:rPr>
            <w:lang w:val="en-US"/>
          </w:rPr>
          <w:t xml:space="preserve">and the number of genomes is large, </w:t>
        </w:r>
      </w:ins>
      <w:ins w:id="1077" w:author="Admin" w:date="2020-04-29T14:03:00Z">
        <w:r w:rsidR="00A30A27">
          <w:rPr>
            <w:lang w:val="en-US"/>
          </w:rPr>
          <w:t>other method than</w:t>
        </w:r>
        <w:r w:rsidR="006A0973">
          <w:rPr>
            <w:lang w:val="en-US"/>
          </w:rPr>
          <w:t xml:space="preserve"> </w:t>
        </w:r>
        <w:proofErr w:type="spellStart"/>
        <w:r w:rsidR="006A0973">
          <w:rPr>
            <w:lang w:val="en-US"/>
          </w:rPr>
          <w:t>orthofinder</w:t>
        </w:r>
        <w:proofErr w:type="spellEnd"/>
        <w:r w:rsidR="006A0973">
          <w:rPr>
            <w:lang w:val="en-US"/>
          </w:rPr>
          <w:t xml:space="preserve"> may be considered. </w:t>
        </w:r>
      </w:ins>
      <w:ins w:id="1078" w:author="Admin" w:date="2020-05-05T11:02:00Z">
        <w:r w:rsidR="006A0973">
          <w:rPr>
            <w:lang w:val="en-US"/>
          </w:rPr>
          <w:t xml:space="preserve">In this case </w:t>
        </w:r>
      </w:ins>
      <w:ins w:id="1079" w:author="Admin" w:date="2020-04-29T14:03:00Z">
        <w:r w:rsidR="00A30A27">
          <w:rPr>
            <w:lang w:val="en-US"/>
          </w:rPr>
          <w:t>users will be ne</w:t>
        </w:r>
      </w:ins>
      <w:ins w:id="1080" w:author="Admin" w:date="2020-04-29T14:04:00Z">
        <w:r w:rsidR="00A30A27">
          <w:rPr>
            <w:lang w:val="en-US"/>
          </w:rPr>
          <w:t>e</w:t>
        </w:r>
      </w:ins>
      <w:ins w:id="1081" w:author="Admin" w:date="2020-04-29T14:03:00Z">
        <w:r w:rsidR="00A30A27">
          <w:rPr>
            <w:lang w:val="en-US"/>
          </w:rPr>
          <w:t xml:space="preserve">ded to </w:t>
        </w:r>
      </w:ins>
      <w:ins w:id="1082" w:author="Admin" w:date="2020-04-29T14:04:00Z">
        <w:r w:rsidR="00A30A27">
          <w:rPr>
            <w:lang w:val="en-US"/>
          </w:rPr>
          <w:t xml:space="preserve">format </w:t>
        </w:r>
      </w:ins>
      <w:proofErr w:type="spellStart"/>
      <w:ins w:id="1083" w:author="Admin" w:date="2020-05-05T11:02:00Z">
        <w:r w:rsidR="006A0973">
          <w:rPr>
            <w:lang w:val="en-US"/>
          </w:rPr>
          <w:t>ortho</w:t>
        </w:r>
      </w:ins>
      <w:ins w:id="1084" w:author="Admin" w:date="2020-05-07T14:04:00Z">
        <w:r w:rsidR="003F2E84">
          <w:rPr>
            <w:lang w:val="en-US"/>
          </w:rPr>
          <w:t>gr</w:t>
        </w:r>
      </w:ins>
      <w:ins w:id="1085" w:author="Admin" w:date="2020-05-05T11:02:00Z">
        <w:r w:rsidR="006A0973">
          <w:rPr>
            <w:lang w:val="en-US"/>
          </w:rPr>
          <w:t>oup</w:t>
        </w:r>
        <w:proofErr w:type="spellEnd"/>
        <w:r w:rsidR="006A0973">
          <w:rPr>
            <w:lang w:val="en-US"/>
          </w:rPr>
          <w:t xml:space="preserve"> inf</w:t>
        </w:r>
      </w:ins>
      <w:ins w:id="1086" w:author="Admin" w:date="2020-05-05T11:03:00Z">
        <w:r w:rsidR="006A0973">
          <w:rPr>
            <w:lang w:val="en-US"/>
          </w:rPr>
          <w:t>o</w:t>
        </w:r>
      </w:ins>
      <w:ins w:id="1087" w:author="Admin" w:date="2020-05-05T11:02:00Z">
        <w:r w:rsidR="006A0973">
          <w:rPr>
            <w:lang w:val="en-US"/>
          </w:rPr>
          <w:t>r</w:t>
        </w:r>
      </w:ins>
      <w:ins w:id="1088" w:author="Admin" w:date="2020-05-05T11:03:00Z">
        <w:r w:rsidR="006A0973">
          <w:rPr>
            <w:lang w:val="en-US"/>
          </w:rPr>
          <w:t>mation</w:t>
        </w:r>
      </w:ins>
      <w:ins w:id="1089" w:author="Admin" w:date="2020-05-07T14:04:00Z">
        <w:r w:rsidR="00D0651A">
          <w:rPr>
            <w:lang w:val="en-US"/>
          </w:rPr>
          <w:t xml:space="preserve"> as</w:t>
        </w:r>
      </w:ins>
      <w:ins w:id="1090" w:author="Admin" w:date="2020-05-05T11:03:00Z">
        <w:r w:rsidR="006A0973">
          <w:rPr>
            <w:lang w:val="en-US"/>
          </w:rPr>
          <w:t xml:space="preserve">: </w:t>
        </w:r>
      </w:ins>
      <w:ins w:id="1091" w:author="Admin" w:date="2020-04-29T14:04:00Z">
        <w:r w:rsidR="00A30A27">
          <w:rPr>
            <w:lang w:val="en-US"/>
          </w:rPr>
          <w:t>&lt;</w:t>
        </w:r>
        <w:proofErr w:type="spellStart"/>
        <w:r w:rsidR="00A30A27">
          <w:rPr>
            <w:lang w:val="en-US"/>
          </w:rPr>
          <w:t>orthology</w:t>
        </w:r>
      </w:ins>
      <w:ins w:id="1092" w:author="Admin" w:date="2020-04-29T14:05:00Z">
        <w:r w:rsidR="00A30A27">
          <w:rPr>
            <w:lang w:val="en-US"/>
          </w:rPr>
          <w:t>_</w:t>
        </w:r>
      </w:ins>
      <w:ins w:id="1093" w:author="Admin" w:date="2020-04-29T14:04:00Z">
        <w:r w:rsidR="00A30A27">
          <w:rPr>
            <w:lang w:val="en-US"/>
          </w:rPr>
          <w:t>gourp</w:t>
        </w:r>
      </w:ins>
      <w:ins w:id="1094" w:author="Admin" w:date="2020-04-29T14:05:00Z">
        <w:r w:rsidR="00A30A27">
          <w:rPr>
            <w:lang w:val="en-US"/>
          </w:rPr>
          <w:t>_id</w:t>
        </w:r>
      </w:ins>
      <w:proofErr w:type="spellEnd"/>
      <w:ins w:id="1095" w:author="Admin" w:date="2020-04-29T14:04:00Z">
        <w:r w:rsidR="00A30A27">
          <w:rPr>
            <w:lang w:val="en-US"/>
          </w:rPr>
          <w:t>&gt;</w:t>
        </w:r>
      </w:ins>
      <w:ins w:id="1096" w:author="Admin" w:date="2020-04-29T14:05:00Z">
        <w:r w:rsidR="00A30A27">
          <w:rPr>
            <w:lang w:val="en-US"/>
          </w:rPr>
          <w:t>: gene_id1 gene_id2 …</w:t>
        </w:r>
      </w:ins>
      <w:ins w:id="1097" w:author="Admin" w:date="2020-05-05T11:03:00Z">
        <w:r w:rsidR="006A0973">
          <w:rPr>
            <w:lang w:val="en-US"/>
          </w:rPr>
          <w:t>,</w:t>
        </w:r>
      </w:ins>
      <w:ins w:id="1098" w:author="Admin" w:date="2020-04-29T14:05:00Z">
        <w:r w:rsidR="00A30A27">
          <w:rPr>
            <w:lang w:val="en-US"/>
          </w:rPr>
          <w:t xml:space="preserve"> with one line p</w:t>
        </w:r>
        <w:r w:rsidR="006A0973">
          <w:rPr>
            <w:lang w:val="en-US"/>
          </w:rPr>
          <w:t xml:space="preserve">er </w:t>
        </w:r>
        <w:proofErr w:type="spellStart"/>
        <w:r w:rsidR="006A0973">
          <w:rPr>
            <w:lang w:val="en-US"/>
          </w:rPr>
          <w:t>orthogroup</w:t>
        </w:r>
        <w:proofErr w:type="spellEnd"/>
        <w:r w:rsidR="006A0973">
          <w:rPr>
            <w:lang w:val="en-US"/>
          </w:rPr>
          <w:t xml:space="preserve"> (</w:t>
        </w:r>
        <w:proofErr w:type="spellStart"/>
        <w:r w:rsidR="006A0973">
          <w:rPr>
            <w:lang w:val="en-US"/>
          </w:rPr>
          <w:t>orthofinder</w:t>
        </w:r>
        <w:proofErr w:type="spellEnd"/>
        <w:r w:rsidR="006A0973">
          <w:rPr>
            <w:lang w:val="en-US"/>
          </w:rPr>
          <w:t xml:space="preserve"> </w:t>
        </w:r>
      </w:ins>
      <w:ins w:id="1099" w:author="Admin" w:date="2020-05-05T11:04:00Z">
        <w:r w:rsidR="006A0973">
          <w:rPr>
            <w:lang w:val="en-US"/>
          </w:rPr>
          <w:t xml:space="preserve">output </w:t>
        </w:r>
      </w:ins>
      <w:ins w:id="1100" w:author="Admin" w:date="2020-04-29T14:05:00Z">
        <w:r w:rsidR="006A0973">
          <w:rPr>
            <w:lang w:val="en-US"/>
          </w:rPr>
          <w:t>format)</w:t>
        </w:r>
      </w:ins>
      <w:ins w:id="1101" w:author="Admin" w:date="2020-04-29T14:06:00Z">
        <w:r w:rsidR="00A30A27">
          <w:rPr>
            <w:lang w:val="en-US"/>
          </w:rPr>
          <w:t>.</w:t>
        </w:r>
      </w:ins>
    </w:p>
    <w:p w:rsidR="00E048C7" w:rsidRPr="009F5854" w:rsidRDefault="00E048C7">
      <w:pPr>
        <w:spacing w:after="446"/>
        <w:rPr>
          <w:ins w:id="1102" w:author="Admin" w:date="2020-04-29T12:04:00Z"/>
          <w:lang w:val="en-US"/>
          <w:rPrChange w:id="1103" w:author="Admin" w:date="2020-04-29T22:58:00Z">
            <w:rPr>
              <w:ins w:id="1104" w:author="Admin" w:date="2020-04-29T12:04:00Z"/>
              <w:b/>
              <w:lang w:val="en-US"/>
            </w:rPr>
          </w:rPrChange>
        </w:rPr>
        <w:pPrChange w:id="1105" w:author="Admin" w:date="2020-05-05T11:34:00Z">
          <w:pPr>
            <w:spacing w:after="446"/>
            <w:ind w:left="25" w:firstLine="289"/>
          </w:pPr>
        </w:pPrChange>
      </w:pPr>
      <w:ins w:id="1106" w:author="Admin" w:date="2020-04-29T21:47:00Z">
        <w:r>
          <w:rPr>
            <w:lang w:val="en-US"/>
          </w:rPr>
          <w:t xml:space="preserve">Local variability hotspots identified with GCB </w:t>
        </w:r>
      </w:ins>
      <w:ins w:id="1107" w:author="Admin" w:date="2020-05-05T18:10:00Z">
        <w:r w:rsidR="00B56705">
          <w:rPr>
            <w:lang w:val="en-US"/>
          </w:rPr>
          <w:t xml:space="preserve">are often coincide with </w:t>
        </w:r>
      </w:ins>
      <w:ins w:id="1108" w:author="Admin" w:date="2020-04-29T21:52:00Z">
        <w:r>
          <w:rPr>
            <w:lang w:val="en-US"/>
          </w:rPr>
          <w:t xml:space="preserve">prophages and genomic islands. </w:t>
        </w:r>
      </w:ins>
      <w:ins w:id="1109" w:author="Admin" w:date="2020-05-05T11:05:00Z">
        <w:r w:rsidR="006A0973">
          <w:rPr>
            <w:lang w:val="en-US"/>
          </w:rPr>
          <w:t xml:space="preserve"> We compared identified hotspots to c</w:t>
        </w:r>
        <w:r w:rsidR="006A0973" w:rsidRPr="009F5854">
          <w:rPr>
            <w:lang w:val="en-US"/>
          </w:rPr>
          <w:t>urated literature-based dataset</w:t>
        </w:r>
        <w:r w:rsidR="00571D62">
          <w:rPr>
            <w:lang w:val="en-US"/>
          </w:rPr>
          <w:t xml:space="preserve"> [</w:t>
        </w:r>
      </w:ins>
      <w:proofErr w:type="spellStart"/>
      <w:ins w:id="1110" w:author="Admin" w:date="2020-05-05T11:59:00Z">
        <w:r w:rsidR="00087DA0" w:rsidRPr="00087DA0">
          <w:rPr>
            <w:rFonts w:cs="Arial"/>
            <w:color w:val="222222"/>
            <w:szCs w:val="20"/>
            <w:shd w:val="clear" w:color="auto" w:fill="FFFFFF"/>
            <w:lang w:val="en-US"/>
            <w:rPrChange w:id="1111" w:author="Admin" w:date="2020-05-05T11:59:00Z">
              <w:rPr>
                <w:rFonts w:ascii="Arial" w:hAnsi="Arial" w:cs="Arial"/>
                <w:color w:val="222222"/>
                <w:szCs w:val="20"/>
                <w:shd w:val="clear" w:color="auto" w:fill="FFFFFF"/>
              </w:rPr>
            </w:rPrChange>
          </w:rPr>
          <w:t>Bertelli</w:t>
        </w:r>
        <w:proofErr w:type="spellEnd"/>
        <w:r w:rsidR="00087DA0" w:rsidRPr="00087DA0">
          <w:rPr>
            <w:rFonts w:cs="Arial"/>
            <w:color w:val="222222"/>
            <w:szCs w:val="20"/>
            <w:shd w:val="clear" w:color="auto" w:fill="FFFFFF"/>
            <w:lang w:val="en-US"/>
            <w:rPrChange w:id="1112" w:author="Admin" w:date="2020-05-05T11:59:00Z">
              <w:rPr>
                <w:rFonts w:ascii="Arial" w:hAnsi="Arial" w:cs="Arial"/>
                <w:color w:val="222222"/>
                <w:szCs w:val="20"/>
                <w:shd w:val="clear" w:color="auto" w:fill="FFFFFF"/>
              </w:rPr>
            </w:rPrChange>
          </w:rPr>
          <w:t xml:space="preserve"> et al., 2019</w:t>
        </w:r>
      </w:ins>
      <w:ins w:id="1113" w:author="Admin" w:date="2020-05-05T11:05:00Z">
        <w:r w:rsidR="00571D62">
          <w:rPr>
            <w:lang w:val="en-US"/>
          </w:rPr>
          <w:t xml:space="preserve">] and obtained </w:t>
        </w:r>
      </w:ins>
      <w:ins w:id="1114" w:author="Admin" w:date="2020-05-05T11:06:00Z">
        <w:r w:rsidR="00571D62" w:rsidRPr="009F5854">
          <w:rPr>
            <w:lang w:val="en-US"/>
          </w:rPr>
          <w:t>0.</w:t>
        </w:r>
      </w:ins>
      <w:ins w:id="1115" w:author="Admin" w:date="2020-05-05T11:27:00Z">
        <w:r w:rsidR="00C64EAB">
          <w:rPr>
            <w:lang w:val="en-US"/>
          </w:rPr>
          <w:t>65</w:t>
        </w:r>
      </w:ins>
      <w:ins w:id="1116" w:author="Admin" w:date="2020-05-05T11:06:00Z">
        <w:r w:rsidR="00571D62">
          <w:rPr>
            <w:lang w:val="en-US"/>
          </w:rPr>
          <w:t xml:space="preserve"> </w:t>
        </w:r>
      </w:ins>
      <w:ins w:id="1117" w:author="Admin" w:date="2020-05-05T12:00:00Z">
        <w:r w:rsidR="00087DA0">
          <w:rPr>
            <w:lang w:val="en-US"/>
          </w:rPr>
          <w:t xml:space="preserve">mean </w:t>
        </w:r>
      </w:ins>
      <w:ins w:id="1118" w:author="Admin" w:date="2020-05-05T11:27:00Z">
        <w:r w:rsidR="00C64EAB">
          <w:rPr>
            <w:lang w:val="en-US"/>
          </w:rPr>
          <w:t>F1 score</w:t>
        </w:r>
      </w:ins>
      <w:ins w:id="1119" w:author="Admin" w:date="2020-05-05T11:28:00Z">
        <w:r w:rsidR="00087DA0">
          <w:rPr>
            <w:lang w:val="en-US"/>
          </w:rPr>
          <w:t xml:space="preserve"> (</w:t>
        </w:r>
        <w:r w:rsidR="00C64EAB">
          <w:rPr>
            <w:lang w:val="en-US"/>
          </w:rPr>
          <w:t xml:space="preserve">which </w:t>
        </w:r>
        <w:r w:rsidR="00C64EAB" w:rsidRPr="00C64EAB">
          <w:rPr>
            <w:lang w:val="en-US"/>
          </w:rPr>
          <w:t xml:space="preserve">is comparable to existing tools such as </w:t>
        </w:r>
        <w:proofErr w:type="spellStart"/>
        <w:r w:rsidR="00C64EAB" w:rsidRPr="00C64EAB">
          <w:rPr>
            <w:lang w:val="en-US"/>
          </w:rPr>
          <w:t>IslandPath</w:t>
        </w:r>
        <w:proofErr w:type="spellEnd"/>
        <w:r w:rsidR="00C64EAB" w:rsidRPr="00C64EAB">
          <w:rPr>
            <w:lang w:val="en-US"/>
          </w:rPr>
          <w:t xml:space="preserve">-DIMOB, </w:t>
        </w:r>
        <w:proofErr w:type="spellStart"/>
        <w:r w:rsidR="00C64EAB" w:rsidRPr="00C64EAB">
          <w:rPr>
            <w:lang w:val="en-US"/>
          </w:rPr>
          <w:t>GIHunter</w:t>
        </w:r>
        <w:proofErr w:type="spellEnd"/>
        <w:r w:rsidR="00C64EAB" w:rsidRPr="00C64EAB">
          <w:rPr>
            <w:lang w:val="en-US"/>
          </w:rPr>
          <w:t xml:space="preserve"> and </w:t>
        </w:r>
        <w:proofErr w:type="spellStart"/>
        <w:r w:rsidR="00C64EAB" w:rsidRPr="00C64EAB">
          <w:rPr>
            <w:lang w:val="en-US"/>
          </w:rPr>
          <w:t>IslandViewer</w:t>
        </w:r>
        <w:proofErr w:type="spellEnd"/>
        <w:r w:rsidR="00C64EAB" w:rsidRPr="00C64EAB">
          <w:rPr>
            <w:lang w:val="en-US"/>
          </w:rPr>
          <w:t xml:space="preserve"> 4</w:t>
        </w:r>
      </w:ins>
      <w:ins w:id="1120" w:author="Admin" w:date="2020-05-05T12:01:00Z">
        <w:r w:rsidR="00087DA0">
          <w:rPr>
            <w:lang w:val="en-US"/>
          </w:rPr>
          <w:t>),</w:t>
        </w:r>
      </w:ins>
      <w:ins w:id="1121" w:author="Admin" w:date="2020-05-05T18:11:00Z">
        <w:r w:rsidR="00B56705">
          <w:rPr>
            <w:lang w:val="en-US"/>
          </w:rPr>
          <w:t xml:space="preserve"> and</w:t>
        </w:r>
      </w:ins>
      <w:ins w:id="1122" w:author="Admin" w:date="2020-05-05T12:01:00Z">
        <w:r w:rsidR="00087DA0">
          <w:rPr>
            <w:lang w:val="en-US"/>
          </w:rPr>
          <w:t xml:space="preserve"> </w:t>
        </w:r>
      </w:ins>
      <w:ins w:id="1123" w:author="Admin" w:date="2020-05-05T18:11:00Z">
        <w:r w:rsidR="00B56705" w:rsidRPr="009413CB">
          <w:rPr>
            <w:sz w:val="22"/>
            <w:lang w:val="en-US"/>
          </w:rPr>
          <w:t>0</w:t>
        </w:r>
      </w:ins>
      <w:ins w:id="1124" w:author="Admin" w:date="2020-05-07T14:05:00Z">
        <w:r w:rsidR="0022036A">
          <w:rPr>
            <w:sz w:val="22"/>
            <w:lang w:val="en-US"/>
          </w:rPr>
          <w:t>.</w:t>
        </w:r>
      </w:ins>
      <w:ins w:id="1125" w:author="Admin" w:date="2020-05-05T18:11:00Z">
        <w:r w:rsidR="00B56705" w:rsidRPr="009413CB">
          <w:rPr>
            <w:sz w:val="22"/>
            <w:lang w:val="en-US"/>
          </w:rPr>
          <w:t>54</w:t>
        </w:r>
        <w:r w:rsidR="00B56705">
          <w:rPr>
            <w:sz w:val="22"/>
            <w:lang w:val="en-US"/>
          </w:rPr>
          <w:t xml:space="preserve"> </w:t>
        </w:r>
      </w:ins>
      <w:ins w:id="1126" w:author="Admin" w:date="2020-05-05T12:01:00Z">
        <w:r w:rsidR="00087DA0">
          <w:rPr>
            <w:lang w:val="en-US"/>
          </w:rPr>
          <w:t xml:space="preserve">mean </w:t>
        </w:r>
        <w:r w:rsidR="00B56705">
          <w:rPr>
            <w:lang w:val="en-US"/>
          </w:rPr>
          <w:t>precision</w:t>
        </w:r>
      </w:ins>
      <w:ins w:id="1127" w:author="Admin" w:date="2020-05-05T11:28:00Z">
        <w:r w:rsidR="00C64EAB">
          <w:rPr>
            <w:lang w:val="en-US"/>
          </w:rPr>
          <w:t>.</w:t>
        </w:r>
      </w:ins>
      <w:ins w:id="1128" w:author="Admin" w:date="2020-05-05T12:00:00Z">
        <w:r w:rsidR="00087DA0">
          <w:rPr>
            <w:lang w:val="en-US"/>
          </w:rPr>
          <w:t xml:space="preserve"> </w:t>
        </w:r>
      </w:ins>
      <w:ins w:id="1129" w:author="Admin" w:date="2020-05-05T11:32:00Z">
        <w:r w:rsidR="00C64EAB">
          <w:rPr>
            <w:lang w:val="en-US"/>
          </w:rPr>
          <w:t xml:space="preserve"> </w:t>
        </w:r>
      </w:ins>
      <w:ins w:id="1130" w:author="Admin" w:date="2020-05-05T11:34:00Z">
        <w:r w:rsidR="00C64EAB">
          <w:rPr>
            <w:lang w:val="en-US"/>
          </w:rPr>
          <w:t>C</w:t>
        </w:r>
      </w:ins>
      <w:ins w:id="1131" w:author="Admin" w:date="2020-05-05T11:32:00Z">
        <w:r w:rsidR="00C64EAB">
          <w:rPr>
            <w:lang w:val="en-US"/>
          </w:rPr>
          <w:t xml:space="preserve">omparison to </w:t>
        </w:r>
      </w:ins>
      <w:ins w:id="1132" w:author="Admin" w:date="2020-05-05T11:33:00Z">
        <w:r w:rsidR="00C64EAB">
          <w:rPr>
            <w:lang w:val="en-US"/>
          </w:rPr>
          <w:t xml:space="preserve">the </w:t>
        </w:r>
      </w:ins>
      <w:ins w:id="1133" w:author="Admin" w:date="2020-05-05T18:11:00Z">
        <w:r w:rsidR="00B56705">
          <w:rPr>
            <w:lang w:val="en-US"/>
          </w:rPr>
          <w:t xml:space="preserve">automatically generated </w:t>
        </w:r>
      </w:ins>
      <w:ins w:id="1134" w:author="Admin" w:date="2020-05-05T11:33:00Z">
        <w:r w:rsidR="00C64EAB">
          <w:rPr>
            <w:lang w:val="en-US"/>
          </w:rPr>
          <w:t>dataset gives much lower accuracy scores, s</w:t>
        </w:r>
      </w:ins>
      <w:ins w:id="1135" w:author="Admin" w:date="2020-05-05T11:31:00Z">
        <w:r w:rsidR="00C64EAB">
          <w:rPr>
            <w:lang w:val="en-US"/>
          </w:rPr>
          <w:t xml:space="preserve">ee S2 Text </w:t>
        </w:r>
      </w:ins>
      <w:ins w:id="1136" w:author="Admin" w:date="2020-05-05T11:32:00Z">
        <w:r w:rsidR="00C64EAB">
          <w:rPr>
            <w:lang w:val="en-US"/>
          </w:rPr>
          <w:t>for detailed information.</w:t>
        </w:r>
      </w:ins>
      <w:ins w:id="1137" w:author="Admin" w:date="2020-04-29T22:59:00Z">
        <w:r w:rsidR="009F5854">
          <w:rPr>
            <w:lang w:val="en-US"/>
          </w:rPr>
          <w:t xml:space="preserve"> </w:t>
        </w:r>
      </w:ins>
      <w:ins w:id="1138" w:author="Admin" w:date="2020-05-05T11:48:00Z">
        <w:r w:rsidR="0058356A">
          <w:rPr>
            <w:lang w:val="en-US"/>
          </w:rPr>
          <w:t xml:space="preserve">We conclude that </w:t>
        </w:r>
      </w:ins>
      <w:ins w:id="1139" w:author="Admin" w:date="2020-05-05T11:57:00Z">
        <w:r w:rsidR="0058356A">
          <w:rPr>
            <w:lang w:val="en-US"/>
          </w:rPr>
          <w:t xml:space="preserve">complexity </w:t>
        </w:r>
      </w:ins>
      <w:ins w:id="1140" w:author="Admin" w:date="2020-05-05T14:42:00Z">
        <w:r w:rsidR="00BA16C3">
          <w:rPr>
            <w:lang w:val="en-US"/>
          </w:rPr>
          <w:t>analysis</w:t>
        </w:r>
      </w:ins>
      <w:ins w:id="1141" w:author="Admin" w:date="2020-05-05T11:57:00Z">
        <w:r w:rsidR="0058356A">
          <w:rPr>
            <w:lang w:val="en-US"/>
          </w:rPr>
          <w:t xml:space="preserve"> should be considered </w:t>
        </w:r>
      </w:ins>
      <w:ins w:id="1142" w:author="Admin" w:date="2020-05-05T11:58:00Z">
        <w:r w:rsidR="0058356A">
          <w:rPr>
            <w:lang w:val="en-US"/>
          </w:rPr>
          <w:t xml:space="preserve">as a helper in </w:t>
        </w:r>
      </w:ins>
      <w:ins w:id="1143" w:author="Admin" w:date="2020-05-05T11:57:00Z">
        <w:r w:rsidR="0058356A">
          <w:rPr>
            <w:lang w:val="en-US"/>
          </w:rPr>
          <w:t xml:space="preserve">explorative analysis </w:t>
        </w:r>
      </w:ins>
      <w:ins w:id="1144" w:author="Admin" w:date="2020-05-05T11:58:00Z">
        <w:r w:rsidR="00087DA0">
          <w:rPr>
            <w:lang w:val="en-US"/>
          </w:rPr>
          <w:t>of</w:t>
        </w:r>
      </w:ins>
      <w:ins w:id="1145" w:author="Admin" w:date="2020-05-05T11:57:00Z">
        <w:r w:rsidR="0058356A">
          <w:rPr>
            <w:lang w:val="en-US"/>
          </w:rPr>
          <w:t xml:space="preserve"> genomic islands</w:t>
        </w:r>
      </w:ins>
      <w:ins w:id="1146" w:author="Admin" w:date="2020-05-07T22:18:00Z">
        <w:r w:rsidR="005E03EE">
          <w:rPr>
            <w:lang w:val="en-US"/>
          </w:rPr>
          <w:t xml:space="preserve"> or prophages</w:t>
        </w:r>
      </w:ins>
      <w:ins w:id="1147" w:author="Admin" w:date="2020-05-05T11:58:00Z">
        <w:r w:rsidR="00087DA0">
          <w:rPr>
            <w:lang w:val="en-US"/>
          </w:rPr>
          <w:t xml:space="preserve">, </w:t>
        </w:r>
      </w:ins>
      <w:ins w:id="1148" w:author="Admin" w:date="2020-05-05T12:01:00Z">
        <w:r w:rsidR="00087DA0">
          <w:rPr>
            <w:lang w:val="en-US"/>
          </w:rPr>
          <w:t>but should</w:t>
        </w:r>
      </w:ins>
      <w:ins w:id="1149" w:author="Admin" w:date="2020-05-05T12:06:00Z">
        <w:r w:rsidR="00087DA0">
          <w:rPr>
            <w:lang w:val="en-US"/>
          </w:rPr>
          <w:t xml:space="preserve"> </w:t>
        </w:r>
      </w:ins>
      <w:ins w:id="1150" w:author="Admin" w:date="2020-05-05T12:01:00Z">
        <w:r w:rsidR="00087DA0">
          <w:rPr>
            <w:lang w:val="en-US"/>
          </w:rPr>
          <w:t xml:space="preserve">not be used as </w:t>
        </w:r>
        <w:proofErr w:type="gramStart"/>
        <w:r w:rsidR="00087DA0">
          <w:rPr>
            <w:lang w:val="en-US"/>
          </w:rPr>
          <w:t>a genomic island</w:t>
        </w:r>
      </w:ins>
      <w:ins w:id="1151" w:author="Admin" w:date="2020-05-05T12:02:00Z">
        <w:r w:rsidR="00087DA0">
          <w:rPr>
            <w:lang w:val="en-US"/>
          </w:rPr>
          <w:t xml:space="preserve"> predictions</w:t>
        </w:r>
        <w:proofErr w:type="gramEnd"/>
        <w:r w:rsidR="00087DA0">
          <w:rPr>
            <w:lang w:val="en-US"/>
          </w:rPr>
          <w:t xml:space="preserve"> without additional analysis</w:t>
        </w:r>
      </w:ins>
      <w:ins w:id="1152" w:author="Admin" w:date="2020-05-05T11:57:00Z">
        <w:r w:rsidR="00087DA0">
          <w:rPr>
            <w:lang w:val="en-US"/>
          </w:rPr>
          <w:t xml:space="preserve">. </w:t>
        </w:r>
      </w:ins>
      <w:ins w:id="1153" w:author="Admin" w:date="2020-05-05T11:58:00Z">
        <w:r w:rsidR="00087DA0">
          <w:rPr>
            <w:lang w:val="en-US"/>
          </w:rPr>
          <w:t xml:space="preserve">This is </w:t>
        </w:r>
      </w:ins>
      <w:ins w:id="1154" w:author="Admin" w:date="2020-05-05T12:06:00Z">
        <w:r w:rsidR="00087DA0">
          <w:rPr>
            <w:lang w:val="en-US"/>
          </w:rPr>
          <w:t xml:space="preserve">because </w:t>
        </w:r>
      </w:ins>
      <w:ins w:id="1155" w:author="Admin" w:date="2020-05-05T14:29:00Z">
        <w:r w:rsidR="001441D1">
          <w:rPr>
            <w:lang w:val="en-US"/>
          </w:rPr>
          <w:t>hotspots</w:t>
        </w:r>
      </w:ins>
      <w:ins w:id="1156" w:author="Admin" w:date="2020-04-29T23:00:00Z">
        <w:r w:rsidR="009F5854">
          <w:rPr>
            <w:lang w:val="en-US"/>
          </w:rPr>
          <w:t xml:space="preserve"> </w:t>
        </w:r>
      </w:ins>
      <w:ins w:id="1157" w:author="Admin" w:date="2020-05-05T14:28:00Z">
        <w:r w:rsidR="001441D1">
          <w:rPr>
            <w:lang w:val="en-US"/>
          </w:rPr>
          <w:t xml:space="preserve">may be </w:t>
        </w:r>
      </w:ins>
      <w:ins w:id="1158" w:author="Admin" w:date="2020-04-29T23:02:00Z">
        <w:r w:rsidR="009F5854">
          <w:rPr>
            <w:lang w:val="en-US"/>
          </w:rPr>
          <w:t>of</w:t>
        </w:r>
      </w:ins>
      <w:ins w:id="1159" w:author="Admin" w:date="2020-05-05T14:42:00Z">
        <w:r w:rsidR="00BA16C3">
          <w:rPr>
            <w:lang w:val="en-US"/>
          </w:rPr>
          <w:t xml:space="preserve"> a</w:t>
        </w:r>
      </w:ins>
      <w:ins w:id="1160" w:author="Admin" w:date="2020-04-29T23:02:00Z">
        <w:r w:rsidR="009F5854">
          <w:rPr>
            <w:lang w:val="en-US"/>
          </w:rPr>
          <w:t xml:space="preserve"> different (</w:t>
        </w:r>
      </w:ins>
      <w:ins w:id="1161" w:author="Admin" w:date="2020-05-07T14:05:00Z">
        <w:r w:rsidR="0022036A">
          <w:rPr>
            <w:lang w:val="en-US"/>
          </w:rPr>
          <w:t>often</w:t>
        </w:r>
      </w:ins>
      <w:ins w:id="1162" w:author="Admin" w:date="2020-05-05T14:42:00Z">
        <w:r w:rsidR="00BA16C3">
          <w:rPr>
            <w:lang w:val="en-US"/>
          </w:rPr>
          <w:t xml:space="preserve"> </w:t>
        </w:r>
      </w:ins>
      <w:ins w:id="1163" w:author="Admin" w:date="2020-04-29T23:02:00Z">
        <w:r w:rsidR="009F5854">
          <w:rPr>
            <w:lang w:val="en-US"/>
          </w:rPr>
          <w:t>unknown) origin.</w:t>
        </w:r>
      </w:ins>
      <w:ins w:id="1164" w:author="Admin" w:date="2020-05-07T22:18:00Z">
        <w:r w:rsidR="005E03EE">
          <w:rPr>
            <w:lang w:val="en-US"/>
          </w:rPr>
          <w:t xml:space="preserve"> </w:t>
        </w:r>
      </w:ins>
    </w:p>
    <w:p w:rsidR="006F1D1F" w:rsidRPr="006F1D1F" w:rsidDel="001441D1" w:rsidRDefault="006F1D1F">
      <w:pPr>
        <w:spacing w:after="446"/>
        <w:ind w:left="25" w:firstLine="289"/>
        <w:rPr>
          <w:del w:id="1165" w:author="Admin" w:date="2020-05-05T14:29:00Z"/>
          <w:b/>
          <w:lang w:val="en-US"/>
          <w:rPrChange w:id="1166" w:author="Admin" w:date="2020-04-29T12:04:00Z">
            <w:rPr>
              <w:del w:id="1167" w:author="Admin" w:date="2020-05-05T14:29:00Z"/>
              <w:lang w:val="en-US"/>
            </w:rPr>
          </w:rPrChange>
        </w:rPr>
      </w:pPr>
    </w:p>
    <w:p w:rsidR="004B7985" w:rsidRDefault="00CD6C6B">
      <w:pPr>
        <w:pStyle w:val="Heading1"/>
        <w:ind w:left="509" w:hanging="484"/>
      </w:pPr>
      <w:proofErr w:type="spellStart"/>
      <w:r>
        <w:t>Discussion</w:t>
      </w:r>
      <w:proofErr w:type="spellEnd"/>
    </w:p>
    <w:p w:rsidR="004B7985" w:rsidRPr="002E1375" w:rsidRDefault="00CD6C6B">
      <w:pPr>
        <w:spacing w:after="0"/>
        <w:ind w:left="28"/>
        <w:rPr>
          <w:lang w:val="en-US"/>
        </w:rPr>
      </w:pPr>
      <w:proofErr w:type="spellStart"/>
      <w:r w:rsidRPr="002E1375">
        <w:rPr>
          <w:lang w:val="en-US"/>
        </w:rPr>
        <w:t>Synteny</w:t>
      </w:r>
      <w:proofErr w:type="spellEnd"/>
      <w:r w:rsidRPr="002E1375">
        <w:rPr>
          <w:lang w:val="en-US"/>
        </w:rPr>
        <w:t xml:space="preserve"> visualization tools (</w:t>
      </w:r>
      <w:del w:id="1168" w:author="Admin" w:date="2020-04-09T13:38:00Z">
        <w:r w:rsidRPr="002E1375" w:rsidDel="00C9397F">
          <w:rPr>
            <w:lang w:val="en-US"/>
          </w:rPr>
          <w:delText>i.</w:delText>
        </w:r>
      </w:del>
      <w:r w:rsidRPr="002E1375">
        <w:rPr>
          <w:lang w:val="en-US"/>
        </w:rPr>
        <w:t>e.</w:t>
      </w:r>
      <w:ins w:id="1169" w:author="Admin" w:date="2020-04-09T13:38:00Z">
        <w:r w:rsidR="00C9397F">
          <w:rPr>
            <w:lang w:val="en-US"/>
          </w:rPr>
          <w:t>g.</w:t>
        </w:r>
      </w:ins>
      <w:r w:rsidRPr="002E1375">
        <w:rPr>
          <w:lang w:val="en-US"/>
        </w:rPr>
        <w:t xml:space="preserve"> Mauve [22], BRIG [36], </w:t>
      </w:r>
      <w:proofErr w:type="spellStart"/>
      <w:r w:rsidRPr="002E1375">
        <w:rPr>
          <w:lang w:val="en-US"/>
        </w:rPr>
        <w:t>genePlotR</w:t>
      </w:r>
      <w:proofErr w:type="spellEnd"/>
      <w:r w:rsidRPr="002E1375">
        <w:rPr>
          <w:lang w:val="en-US"/>
        </w:rPr>
        <w:t>) are often used for genome comparative studies. Such tools allow visual inspection of large and small genome rearrangements. The number of genomes which can be effectively compared with such approach ranges from a few to several dozens. Meanwhile, hundreds and even thousands of genomes are available for some species now. This large amount of genomes may be used to gain new information about genome variability, genome architecture, and structure of operons. To analyze efficiently large sets of genomes we propose a graph-based approach, in which genes are represented with nodes that are connected depending on their co-localization (neighborhood).</w:t>
      </w:r>
    </w:p>
    <w:p w:rsidR="004B7985" w:rsidRPr="002E1375" w:rsidRDefault="00CD6C6B">
      <w:pPr>
        <w:spacing w:after="0"/>
        <w:ind w:left="25" w:firstLine="283"/>
        <w:rPr>
          <w:lang w:val="en-US"/>
        </w:rPr>
      </w:pPr>
      <w:r w:rsidRPr="002E1375">
        <w:rPr>
          <w:lang w:val="en-US"/>
        </w:rPr>
        <w:t xml:space="preserve">Graphs were previously applied to analyze genome changes in a form of breakpoint graphs [37], which is useful to reconstruct possible ancestral states but, in our opinion, are not convenient for visualization properties. They also were used to represent known genome variants to increase mapping quality [38]. To our knowledge, gene neighborhood graph visualization is available only in </w:t>
      </w:r>
      <w:proofErr w:type="spellStart"/>
      <w:r w:rsidRPr="002E1375">
        <w:rPr>
          <w:lang w:val="en-US"/>
        </w:rPr>
        <w:t>FindMyFriends</w:t>
      </w:r>
      <w:proofErr w:type="spellEnd"/>
      <w:r w:rsidRPr="002E1375">
        <w:rPr>
          <w:lang w:val="en-US"/>
        </w:rPr>
        <w:t xml:space="preserve"> R package beside GCB.</w:t>
      </w:r>
    </w:p>
    <w:p w:rsidR="004B7985" w:rsidRPr="002E1375" w:rsidRDefault="00CD6C6B">
      <w:pPr>
        <w:ind w:left="25" w:firstLine="294"/>
        <w:rPr>
          <w:lang w:val="en-US"/>
        </w:rPr>
      </w:pPr>
      <w:r w:rsidRPr="002E1375">
        <w:rPr>
          <w:lang w:val="en-US"/>
        </w:rPr>
        <w:t>Graph representation of a set of genomes and selecting a subgraph representing a region of interest facilitates answering the following questions. Is a gene (operon) located in the same context in all genomes? If not, then what alternatives are present? Which parts of a gene set (operon) are conservative and which are variable? Which genomes contain some particular combination of genes?</w:t>
      </w:r>
    </w:p>
    <w:p w:rsidR="004B7985" w:rsidRPr="002E1375" w:rsidRDefault="00CD6C6B">
      <w:pPr>
        <w:spacing w:after="0"/>
        <w:ind w:left="25" w:firstLine="283"/>
        <w:rPr>
          <w:lang w:val="en-US"/>
        </w:rPr>
      </w:pPr>
      <w:r w:rsidRPr="002E1375">
        <w:rPr>
          <w:lang w:val="en-US"/>
        </w:rPr>
        <w:t>Hotspots of genome variability were described for a number of bacterial species. In [32] the authors analyzed HGT hot spots for 80 bacterial species. They concluded that many hotspots lack mobile genetic elements and proposed that homologous recombination is mainly responsible for the variability of those loci. The factors that determine the location of hot spots, their emergence, and elimination, are still an open question.</w:t>
      </w:r>
    </w:p>
    <w:p w:rsidR="004B7985" w:rsidRPr="002E1375" w:rsidRDefault="00CD6C6B">
      <w:pPr>
        <w:spacing w:after="16"/>
        <w:ind w:left="25" w:firstLine="283"/>
        <w:rPr>
          <w:lang w:val="en-US"/>
        </w:rPr>
      </w:pPr>
      <w:r w:rsidRPr="002E1375">
        <w:rPr>
          <w:lang w:val="en-US"/>
        </w:rPr>
        <w:t xml:space="preserve">We implemented a method for quantification of local genome variability based on the number of unique paths in a subgraph. To our knowledge, it is the first tool that allows </w:t>
      </w:r>
      <w:r w:rsidRPr="002E1375">
        <w:rPr>
          <w:lang w:val="en-US"/>
        </w:rPr>
        <w:lastRenderedPageBreak/>
        <w:t xml:space="preserve">quantification of genome variability based on a user-defined set of genomes. GCB provides a way to study dynamics of variability hot spots, changes in their intensity and location on different levels ranging from </w:t>
      </w:r>
      <w:proofErr w:type="spellStart"/>
      <w:r w:rsidRPr="002E1375">
        <w:rPr>
          <w:lang w:val="en-US"/>
        </w:rPr>
        <w:t>intraspecies</w:t>
      </w:r>
      <w:proofErr w:type="spellEnd"/>
      <w:r w:rsidRPr="002E1375">
        <w:rPr>
          <w:lang w:val="en-US"/>
        </w:rPr>
        <w:t xml:space="preserve"> structures like </w:t>
      </w:r>
      <w:proofErr w:type="spellStart"/>
      <w:r w:rsidRPr="002E1375">
        <w:rPr>
          <w:lang w:val="en-US"/>
        </w:rPr>
        <w:t>phylogroups</w:t>
      </w:r>
      <w:proofErr w:type="spellEnd"/>
      <w:r w:rsidRPr="002E1375">
        <w:rPr>
          <w:lang w:val="en-US"/>
        </w:rPr>
        <w:t xml:space="preserve"> or ecotypes to interspecies and </w:t>
      </w:r>
      <w:proofErr w:type="spellStart"/>
      <w:r w:rsidRPr="002E1375">
        <w:rPr>
          <w:lang w:val="en-US"/>
        </w:rPr>
        <w:t>intergenus</w:t>
      </w:r>
      <w:proofErr w:type="spellEnd"/>
      <w:r w:rsidRPr="002E1375">
        <w:rPr>
          <w:lang w:val="en-US"/>
        </w:rPr>
        <w:t xml:space="preserve"> comparisons.</w:t>
      </w:r>
    </w:p>
    <w:p w:rsidR="004B7985" w:rsidRPr="002E1375" w:rsidRDefault="00CD6C6B">
      <w:pPr>
        <w:spacing w:after="0"/>
        <w:ind w:left="25" w:firstLine="291"/>
        <w:rPr>
          <w:lang w:val="en-US"/>
        </w:rPr>
      </w:pPr>
      <w:r w:rsidRPr="002E1375">
        <w:rPr>
          <w:lang w:val="en-US"/>
        </w:rPr>
        <w:t xml:space="preserve">We compared variability profiles between different species and, in the case of </w:t>
      </w:r>
      <w:r w:rsidRPr="002E1375">
        <w:rPr>
          <w:i/>
          <w:lang w:val="en-US"/>
        </w:rPr>
        <w:t>E. coli</w:t>
      </w:r>
      <w:r w:rsidRPr="002E1375">
        <w:rPr>
          <w:lang w:val="en-US"/>
        </w:rPr>
        <w:t xml:space="preserve">, between different </w:t>
      </w:r>
      <w:proofErr w:type="spellStart"/>
      <w:r w:rsidRPr="002E1375">
        <w:rPr>
          <w:lang w:val="en-US"/>
        </w:rPr>
        <w:t>phylogroups</w:t>
      </w:r>
      <w:proofErr w:type="spellEnd"/>
      <w:r w:rsidRPr="002E1375">
        <w:rPr>
          <w:lang w:val="en-US"/>
        </w:rPr>
        <w:t xml:space="preserve">. We observed that, as a rule, when genomes are close enough for the large </w:t>
      </w:r>
      <w:proofErr w:type="spellStart"/>
      <w:r w:rsidRPr="002E1375">
        <w:rPr>
          <w:lang w:val="en-US"/>
        </w:rPr>
        <w:t>synteny</w:t>
      </w:r>
      <w:proofErr w:type="spellEnd"/>
      <w:r w:rsidRPr="002E1375">
        <w:rPr>
          <w:lang w:val="en-US"/>
        </w:rPr>
        <w:t xml:space="preserve"> blocks to be detected (with blast or </w:t>
      </w:r>
      <w:proofErr w:type="spellStart"/>
      <w:r w:rsidRPr="002E1375">
        <w:rPr>
          <w:lang w:val="en-US"/>
        </w:rPr>
        <w:t>nucmer</w:t>
      </w:r>
      <w:proofErr w:type="spellEnd"/>
      <w:r w:rsidRPr="002E1375">
        <w:rPr>
          <w:lang w:val="en-US"/>
        </w:rPr>
        <w:t xml:space="preserve"> tool), then complexity profiles look similar: the regions with high complexity values are surrounded with low complexity regions forming the same conservative context in different groups of organisms. The analysis of complexity profiles of </w:t>
      </w:r>
      <w:r w:rsidRPr="002E1375">
        <w:rPr>
          <w:i/>
          <w:lang w:val="en-US"/>
        </w:rPr>
        <w:t xml:space="preserve">E. coli </w:t>
      </w:r>
      <w:r w:rsidRPr="002E1375">
        <w:rPr>
          <w:lang w:val="en-US"/>
        </w:rPr>
        <w:t>revealed that many hotspots are located in the prophage or pathogenicity islands integration sites, and site-specific mechanisms could govern their conservative location. Some hotspots lack such factors and reasons for their conservative location are still to be elucidated.</w:t>
      </w:r>
    </w:p>
    <w:p w:rsidR="004B7985" w:rsidRPr="002E1375" w:rsidRDefault="00CD6C6B">
      <w:pPr>
        <w:spacing w:after="0"/>
        <w:ind w:left="25" w:firstLine="307"/>
        <w:rPr>
          <w:lang w:val="en-US"/>
        </w:rPr>
      </w:pPr>
      <w:r w:rsidRPr="002E1375">
        <w:rPr>
          <w:lang w:val="en-US"/>
        </w:rPr>
        <w:t xml:space="preserve">The here proposed approach is not universal, for example, it is not suited for the detection of large genomic rearrangements (larger than window parameter, usually several </w:t>
      </w:r>
      <w:proofErr w:type="spellStart"/>
      <w:r w:rsidRPr="002E1375">
        <w:rPr>
          <w:lang w:val="en-US"/>
        </w:rPr>
        <w:t>dozens</w:t>
      </w:r>
      <w:proofErr w:type="spellEnd"/>
      <w:r w:rsidRPr="002E1375">
        <w:rPr>
          <w:lang w:val="en-US"/>
        </w:rPr>
        <w:t xml:space="preserve"> genes) or changes in noncoding parts of the genome. Our methodology has also some limitations coming from its dependence on </w:t>
      </w:r>
      <w:proofErr w:type="spellStart"/>
      <w:r w:rsidRPr="002E1375">
        <w:rPr>
          <w:lang w:val="en-US"/>
        </w:rPr>
        <w:t>orthology</w:t>
      </w:r>
      <w:proofErr w:type="spellEnd"/>
      <w:r w:rsidRPr="002E1375">
        <w:rPr>
          <w:lang w:val="en-US"/>
        </w:rPr>
        <w:t xml:space="preserve"> inference accuracy. Here we used </w:t>
      </w:r>
      <w:proofErr w:type="spellStart"/>
      <w:r w:rsidRPr="002E1375">
        <w:rPr>
          <w:lang w:val="en-US"/>
        </w:rPr>
        <w:t>orthofinder</w:t>
      </w:r>
      <w:proofErr w:type="spellEnd"/>
      <w:r w:rsidRPr="002E1375">
        <w:rPr>
          <w:lang w:val="en-US"/>
        </w:rPr>
        <w:t xml:space="preserve"> tool [17], which uses MCL graph clustering algorithm based on gene length normalized blast scores. We find this tool to be optimal in terms of efficiency and accuracy</w:t>
      </w:r>
      <w:ins w:id="1170" w:author="Admin" w:date="2020-04-14T15:30:00Z">
        <w:r w:rsidR="003B3125">
          <w:rPr>
            <w:lang w:val="en-US"/>
          </w:rPr>
          <w:t>. Still,</w:t>
        </w:r>
      </w:ins>
      <w:del w:id="1171" w:author="Admin" w:date="2020-04-14T15:30:00Z">
        <w:r w:rsidRPr="002E1375" w:rsidDel="003B3125">
          <w:rPr>
            <w:lang w:val="en-US"/>
          </w:rPr>
          <w:delText>.</w:delText>
        </w:r>
      </w:del>
      <w:r w:rsidRPr="002E1375">
        <w:rPr>
          <w:lang w:val="en-US"/>
        </w:rPr>
        <w:t xml:space="preserve"> </w:t>
      </w:r>
      <w:del w:id="1172" w:author="Admin" w:date="2020-04-14T15:29:00Z">
        <w:r w:rsidRPr="002E1375" w:rsidDel="003B3125">
          <w:rPr>
            <w:lang w:val="en-US"/>
          </w:rPr>
          <w:delText xml:space="preserve">On the other hand, it doesn’t take into account phylogenetic information and syntenic relationships between different genomes, and erroneous homology inference sometimes occurs. </w:delText>
        </w:r>
      </w:del>
      <w:del w:id="1173" w:author="Admin" w:date="2020-04-14T15:30:00Z">
        <w:r w:rsidRPr="002E1375" w:rsidDel="003B3125">
          <w:rPr>
            <w:lang w:val="en-US"/>
          </w:rPr>
          <w:delText>P</w:delText>
        </w:r>
      </w:del>
      <w:ins w:id="1174" w:author="Admin" w:date="2020-04-14T15:30:00Z">
        <w:r w:rsidR="003B3125">
          <w:rPr>
            <w:lang w:val="en-US"/>
          </w:rPr>
          <w:t>p</w:t>
        </w:r>
      </w:ins>
      <w:r w:rsidRPr="002E1375">
        <w:rPr>
          <w:lang w:val="en-US"/>
        </w:rPr>
        <w:t xml:space="preserve">aralogous genes may be attributed to one </w:t>
      </w:r>
      <w:proofErr w:type="spellStart"/>
      <w:ins w:id="1175" w:author="Admin" w:date="2020-04-14T15:30:00Z">
        <w:r w:rsidR="003B3125">
          <w:rPr>
            <w:lang w:val="en-US"/>
          </w:rPr>
          <w:t>ortho</w:t>
        </w:r>
      </w:ins>
      <w:r w:rsidRPr="002E1375">
        <w:rPr>
          <w:lang w:val="en-US"/>
        </w:rPr>
        <w:t>group</w:t>
      </w:r>
      <w:proofErr w:type="spellEnd"/>
      <w:del w:id="1176" w:author="Admin" w:date="2020-04-14T15:30:00Z">
        <w:r w:rsidRPr="002E1375" w:rsidDel="003B3125">
          <w:rPr>
            <w:lang w:val="en-US"/>
          </w:rPr>
          <w:delText xml:space="preserve">. In this case, the </w:delText>
        </w:r>
      </w:del>
      <w:ins w:id="1177" w:author="Admin" w:date="2020-04-14T15:30:00Z">
        <w:r w:rsidR="003B3125">
          <w:rPr>
            <w:lang w:val="en-US"/>
          </w:rPr>
          <w:t xml:space="preserve"> which makes </w:t>
        </w:r>
      </w:ins>
      <w:r w:rsidRPr="002E1375">
        <w:rPr>
          <w:lang w:val="en-US"/>
        </w:rPr>
        <w:t xml:space="preserve">graph representation of the context </w:t>
      </w:r>
      <w:del w:id="1178" w:author="Admin" w:date="2020-04-14T15:30:00Z">
        <w:r w:rsidRPr="002E1375" w:rsidDel="003B3125">
          <w:rPr>
            <w:lang w:val="en-US"/>
          </w:rPr>
          <w:delText xml:space="preserve">becomes </w:delText>
        </w:r>
      </w:del>
      <w:r w:rsidRPr="002E1375">
        <w:rPr>
          <w:lang w:val="en-US"/>
        </w:rPr>
        <w:t>problematic</w:t>
      </w:r>
      <w:r w:rsidRPr="00D22112">
        <w:rPr>
          <w:lang w:val="en-US"/>
        </w:rPr>
        <w:t xml:space="preserve">. </w:t>
      </w:r>
      <w:ins w:id="1179" w:author="Admin" w:date="2020-05-06T14:34:00Z">
        <w:r w:rsidR="002E73DC" w:rsidRPr="00D22112">
          <w:rPr>
            <w:lang w:val="en-US"/>
          </w:rPr>
          <w:t>W</w:t>
        </w:r>
        <w:r w:rsidR="002E73DC" w:rsidRPr="00D22112">
          <w:rPr>
            <w:lang w:val="en-US"/>
            <w:rPrChange w:id="1180" w:author="Admin" w:date="2020-05-06T14:35:00Z">
              <w:rPr>
                <w:highlight w:val="yellow"/>
                <w:lang w:val="en-US"/>
              </w:rPr>
            </w:rPrChange>
          </w:rPr>
          <w:t xml:space="preserve">e observed that on the average 0.5% of all </w:t>
        </w:r>
        <w:proofErr w:type="spellStart"/>
        <w:r w:rsidR="002E73DC" w:rsidRPr="00D22112">
          <w:rPr>
            <w:lang w:val="en-US"/>
            <w:rPrChange w:id="1181" w:author="Admin" w:date="2020-05-06T14:35:00Z">
              <w:rPr>
                <w:highlight w:val="yellow"/>
                <w:lang w:val="en-US"/>
              </w:rPr>
            </w:rPrChange>
          </w:rPr>
          <w:t>orthogroups</w:t>
        </w:r>
        <w:proofErr w:type="spellEnd"/>
        <w:r w:rsidR="002E73DC" w:rsidRPr="00D22112">
          <w:rPr>
            <w:lang w:val="en-US"/>
            <w:rPrChange w:id="1182" w:author="Admin" w:date="2020-05-06T14:35:00Z">
              <w:rPr>
                <w:highlight w:val="yellow"/>
                <w:lang w:val="en-US"/>
              </w:rPr>
            </w:rPrChange>
          </w:rPr>
          <w:t xml:space="preserve"> per genome </w:t>
        </w:r>
        <w:r w:rsidR="002E73DC" w:rsidRPr="00D22112">
          <w:rPr>
            <w:lang w:val="en-US"/>
          </w:rPr>
          <w:t xml:space="preserve">contains at least one paralogues gene; but among all </w:t>
        </w:r>
        <w:proofErr w:type="spellStart"/>
        <w:r w:rsidR="002E73DC" w:rsidRPr="00D22112">
          <w:rPr>
            <w:lang w:val="en-US"/>
          </w:rPr>
          <w:t>orthogroups</w:t>
        </w:r>
        <w:proofErr w:type="spellEnd"/>
        <w:r w:rsidR="002E73DC" w:rsidRPr="00D22112">
          <w:rPr>
            <w:lang w:val="en-US"/>
          </w:rPr>
          <w:t xml:space="preserve"> inferred for the species the proportion of </w:t>
        </w:r>
        <w:proofErr w:type="spellStart"/>
        <w:r w:rsidR="002E73DC" w:rsidRPr="00D22112">
          <w:rPr>
            <w:lang w:val="en-US"/>
          </w:rPr>
          <w:t>orthogroups</w:t>
        </w:r>
        <w:proofErr w:type="spellEnd"/>
        <w:r w:rsidR="002E73DC" w:rsidRPr="00D22112">
          <w:rPr>
            <w:lang w:val="en-US"/>
          </w:rPr>
          <w:t xml:space="preserve"> with paralogs is almost </w:t>
        </w:r>
        <w:r w:rsidR="002E73DC" w:rsidRPr="00D22112">
          <w:rPr>
            <w:lang w:val="en-US"/>
            <w:rPrChange w:id="1183" w:author="Admin" w:date="2020-05-06T14:35:00Z">
              <w:rPr>
                <w:highlight w:val="yellow"/>
                <w:lang w:val="en-US"/>
              </w:rPr>
            </w:rPrChange>
          </w:rPr>
          <w:t>16%</w:t>
        </w:r>
        <w:r w:rsidR="002E73DC">
          <w:rPr>
            <w:lang w:val="en-US"/>
          </w:rPr>
          <w:t xml:space="preserve"> (see S1 Table for information for each species individually, code is available at </w:t>
        </w:r>
        <w:r w:rsidR="002E73DC">
          <w:fldChar w:fldCharType="begin"/>
        </w:r>
        <w:r w:rsidR="002E73DC" w:rsidRPr="00210CC4">
          <w:rPr>
            <w:lang w:val="en-US"/>
          </w:rPr>
          <w:instrText xml:space="preserve"> HYPERLINK "https://github.com/paraslonic/GCBPaperCode/tree/master/GeneCount" </w:instrText>
        </w:r>
        <w:r w:rsidR="002E73DC">
          <w:fldChar w:fldCharType="separate"/>
        </w:r>
        <w:r w:rsidR="002E73DC" w:rsidRPr="00210CC4">
          <w:rPr>
            <w:rStyle w:val="Hyperlink"/>
            <w:lang w:val="en-US"/>
          </w:rPr>
          <w:t>https://github.com/paraslonic/GCBPaperCode/tree/master/GeneCount</w:t>
        </w:r>
        <w:r w:rsidR="002E73DC">
          <w:fldChar w:fldCharType="end"/>
        </w:r>
        <w:r w:rsidR="002E73DC">
          <w:rPr>
            <w:lang w:val="en-US"/>
          </w:rPr>
          <w:t>).</w:t>
        </w:r>
      </w:ins>
      <w:ins w:id="1184" w:author="Admin" w:date="2020-04-14T15:39:00Z">
        <w:r w:rsidR="004C4976">
          <w:rPr>
            <w:lang w:val="en-US"/>
          </w:rPr>
          <w:t xml:space="preserve"> </w:t>
        </w:r>
      </w:ins>
      <w:ins w:id="1185" w:author="Admin" w:date="2020-04-14T15:31:00Z">
        <w:r w:rsidR="003B3125">
          <w:rPr>
            <w:lang w:val="en-US"/>
          </w:rPr>
          <w:t xml:space="preserve"> </w:t>
        </w:r>
      </w:ins>
      <w:r w:rsidRPr="002E1375">
        <w:rPr>
          <w:lang w:val="en-US"/>
        </w:rPr>
        <w:t xml:space="preserve">We implement two possible ways of dealing with paralogous genes in GCB: the default approach is to ignore them, the other is to perform an artificial </w:t>
      </w:r>
      <w:proofErr w:type="spellStart"/>
      <w:r w:rsidRPr="002E1375">
        <w:rPr>
          <w:lang w:val="en-US"/>
        </w:rPr>
        <w:t>orthologization</w:t>
      </w:r>
      <w:proofErr w:type="spellEnd"/>
      <w:r w:rsidRPr="002E1375">
        <w:rPr>
          <w:lang w:val="en-US"/>
        </w:rPr>
        <w:t xml:space="preserve"> process (each paralogous gene with unique left and right context is denoted with a suffix and added to the graph). From our experience, the optimal strategy is to work in the default mode for explorative analysis and verify all conclusions in the </w:t>
      </w:r>
      <w:proofErr w:type="spellStart"/>
      <w:r w:rsidRPr="002E1375">
        <w:rPr>
          <w:lang w:val="en-US"/>
        </w:rPr>
        <w:t>orthologization</w:t>
      </w:r>
      <w:proofErr w:type="spellEnd"/>
      <w:r w:rsidRPr="002E1375">
        <w:rPr>
          <w:lang w:val="en-US"/>
        </w:rPr>
        <w:t xml:space="preserve"> mode. The graph layout process is also hard to automate. We use two layout algorithms (</w:t>
      </w:r>
      <w:proofErr w:type="spellStart"/>
      <w:r w:rsidRPr="002E1375">
        <w:rPr>
          <w:lang w:val="en-US"/>
        </w:rPr>
        <w:t>Dagre</w:t>
      </w:r>
      <w:proofErr w:type="spellEnd"/>
      <w:r w:rsidRPr="002E1375">
        <w:rPr>
          <w:lang w:val="en-US"/>
        </w:rPr>
        <w:t xml:space="preserve"> and </w:t>
      </w:r>
      <w:proofErr w:type="spellStart"/>
      <w:r w:rsidRPr="002E1375">
        <w:rPr>
          <w:lang w:val="en-US"/>
        </w:rPr>
        <w:t>Graphviz</w:t>
      </w:r>
      <w:proofErr w:type="spellEnd"/>
      <w:r w:rsidRPr="002E1375">
        <w:rPr>
          <w:lang w:val="en-US"/>
        </w:rPr>
        <w:t xml:space="preserve">), but manual manipulations are often needed to make a clear layout, and </w:t>
      </w:r>
      <w:proofErr w:type="spellStart"/>
      <w:r w:rsidRPr="002E1375">
        <w:rPr>
          <w:lang w:val="en-US"/>
        </w:rPr>
        <w:t>Cytoscape</w:t>
      </w:r>
      <w:proofErr w:type="spellEnd"/>
      <w:r w:rsidRPr="002E1375">
        <w:rPr>
          <w:lang w:val="en-US"/>
        </w:rPr>
        <w:t xml:space="preserve"> (or other graph manipulation software) is desirable to make publication-ready images.</w:t>
      </w:r>
    </w:p>
    <w:p w:rsidR="004B7985" w:rsidRPr="002E1375" w:rsidRDefault="00CD6C6B">
      <w:pPr>
        <w:spacing w:after="411"/>
        <w:ind w:left="25" w:firstLine="289"/>
        <w:rPr>
          <w:lang w:val="en-US"/>
        </w:rPr>
      </w:pPr>
      <w:r w:rsidRPr="002E1375">
        <w:rPr>
          <w:lang w:val="en-US"/>
        </w:rPr>
        <w:t xml:space="preserve">Despite the above-mentioned drawbacks, we find the here proposed method of complexity analysis informative as it successfully identifies known rearrangement hot spots (prophages, </w:t>
      </w:r>
      <w:proofErr w:type="spellStart"/>
      <w:r w:rsidRPr="002E1375">
        <w:rPr>
          <w:lang w:val="en-US"/>
        </w:rPr>
        <w:t>integrons</w:t>
      </w:r>
      <w:proofErr w:type="spellEnd"/>
      <w:r w:rsidRPr="002E1375">
        <w:rPr>
          <w:lang w:val="en-US"/>
        </w:rPr>
        <w:t xml:space="preserve"> et al.), and we hope that GCB with its capacity of visualization and complexity assessment will find its application in the area of comparative genomics studies.</w:t>
      </w:r>
    </w:p>
    <w:p w:rsidR="004B7985" w:rsidRPr="002E1375" w:rsidRDefault="00CD6C6B">
      <w:pPr>
        <w:pStyle w:val="Heading1"/>
        <w:numPr>
          <w:ilvl w:val="0"/>
          <w:numId w:val="0"/>
        </w:numPr>
        <w:ind w:left="35"/>
        <w:rPr>
          <w:lang w:val="en-US"/>
        </w:rPr>
      </w:pPr>
      <w:r w:rsidRPr="002E1375">
        <w:rPr>
          <w:lang w:val="en-US"/>
        </w:rPr>
        <w:t>Conclusion</w:t>
      </w:r>
    </w:p>
    <w:p w:rsidR="004B7985" w:rsidRPr="002E1375" w:rsidRDefault="00CD6C6B">
      <w:pPr>
        <w:spacing w:after="0"/>
        <w:ind w:left="28"/>
        <w:rPr>
          <w:lang w:val="en-US"/>
        </w:rPr>
      </w:pPr>
      <w:r w:rsidRPr="002E1375">
        <w:rPr>
          <w:lang w:val="en-US"/>
        </w:rPr>
        <w:t xml:space="preserve">We have developed a novel tool, called Genome Complexity Browser (GCB), to analyze sets of genomes in order to quantify genome variability and visualize gene context variants. We use graph representation of genes </w:t>
      </w:r>
      <w:proofErr w:type="spellStart"/>
      <w:r w:rsidRPr="002E1375">
        <w:rPr>
          <w:lang w:val="en-US"/>
        </w:rPr>
        <w:t>neighbourhood</w:t>
      </w:r>
      <w:proofErr w:type="spellEnd"/>
      <w:r w:rsidRPr="002E1375">
        <w:rPr>
          <w:lang w:val="en-US"/>
        </w:rPr>
        <w:t xml:space="preserve"> to make visualizations and estimate local genome variability. GCB browser-based interface enables simultaneous analysis of genome variability profile and pattern of changes occurred in a particular locus.</w:t>
      </w:r>
    </w:p>
    <w:p w:rsidR="004B7985" w:rsidRPr="002E1375" w:rsidRDefault="00CD6C6B">
      <w:pPr>
        <w:spacing w:after="0"/>
        <w:ind w:left="25" w:firstLine="283"/>
        <w:rPr>
          <w:lang w:val="en-US"/>
        </w:rPr>
      </w:pPr>
      <w:r w:rsidRPr="002E1375">
        <w:rPr>
          <w:lang w:val="en-US"/>
        </w:rPr>
        <w:lastRenderedPageBreak/>
        <w:t xml:space="preserve">We </w:t>
      </w:r>
      <w:proofErr w:type="spellStart"/>
      <w:r w:rsidRPr="002E1375">
        <w:rPr>
          <w:lang w:val="en-US"/>
        </w:rPr>
        <w:t>precalculated</w:t>
      </w:r>
      <w:proofErr w:type="spellEnd"/>
      <w:r w:rsidRPr="002E1375">
        <w:rPr>
          <w:lang w:val="en-US"/>
        </w:rPr>
        <w:t xml:space="preserve"> data for 143 prokaryotic organisms and web server gcb.rcpcm.org can be used to browse them. Command line tool and stand-alone server application make possible for user to analyze any particular set of genomes.</w:t>
      </w:r>
    </w:p>
    <w:p w:rsidR="004B7985" w:rsidRPr="002E1375" w:rsidRDefault="00CD6C6B">
      <w:pPr>
        <w:spacing w:after="411"/>
        <w:ind w:left="25" w:firstLine="283"/>
        <w:rPr>
          <w:lang w:val="en-US"/>
        </w:rPr>
      </w:pPr>
      <w:r w:rsidRPr="002E1375">
        <w:rPr>
          <w:lang w:val="en-US"/>
        </w:rPr>
        <w:t xml:space="preserve">We observed that there are genome regions with high variability which have conservative localization in </w:t>
      </w:r>
      <w:proofErr w:type="spellStart"/>
      <w:r w:rsidRPr="002E1375">
        <w:rPr>
          <w:lang w:val="en-US"/>
        </w:rPr>
        <w:t>intraspecies</w:t>
      </w:r>
      <w:proofErr w:type="spellEnd"/>
      <w:r w:rsidRPr="002E1375">
        <w:rPr>
          <w:lang w:val="en-US"/>
        </w:rPr>
        <w:t xml:space="preserve"> and interspecies comparisons. Some of them are free of genes with identifiable mobility functions.</w:t>
      </w:r>
    </w:p>
    <w:p w:rsidR="004B7985" w:rsidRPr="002E1375" w:rsidRDefault="00CD6C6B">
      <w:pPr>
        <w:pStyle w:val="Heading1"/>
        <w:numPr>
          <w:ilvl w:val="0"/>
          <w:numId w:val="0"/>
        </w:numPr>
        <w:ind w:left="35"/>
        <w:rPr>
          <w:lang w:val="en-US"/>
        </w:rPr>
      </w:pPr>
      <w:r w:rsidRPr="002E1375">
        <w:rPr>
          <w:lang w:val="en-US"/>
        </w:rPr>
        <w:t>Supporting information</w:t>
      </w:r>
    </w:p>
    <w:p w:rsidR="004B7985" w:rsidRPr="002E1375" w:rsidRDefault="00CD6C6B">
      <w:pPr>
        <w:tabs>
          <w:tab w:val="center" w:pos="4072"/>
        </w:tabs>
        <w:spacing w:after="6" w:line="252" w:lineRule="auto"/>
        <w:ind w:left="0" w:firstLine="0"/>
        <w:rPr>
          <w:lang w:val="en-US"/>
        </w:rPr>
      </w:pPr>
      <w:r w:rsidRPr="002E1375">
        <w:rPr>
          <w:b/>
          <w:lang w:val="en-US"/>
        </w:rPr>
        <w:t>S1 Fig.</w:t>
      </w:r>
      <w:r w:rsidRPr="002E1375">
        <w:rPr>
          <w:b/>
          <w:lang w:val="en-US"/>
        </w:rPr>
        <w:tab/>
        <w:t xml:space="preserve">Comparison of two methods to deal with the paralogs. </w:t>
      </w:r>
      <w:r w:rsidRPr="002E1375">
        <w:rPr>
          <w:lang w:val="en-US"/>
        </w:rPr>
        <w:t>A) The</w:t>
      </w:r>
    </w:p>
    <w:p w:rsidR="004B7985" w:rsidRPr="002E1375" w:rsidRDefault="00CD6C6B">
      <w:pPr>
        <w:spacing w:after="295"/>
        <w:ind w:left="28"/>
        <w:rPr>
          <w:lang w:val="en-US"/>
        </w:rPr>
      </w:pPr>
      <w:r w:rsidRPr="002E1375">
        <w:rPr>
          <w:lang w:val="en-US"/>
        </w:rPr>
        <w:t>graph obtained with the default approach to ignore groups with several representatives in the particular genome; B) graph obtained with paralogs “</w:t>
      </w:r>
      <w:proofErr w:type="spellStart"/>
      <w:r w:rsidRPr="002E1375">
        <w:rPr>
          <w:lang w:val="en-US"/>
        </w:rPr>
        <w:t>orthologization</w:t>
      </w:r>
      <w:proofErr w:type="spellEnd"/>
      <w:r w:rsidRPr="002E1375">
        <w:rPr>
          <w:lang w:val="en-US"/>
        </w:rPr>
        <w:t>” approach.</w:t>
      </w:r>
    </w:p>
    <w:p w:rsidR="004B7985" w:rsidRPr="002E1375" w:rsidRDefault="00CD6C6B">
      <w:pPr>
        <w:spacing w:after="281" w:line="268" w:lineRule="auto"/>
        <w:ind w:left="25" w:right="18" w:firstLine="6"/>
        <w:jc w:val="both"/>
        <w:rPr>
          <w:lang w:val="en-US"/>
        </w:rPr>
      </w:pPr>
      <w:r w:rsidRPr="00A562D8">
        <w:rPr>
          <w:b/>
          <w:lang w:val="en-US"/>
          <w:rPrChange w:id="1186" w:author="Admin" w:date="2020-04-09T10:12:00Z">
            <w:rPr>
              <w:b/>
            </w:rPr>
          </w:rPrChange>
        </w:rPr>
        <w:t xml:space="preserve">S2 Fig. Phylogenetic tree of 327 E. coli strains with </w:t>
      </w:r>
      <w:proofErr w:type="spellStart"/>
      <w:r w:rsidRPr="00A562D8">
        <w:rPr>
          <w:b/>
          <w:lang w:val="en-US"/>
          <w:rPrChange w:id="1187" w:author="Admin" w:date="2020-04-09T10:12:00Z">
            <w:rPr>
              <w:b/>
            </w:rPr>
          </w:rPrChange>
        </w:rPr>
        <w:t>pdu</w:t>
      </w:r>
      <w:proofErr w:type="spellEnd"/>
      <w:r w:rsidRPr="00A562D8">
        <w:rPr>
          <w:b/>
          <w:lang w:val="en-US"/>
          <w:rPrChange w:id="1188" w:author="Admin" w:date="2020-04-09T10:12:00Z">
            <w:rPr>
              <w:b/>
            </w:rPr>
          </w:rPrChange>
        </w:rPr>
        <w:t xml:space="preserve"> and </w:t>
      </w:r>
      <w:proofErr w:type="spellStart"/>
      <w:r w:rsidRPr="00A562D8">
        <w:rPr>
          <w:b/>
          <w:lang w:val="en-US"/>
          <w:rPrChange w:id="1189" w:author="Admin" w:date="2020-04-09T10:12:00Z">
            <w:rPr>
              <w:b/>
            </w:rPr>
          </w:rPrChange>
        </w:rPr>
        <w:t>hmu</w:t>
      </w:r>
      <w:proofErr w:type="spellEnd"/>
      <w:r w:rsidRPr="00A562D8">
        <w:rPr>
          <w:b/>
          <w:lang w:val="en-US"/>
          <w:rPrChange w:id="1190" w:author="Admin" w:date="2020-04-09T10:12:00Z">
            <w:rPr>
              <w:b/>
            </w:rPr>
          </w:rPrChange>
        </w:rPr>
        <w:t xml:space="preserve"> operon presence information. </w:t>
      </w:r>
      <w:r w:rsidRPr="002E1375">
        <w:rPr>
          <w:lang w:val="en-US"/>
        </w:rPr>
        <w:t xml:space="preserve">Red bars denote genomes in which complete gene set from the operon is present, green bars denote genomes in which more than the half of operon genes are present. A) </w:t>
      </w:r>
      <w:proofErr w:type="spellStart"/>
      <w:r w:rsidRPr="002E1375">
        <w:rPr>
          <w:lang w:val="en-US"/>
        </w:rPr>
        <w:t>Hmu</w:t>
      </w:r>
      <w:proofErr w:type="spellEnd"/>
      <w:r w:rsidRPr="002E1375">
        <w:rPr>
          <w:lang w:val="en-US"/>
        </w:rPr>
        <w:t xml:space="preserve"> operon is in good correspondence with the phylogenetic tree of </w:t>
      </w:r>
      <w:r w:rsidRPr="002E1375">
        <w:rPr>
          <w:i/>
          <w:lang w:val="en-US"/>
        </w:rPr>
        <w:t>E. coli</w:t>
      </w:r>
      <w:r w:rsidRPr="002E1375">
        <w:rPr>
          <w:lang w:val="en-US"/>
        </w:rPr>
        <w:t xml:space="preserve">; B) </w:t>
      </w:r>
      <w:proofErr w:type="spellStart"/>
      <w:r w:rsidRPr="002E1375">
        <w:rPr>
          <w:lang w:val="en-US"/>
        </w:rPr>
        <w:t>pdu</w:t>
      </w:r>
      <w:proofErr w:type="spellEnd"/>
      <w:r w:rsidRPr="002E1375">
        <w:rPr>
          <w:lang w:val="en-US"/>
        </w:rPr>
        <w:t xml:space="preserve"> operon presence is poorly correlated with the phylogenetic tree of </w:t>
      </w:r>
      <w:r w:rsidRPr="002E1375">
        <w:rPr>
          <w:i/>
          <w:lang w:val="en-US"/>
        </w:rPr>
        <w:t>E. coli</w:t>
      </w:r>
      <w:r w:rsidRPr="002E1375">
        <w:rPr>
          <w:lang w:val="en-US"/>
        </w:rPr>
        <w:t>.</w:t>
      </w:r>
    </w:p>
    <w:p w:rsidR="004B7985" w:rsidRPr="002E1375" w:rsidRDefault="00CD6C6B">
      <w:pPr>
        <w:tabs>
          <w:tab w:val="center" w:pos="4051"/>
        </w:tabs>
        <w:spacing w:after="6" w:line="252" w:lineRule="auto"/>
        <w:ind w:left="0" w:firstLine="0"/>
        <w:rPr>
          <w:lang w:val="en-US"/>
        </w:rPr>
      </w:pPr>
      <w:r w:rsidRPr="002E1375">
        <w:rPr>
          <w:b/>
          <w:lang w:val="en-US"/>
        </w:rPr>
        <w:t>S3 Fig.</w:t>
      </w:r>
      <w:r w:rsidRPr="002E1375">
        <w:rPr>
          <w:b/>
          <w:lang w:val="en-US"/>
        </w:rPr>
        <w:tab/>
        <w:t>Comparison of complexity profiles of 146 prokaryotic species.</w:t>
      </w:r>
    </w:p>
    <w:p w:rsidR="004B7985" w:rsidRPr="002E1375" w:rsidRDefault="00CD6C6B">
      <w:pPr>
        <w:spacing w:after="295"/>
        <w:ind w:left="28"/>
        <w:rPr>
          <w:lang w:val="en-US"/>
        </w:rPr>
      </w:pPr>
      <w:r w:rsidRPr="002E1375">
        <w:rPr>
          <w:lang w:val="en-US"/>
        </w:rPr>
        <w:t xml:space="preserve">Complexity profiles are shown on the same scale for all organisms. </w:t>
      </w:r>
      <w:proofErr w:type="spellStart"/>
      <w:r w:rsidRPr="002E1375">
        <w:rPr>
          <w:lang w:val="en-US"/>
        </w:rPr>
        <w:t>Synteny</w:t>
      </w:r>
      <w:proofErr w:type="spellEnd"/>
      <w:r w:rsidRPr="002E1375">
        <w:rPr>
          <w:lang w:val="en-US"/>
        </w:rPr>
        <w:t xml:space="preserve"> blocks are shown in green color. The phylogenetic tree was built based on 16S </w:t>
      </w:r>
      <w:proofErr w:type="spellStart"/>
      <w:r w:rsidRPr="002E1375">
        <w:rPr>
          <w:lang w:val="en-US"/>
        </w:rPr>
        <w:t>rRNA</w:t>
      </w:r>
      <w:proofErr w:type="spellEnd"/>
      <w:r w:rsidRPr="002E1375">
        <w:rPr>
          <w:lang w:val="en-US"/>
        </w:rPr>
        <w:t xml:space="preserve"> sequence.</w:t>
      </w:r>
    </w:p>
    <w:p w:rsidR="004B7985" w:rsidRPr="002E1375" w:rsidRDefault="00CD6C6B">
      <w:pPr>
        <w:tabs>
          <w:tab w:val="center" w:pos="4020"/>
        </w:tabs>
        <w:spacing w:after="6" w:line="252" w:lineRule="auto"/>
        <w:ind w:left="0" w:firstLine="0"/>
        <w:rPr>
          <w:lang w:val="en-US"/>
        </w:rPr>
      </w:pPr>
      <w:r w:rsidRPr="002E1375">
        <w:rPr>
          <w:b/>
          <w:lang w:val="en-US"/>
        </w:rPr>
        <w:t>S1 Text</w:t>
      </w:r>
      <w:r w:rsidRPr="002E1375">
        <w:rPr>
          <w:b/>
          <w:lang w:val="en-US"/>
        </w:rPr>
        <w:tab/>
        <w:t>Simulations of genomes with predefined variability profiles.</w:t>
      </w:r>
    </w:p>
    <w:p w:rsidR="004B7985" w:rsidRPr="002E1375" w:rsidRDefault="00CD6C6B">
      <w:pPr>
        <w:spacing w:after="295"/>
        <w:ind w:left="28"/>
        <w:rPr>
          <w:lang w:val="en-US"/>
        </w:rPr>
      </w:pPr>
      <w:r w:rsidRPr="002E1375">
        <w:rPr>
          <w:lang w:val="en-US"/>
        </w:rPr>
        <w:t>Details concerning method and results of genome simulations with predefined variability profile with further complexity analysis.</w:t>
      </w:r>
    </w:p>
    <w:p w:rsidR="004B7985" w:rsidRPr="002E1375" w:rsidRDefault="00CD6C6B">
      <w:pPr>
        <w:tabs>
          <w:tab w:val="center" w:pos="3387"/>
        </w:tabs>
        <w:spacing w:after="304" w:line="252" w:lineRule="auto"/>
        <w:ind w:left="0" w:firstLine="0"/>
        <w:rPr>
          <w:lang w:val="en-US"/>
        </w:rPr>
      </w:pPr>
      <w:r w:rsidRPr="002E1375">
        <w:rPr>
          <w:b/>
          <w:lang w:val="en-US"/>
        </w:rPr>
        <w:t>S1 Listing.</w:t>
      </w:r>
      <w:r w:rsidRPr="002E1375">
        <w:rPr>
          <w:b/>
          <w:lang w:val="en-US"/>
        </w:rPr>
        <w:tab/>
        <w:t xml:space="preserve">Algorithm to </w:t>
      </w:r>
      <w:proofErr w:type="spellStart"/>
      <w:r w:rsidRPr="002E1375">
        <w:rPr>
          <w:b/>
          <w:lang w:val="en-US"/>
        </w:rPr>
        <w:t>coalign</w:t>
      </w:r>
      <w:proofErr w:type="spellEnd"/>
      <w:r w:rsidRPr="002E1375">
        <w:rPr>
          <w:b/>
          <w:lang w:val="en-US"/>
        </w:rPr>
        <w:t xml:space="preserve"> genomes in the set.</w:t>
      </w:r>
    </w:p>
    <w:p w:rsidR="004B7985" w:rsidRPr="002E1375" w:rsidRDefault="00CD6C6B">
      <w:pPr>
        <w:spacing w:after="295" w:line="252" w:lineRule="auto"/>
        <w:ind w:right="38" w:hanging="10"/>
        <w:rPr>
          <w:lang w:val="en-US"/>
        </w:rPr>
      </w:pPr>
      <w:r w:rsidRPr="002E1375">
        <w:rPr>
          <w:b/>
          <w:lang w:val="en-US"/>
        </w:rPr>
        <w:t>S2 Listing.</w:t>
      </w:r>
      <w:r w:rsidRPr="002E1375">
        <w:rPr>
          <w:b/>
          <w:lang w:val="en-US"/>
        </w:rPr>
        <w:tab/>
        <w:t>Algorithm to simulate genomes with predefined variability distribution.</w:t>
      </w:r>
    </w:p>
    <w:p w:rsidR="004B7985" w:rsidRPr="002E1375" w:rsidRDefault="00CD6C6B">
      <w:pPr>
        <w:spacing w:after="412" w:line="252" w:lineRule="auto"/>
        <w:ind w:right="38" w:hanging="10"/>
        <w:rPr>
          <w:lang w:val="en-US"/>
        </w:rPr>
      </w:pPr>
      <w:r w:rsidRPr="002E1375">
        <w:rPr>
          <w:b/>
          <w:lang w:val="en-US"/>
        </w:rPr>
        <w:t>S3 Listing.</w:t>
      </w:r>
      <w:r w:rsidRPr="002E1375">
        <w:rPr>
          <w:b/>
          <w:lang w:val="en-US"/>
        </w:rPr>
        <w:tab/>
        <w:t>Algorithm to generate subgraph representing genome region of interest.</w:t>
      </w:r>
    </w:p>
    <w:p w:rsidR="004B7985" w:rsidRDefault="00CD6C6B">
      <w:pPr>
        <w:pStyle w:val="Heading1"/>
        <w:numPr>
          <w:ilvl w:val="0"/>
          <w:numId w:val="0"/>
        </w:numPr>
        <w:ind w:left="35"/>
      </w:pPr>
      <w:proofErr w:type="spellStart"/>
      <w:r>
        <w:t>References</w:t>
      </w:r>
      <w:proofErr w:type="spellEnd"/>
    </w:p>
    <w:p w:rsidR="004B7985" w:rsidRDefault="00CD6C6B">
      <w:pPr>
        <w:numPr>
          <w:ilvl w:val="0"/>
          <w:numId w:val="1"/>
        </w:numPr>
        <w:ind w:hanging="354"/>
      </w:pPr>
      <w:r w:rsidRPr="00A562D8">
        <w:rPr>
          <w:lang w:val="en-US"/>
          <w:rPrChange w:id="1191" w:author="Admin" w:date="2020-04-09T10:12:00Z">
            <w:rPr/>
          </w:rPrChange>
        </w:rPr>
        <w:t xml:space="preserve">Rocha EP. The organization of the bacterial genome. </w:t>
      </w:r>
      <w:proofErr w:type="spellStart"/>
      <w:r>
        <w:t>Annual</w:t>
      </w:r>
      <w:proofErr w:type="spellEnd"/>
      <w:r>
        <w:t xml:space="preserve"> </w:t>
      </w:r>
      <w:proofErr w:type="spellStart"/>
      <w:r>
        <w:t>review</w:t>
      </w:r>
      <w:proofErr w:type="spellEnd"/>
      <w:r>
        <w:t xml:space="preserve"> </w:t>
      </w:r>
      <w:proofErr w:type="spellStart"/>
      <w:r>
        <w:t>of</w:t>
      </w:r>
      <w:proofErr w:type="spellEnd"/>
      <w:r>
        <w:t xml:space="preserve"> </w:t>
      </w:r>
      <w:proofErr w:type="spellStart"/>
      <w:r>
        <w:t>genetics</w:t>
      </w:r>
      <w:proofErr w:type="spellEnd"/>
      <w:r>
        <w:t xml:space="preserve">. </w:t>
      </w:r>
      <w:proofErr w:type="gramStart"/>
      <w:r>
        <w:t>2008;42:211</w:t>
      </w:r>
      <w:proofErr w:type="gramEnd"/>
      <w:r>
        <w:t>–233.</w:t>
      </w:r>
    </w:p>
    <w:p w:rsidR="004B7985" w:rsidRPr="0050133F" w:rsidRDefault="00CD6C6B">
      <w:pPr>
        <w:numPr>
          <w:ilvl w:val="0"/>
          <w:numId w:val="1"/>
        </w:numPr>
        <w:ind w:hanging="354"/>
        <w:rPr>
          <w:lang w:val="en-US"/>
          <w:rPrChange w:id="1192" w:author="Admin" w:date="2020-04-09T13:35:00Z">
            <w:rPr/>
          </w:rPrChange>
        </w:rPr>
      </w:pPr>
      <w:proofErr w:type="spellStart"/>
      <w:r w:rsidRPr="00A562D8">
        <w:rPr>
          <w:lang w:val="en-US"/>
          <w:rPrChange w:id="1193" w:author="Admin" w:date="2020-04-09T10:12:00Z">
            <w:rPr/>
          </w:rPrChange>
        </w:rPr>
        <w:t>Touchon</w:t>
      </w:r>
      <w:proofErr w:type="spellEnd"/>
      <w:r w:rsidRPr="00A562D8">
        <w:rPr>
          <w:lang w:val="en-US"/>
          <w:rPrChange w:id="1194" w:author="Admin" w:date="2020-04-09T10:12:00Z">
            <w:rPr/>
          </w:rPrChange>
        </w:rPr>
        <w:t xml:space="preserve"> M, Rocha EP. Coevolution of the organization and structure of prokaryotic genomes. </w:t>
      </w:r>
      <w:r w:rsidRPr="0050133F">
        <w:rPr>
          <w:lang w:val="en-US"/>
          <w:rPrChange w:id="1195" w:author="Admin" w:date="2020-04-09T13:35:00Z">
            <w:rPr/>
          </w:rPrChange>
        </w:rPr>
        <w:t>Cold Spring Harbor perspectives in biology. 2016;8(1</w:t>
      </w:r>
      <w:proofErr w:type="gramStart"/>
      <w:r w:rsidRPr="0050133F">
        <w:rPr>
          <w:lang w:val="en-US"/>
          <w:rPrChange w:id="1196" w:author="Admin" w:date="2020-04-09T13:35:00Z">
            <w:rPr/>
          </w:rPrChange>
        </w:rPr>
        <w:t>):a</w:t>
      </w:r>
      <w:proofErr w:type="gramEnd"/>
      <w:r w:rsidRPr="0050133F">
        <w:rPr>
          <w:lang w:val="en-US"/>
          <w:rPrChange w:id="1197" w:author="Admin" w:date="2020-04-09T13:35:00Z">
            <w:rPr/>
          </w:rPrChange>
        </w:rPr>
        <w:t>018168.</w:t>
      </w:r>
    </w:p>
    <w:p w:rsidR="004B7985" w:rsidRPr="0050133F" w:rsidRDefault="00CD6C6B">
      <w:pPr>
        <w:numPr>
          <w:ilvl w:val="0"/>
          <w:numId w:val="1"/>
        </w:numPr>
        <w:ind w:hanging="354"/>
        <w:rPr>
          <w:lang w:val="en-US"/>
          <w:rPrChange w:id="1198" w:author="Admin" w:date="2020-04-09T13:35:00Z">
            <w:rPr/>
          </w:rPrChange>
        </w:rPr>
      </w:pPr>
      <w:r w:rsidRPr="002E1375">
        <w:rPr>
          <w:lang w:val="en-US"/>
        </w:rPr>
        <w:t xml:space="preserve">Hendrickson HL, </w:t>
      </w:r>
      <w:proofErr w:type="spellStart"/>
      <w:r w:rsidRPr="002E1375">
        <w:rPr>
          <w:lang w:val="en-US"/>
        </w:rPr>
        <w:t>Barbeau</w:t>
      </w:r>
      <w:proofErr w:type="spellEnd"/>
      <w:r w:rsidRPr="002E1375">
        <w:rPr>
          <w:lang w:val="en-US"/>
        </w:rPr>
        <w:t xml:space="preserve"> D, </w:t>
      </w:r>
      <w:proofErr w:type="spellStart"/>
      <w:r w:rsidRPr="002E1375">
        <w:rPr>
          <w:lang w:val="en-US"/>
        </w:rPr>
        <w:t>Ceschin</w:t>
      </w:r>
      <w:proofErr w:type="spellEnd"/>
      <w:r w:rsidRPr="002E1375">
        <w:rPr>
          <w:lang w:val="en-US"/>
        </w:rPr>
        <w:t xml:space="preserve"> R, Lawrence JG. </w:t>
      </w:r>
      <w:r w:rsidRPr="00A562D8">
        <w:rPr>
          <w:lang w:val="en-US"/>
          <w:rPrChange w:id="1199" w:author="Admin" w:date="2020-04-09T10:12:00Z">
            <w:rPr/>
          </w:rPrChange>
        </w:rPr>
        <w:t xml:space="preserve">Chromosome architecture constrains horizontal gene transfer in bacteria. </w:t>
      </w:r>
      <w:proofErr w:type="spellStart"/>
      <w:r w:rsidRPr="0050133F">
        <w:rPr>
          <w:lang w:val="en-US"/>
          <w:rPrChange w:id="1200" w:author="Admin" w:date="2020-04-09T13:35:00Z">
            <w:rPr/>
          </w:rPrChange>
        </w:rPr>
        <w:t>PLoS</w:t>
      </w:r>
      <w:proofErr w:type="spellEnd"/>
      <w:r w:rsidRPr="0050133F">
        <w:rPr>
          <w:lang w:val="en-US"/>
          <w:rPrChange w:id="1201" w:author="Admin" w:date="2020-04-09T13:35:00Z">
            <w:rPr/>
          </w:rPrChange>
        </w:rPr>
        <w:t xml:space="preserve"> genetics. 2018;14(5</w:t>
      </w:r>
      <w:proofErr w:type="gramStart"/>
      <w:r w:rsidRPr="0050133F">
        <w:rPr>
          <w:lang w:val="en-US"/>
          <w:rPrChange w:id="1202" w:author="Admin" w:date="2020-04-09T13:35:00Z">
            <w:rPr/>
          </w:rPrChange>
        </w:rPr>
        <w:t>):e</w:t>
      </w:r>
      <w:proofErr w:type="gramEnd"/>
      <w:r w:rsidRPr="0050133F">
        <w:rPr>
          <w:lang w:val="en-US"/>
          <w:rPrChange w:id="1203" w:author="Admin" w:date="2020-04-09T13:35:00Z">
            <w:rPr/>
          </w:rPrChange>
        </w:rPr>
        <w:t>1007421.</w:t>
      </w:r>
    </w:p>
    <w:p w:rsidR="004B7985" w:rsidRPr="00CE71CB" w:rsidRDefault="00CD6C6B">
      <w:pPr>
        <w:numPr>
          <w:ilvl w:val="0"/>
          <w:numId w:val="1"/>
        </w:numPr>
        <w:ind w:hanging="354"/>
        <w:rPr>
          <w:lang w:val="en-US"/>
          <w:rPrChange w:id="1204" w:author="Admin" w:date="2020-05-07T11:41:00Z">
            <w:rPr/>
          </w:rPrChange>
        </w:rPr>
      </w:pPr>
      <w:r w:rsidRPr="00A562D8">
        <w:rPr>
          <w:lang w:val="en-US"/>
          <w:rPrChange w:id="1205" w:author="Admin" w:date="2020-04-09T10:12:00Z">
            <w:rPr/>
          </w:rPrChange>
        </w:rPr>
        <w:lastRenderedPageBreak/>
        <w:t xml:space="preserve">Couturier E, Rocha EP. Replication-associated gene dosage effects shape the genomes of fast-growing bacteria but only for transcription and translation genes. </w:t>
      </w:r>
      <w:r w:rsidRPr="00CE71CB">
        <w:rPr>
          <w:lang w:val="en-US"/>
          <w:rPrChange w:id="1206" w:author="Admin" w:date="2020-05-07T11:41:00Z">
            <w:rPr/>
          </w:rPrChange>
        </w:rPr>
        <w:t>Molecular microbiology. 2006;59(5):1506–1518.</w:t>
      </w:r>
    </w:p>
    <w:p w:rsidR="004B7985" w:rsidRDefault="00CD6C6B">
      <w:pPr>
        <w:numPr>
          <w:ilvl w:val="0"/>
          <w:numId w:val="1"/>
        </w:numPr>
        <w:ind w:hanging="354"/>
      </w:pPr>
      <w:proofErr w:type="spellStart"/>
      <w:r w:rsidRPr="002E1375">
        <w:rPr>
          <w:lang w:val="en-US"/>
        </w:rPr>
        <w:t>Slager</w:t>
      </w:r>
      <w:proofErr w:type="spellEnd"/>
      <w:r w:rsidRPr="002E1375">
        <w:rPr>
          <w:lang w:val="en-US"/>
        </w:rPr>
        <w:t xml:space="preserve"> J, </w:t>
      </w:r>
      <w:proofErr w:type="spellStart"/>
      <w:r w:rsidRPr="002E1375">
        <w:rPr>
          <w:lang w:val="en-US"/>
        </w:rPr>
        <w:t>Veening</w:t>
      </w:r>
      <w:proofErr w:type="spellEnd"/>
      <w:r w:rsidRPr="002E1375">
        <w:rPr>
          <w:lang w:val="en-US"/>
        </w:rPr>
        <w:t xml:space="preserve"> JW. Hard-wired control of bacterial processes by chromosomal gene location. </w:t>
      </w:r>
      <w:proofErr w:type="spellStart"/>
      <w:r>
        <w:t>Trends</w:t>
      </w:r>
      <w:proofErr w:type="spellEnd"/>
      <w:r>
        <w:t xml:space="preserve"> </w:t>
      </w:r>
      <w:proofErr w:type="spellStart"/>
      <w:r>
        <w:t>in</w:t>
      </w:r>
      <w:proofErr w:type="spellEnd"/>
      <w:r>
        <w:t xml:space="preserve"> </w:t>
      </w:r>
      <w:proofErr w:type="spellStart"/>
      <w:r>
        <w:t>microbiology</w:t>
      </w:r>
      <w:proofErr w:type="spellEnd"/>
      <w:r>
        <w:t>. 2016;24(10):788–800.</w:t>
      </w:r>
    </w:p>
    <w:p w:rsidR="004B7985" w:rsidRDefault="00CD6C6B">
      <w:pPr>
        <w:numPr>
          <w:ilvl w:val="0"/>
          <w:numId w:val="1"/>
        </w:numPr>
        <w:ind w:hanging="354"/>
      </w:pPr>
      <w:r w:rsidRPr="002E1375">
        <w:rPr>
          <w:lang w:val="en-US"/>
        </w:rPr>
        <w:t xml:space="preserve">Dorman CJ. Genome architecture and global gene regulation in bacteria: making progress towards a unified model? </w:t>
      </w:r>
      <w:proofErr w:type="spellStart"/>
      <w:r>
        <w:t>Nature</w:t>
      </w:r>
      <w:proofErr w:type="spellEnd"/>
      <w:r>
        <w:t xml:space="preserve"> </w:t>
      </w:r>
      <w:proofErr w:type="spellStart"/>
      <w:r>
        <w:t>Reviews</w:t>
      </w:r>
      <w:proofErr w:type="spellEnd"/>
      <w:r>
        <w:t xml:space="preserve"> </w:t>
      </w:r>
      <w:proofErr w:type="spellStart"/>
      <w:r>
        <w:t>Microbiology</w:t>
      </w:r>
      <w:proofErr w:type="spellEnd"/>
      <w:r>
        <w:t>. 2013;11(5):349.</w:t>
      </w:r>
    </w:p>
    <w:p w:rsidR="004B7985" w:rsidRDefault="00CD6C6B">
      <w:pPr>
        <w:numPr>
          <w:ilvl w:val="0"/>
          <w:numId w:val="1"/>
        </w:numPr>
        <w:ind w:hanging="354"/>
      </w:pPr>
      <w:proofErr w:type="spellStart"/>
      <w:r w:rsidRPr="002E1375">
        <w:rPr>
          <w:lang w:val="en-US"/>
        </w:rPr>
        <w:t>Fritsche</w:t>
      </w:r>
      <w:proofErr w:type="spellEnd"/>
      <w:r w:rsidRPr="002E1375">
        <w:rPr>
          <w:lang w:val="en-US"/>
        </w:rPr>
        <w:t xml:space="preserve"> M, Li S, </w:t>
      </w:r>
      <w:proofErr w:type="spellStart"/>
      <w:r w:rsidRPr="002E1375">
        <w:rPr>
          <w:lang w:val="en-US"/>
        </w:rPr>
        <w:t>Heermann</w:t>
      </w:r>
      <w:proofErr w:type="spellEnd"/>
      <w:r w:rsidRPr="002E1375">
        <w:rPr>
          <w:lang w:val="en-US"/>
        </w:rPr>
        <w:t xml:space="preserve"> DW, Wiggins PA. A model for Escherichia coli chromosome packaging supports transcription factor-induced DNA domain formation. </w:t>
      </w:r>
      <w:proofErr w:type="spellStart"/>
      <w:r>
        <w:t>Nucleic</w:t>
      </w:r>
      <w:proofErr w:type="spellEnd"/>
      <w:r>
        <w:t xml:space="preserve"> </w:t>
      </w:r>
      <w:proofErr w:type="spellStart"/>
      <w:r>
        <w:t>acids</w:t>
      </w:r>
      <w:proofErr w:type="spellEnd"/>
      <w:r>
        <w:t xml:space="preserve"> </w:t>
      </w:r>
      <w:proofErr w:type="spellStart"/>
      <w:r>
        <w:t>research</w:t>
      </w:r>
      <w:proofErr w:type="spellEnd"/>
      <w:r>
        <w:t>. 2011;40(3):972–980.</w:t>
      </w:r>
    </w:p>
    <w:p w:rsidR="004B7985" w:rsidRDefault="00CD6C6B">
      <w:pPr>
        <w:numPr>
          <w:ilvl w:val="0"/>
          <w:numId w:val="1"/>
        </w:numPr>
        <w:ind w:hanging="354"/>
      </w:pPr>
      <w:proofErr w:type="spellStart"/>
      <w:r w:rsidRPr="002E1375">
        <w:rPr>
          <w:lang w:val="en-US"/>
        </w:rPr>
        <w:t>Brambilla</w:t>
      </w:r>
      <w:proofErr w:type="spellEnd"/>
      <w:r w:rsidRPr="002E1375">
        <w:rPr>
          <w:lang w:val="en-US"/>
        </w:rPr>
        <w:t xml:space="preserve"> E, </w:t>
      </w:r>
      <w:proofErr w:type="spellStart"/>
      <w:r w:rsidRPr="002E1375">
        <w:rPr>
          <w:lang w:val="en-US"/>
        </w:rPr>
        <w:t>Sclavi</w:t>
      </w:r>
      <w:proofErr w:type="spellEnd"/>
      <w:r w:rsidRPr="002E1375">
        <w:rPr>
          <w:lang w:val="en-US"/>
        </w:rPr>
        <w:t xml:space="preserve"> B. Gene regulation by H-NS as a function of growth conditions depends on chromosomal position in Escherichia coli. </w:t>
      </w:r>
      <w:r>
        <w:t xml:space="preserve">G3: </w:t>
      </w:r>
      <w:proofErr w:type="spellStart"/>
      <w:r>
        <w:t>Genes</w:t>
      </w:r>
      <w:proofErr w:type="spellEnd"/>
      <w:r>
        <w:t xml:space="preserve">, </w:t>
      </w:r>
      <w:proofErr w:type="spellStart"/>
      <w:r>
        <w:t>Genomes</w:t>
      </w:r>
      <w:proofErr w:type="spellEnd"/>
      <w:r>
        <w:t xml:space="preserve">, </w:t>
      </w:r>
      <w:proofErr w:type="spellStart"/>
      <w:r>
        <w:t>Genetics</w:t>
      </w:r>
      <w:proofErr w:type="spellEnd"/>
      <w:r>
        <w:t>. 2015;5(4):605–614.</w:t>
      </w:r>
    </w:p>
    <w:p w:rsidR="004B7985" w:rsidRPr="002E1375" w:rsidRDefault="00CD6C6B">
      <w:pPr>
        <w:numPr>
          <w:ilvl w:val="0"/>
          <w:numId w:val="1"/>
        </w:numPr>
        <w:spacing w:after="4"/>
        <w:ind w:hanging="354"/>
        <w:rPr>
          <w:lang w:val="en-US"/>
        </w:rPr>
      </w:pPr>
      <w:proofErr w:type="spellStart"/>
      <w:r w:rsidRPr="002E1375">
        <w:rPr>
          <w:lang w:val="en-US"/>
        </w:rPr>
        <w:t>Scholz</w:t>
      </w:r>
      <w:proofErr w:type="spellEnd"/>
      <w:r w:rsidRPr="002E1375">
        <w:rPr>
          <w:lang w:val="en-US"/>
        </w:rPr>
        <w:t xml:space="preserve"> SA, </w:t>
      </w:r>
      <w:proofErr w:type="spellStart"/>
      <w:r w:rsidRPr="002E1375">
        <w:rPr>
          <w:lang w:val="en-US"/>
        </w:rPr>
        <w:t>Diao</w:t>
      </w:r>
      <w:proofErr w:type="spellEnd"/>
      <w:r w:rsidRPr="002E1375">
        <w:rPr>
          <w:lang w:val="en-US"/>
        </w:rPr>
        <w:t xml:space="preserve"> R, Wolfe MB, </w:t>
      </w:r>
      <w:proofErr w:type="spellStart"/>
      <w:r w:rsidRPr="002E1375">
        <w:rPr>
          <w:lang w:val="en-US"/>
        </w:rPr>
        <w:t>Fivenson</w:t>
      </w:r>
      <w:proofErr w:type="spellEnd"/>
      <w:r w:rsidRPr="002E1375">
        <w:rPr>
          <w:lang w:val="en-US"/>
        </w:rPr>
        <w:t xml:space="preserve"> EM, Lin XN, </w:t>
      </w:r>
      <w:proofErr w:type="spellStart"/>
      <w:r w:rsidRPr="002E1375">
        <w:rPr>
          <w:lang w:val="en-US"/>
        </w:rPr>
        <w:t>Freddolino</w:t>
      </w:r>
      <w:proofErr w:type="spellEnd"/>
      <w:r w:rsidRPr="002E1375">
        <w:rPr>
          <w:lang w:val="en-US"/>
        </w:rPr>
        <w:t xml:space="preserve"> PL.</w:t>
      </w:r>
    </w:p>
    <w:p w:rsidR="004B7985" w:rsidRDefault="00CD6C6B">
      <w:pPr>
        <w:ind w:left="596"/>
      </w:pPr>
      <w:r w:rsidRPr="002E1375">
        <w:rPr>
          <w:lang w:val="en-US"/>
        </w:rPr>
        <w:t xml:space="preserve">High-resolution mapping of the Escherichia coli chromosome reveals positions of high and low transcription. </w:t>
      </w:r>
      <w:proofErr w:type="spellStart"/>
      <w:r>
        <w:t>Cell</w:t>
      </w:r>
      <w:proofErr w:type="spellEnd"/>
      <w:r>
        <w:t xml:space="preserve"> </w:t>
      </w:r>
      <w:proofErr w:type="spellStart"/>
      <w:r>
        <w:t>systems</w:t>
      </w:r>
      <w:proofErr w:type="spellEnd"/>
      <w:r>
        <w:t>. 2019;8(3):212–225.</w:t>
      </w:r>
    </w:p>
    <w:p w:rsidR="004B7985" w:rsidRDefault="00CD6C6B">
      <w:pPr>
        <w:numPr>
          <w:ilvl w:val="0"/>
          <w:numId w:val="1"/>
        </w:numPr>
        <w:ind w:hanging="354"/>
      </w:pPr>
      <w:r w:rsidRPr="002E1375">
        <w:rPr>
          <w:lang w:val="en-US"/>
        </w:rPr>
        <w:t xml:space="preserve">Kim S, Beltran B, </w:t>
      </w:r>
      <w:proofErr w:type="spellStart"/>
      <w:r w:rsidRPr="002E1375">
        <w:rPr>
          <w:lang w:val="en-US"/>
        </w:rPr>
        <w:t>Irnov</w:t>
      </w:r>
      <w:proofErr w:type="spellEnd"/>
      <w:r w:rsidRPr="002E1375">
        <w:rPr>
          <w:lang w:val="en-US"/>
        </w:rPr>
        <w:t xml:space="preserve"> I, Jacobs-Wagner C. RNA polymerases display collaborative and antagonistic group behaviors over long distances through DNA supercoiling. </w:t>
      </w:r>
      <w:proofErr w:type="spellStart"/>
      <w:r>
        <w:t>Available</w:t>
      </w:r>
      <w:proofErr w:type="spellEnd"/>
      <w:r>
        <w:t xml:space="preserve"> </w:t>
      </w:r>
      <w:proofErr w:type="spellStart"/>
      <w:r>
        <w:t>at</w:t>
      </w:r>
      <w:proofErr w:type="spellEnd"/>
      <w:r>
        <w:t xml:space="preserve"> SSRN 3263012. </w:t>
      </w:r>
      <w:proofErr w:type="gramStart"/>
      <w:r>
        <w:t>2018;.</w:t>
      </w:r>
      <w:proofErr w:type="gramEnd"/>
    </w:p>
    <w:p w:rsidR="004B7985" w:rsidRDefault="00CD6C6B">
      <w:pPr>
        <w:numPr>
          <w:ilvl w:val="0"/>
          <w:numId w:val="1"/>
        </w:numPr>
        <w:ind w:hanging="354"/>
      </w:pPr>
      <w:proofErr w:type="spellStart"/>
      <w:r w:rsidRPr="002E1375">
        <w:rPr>
          <w:lang w:val="en-US"/>
        </w:rPr>
        <w:t>Balbont´ın</w:t>
      </w:r>
      <w:proofErr w:type="spellEnd"/>
      <w:r w:rsidRPr="002E1375">
        <w:rPr>
          <w:lang w:val="en-US"/>
        </w:rPr>
        <w:t xml:space="preserve"> R, Figueroa-</w:t>
      </w:r>
      <w:proofErr w:type="spellStart"/>
      <w:r w:rsidRPr="002E1375">
        <w:rPr>
          <w:lang w:val="en-US"/>
        </w:rPr>
        <w:t>Bossi</w:t>
      </w:r>
      <w:proofErr w:type="spellEnd"/>
      <w:r w:rsidRPr="002E1375">
        <w:rPr>
          <w:lang w:val="en-US"/>
        </w:rPr>
        <w:t xml:space="preserve"> N, </w:t>
      </w:r>
      <w:proofErr w:type="spellStart"/>
      <w:r w:rsidRPr="002E1375">
        <w:rPr>
          <w:lang w:val="en-US"/>
        </w:rPr>
        <w:t>Casadesu´s</w:t>
      </w:r>
      <w:proofErr w:type="spellEnd"/>
      <w:r w:rsidRPr="002E1375">
        <w:rPr>
          <w:lang w:val="en-US"/>
        </w:rPr>
        <w:t xml:space="preserve"> J, </w:t>
      </w:r>
      <w:proofErr w:type="spellStart"/>
      <w:r w:rsidRPr="002E1375">
        <w:rPr>
          <w:lang w:val="en-US"/>
        </w:rPr>
        <w:t>Bossi</w:t>
      </w:r>
      <w:proofErr w:type="spellEnd"/>
      <w:r w:rsidRPr="002E1375">
        <w:rPr>
          <w:lang w:val="en-US"/>
        </w:rPr>
        <w:t xml:space="preserve"> L. Insertion hot spot for horizontally acquired DNA within a bidirectional small-RNA locus in Salmonella </w:t>
      </w:r>
      <w:proofErr w:type="spellStart"/>
      <w:r w:rsidRPr="002E1375">
        <w:rPr>
          <w:lang w:val="en-US"/>
        </w:rPr>
        <w:t>enterica</w:t>
      </w:r>
      <w:proofErr w:type="spellEnd"/>
      <w:r w:rsidRPr="002E1375">
        <w:rPr>
          <w:lang w:val="en-US"/>
        </w:rPr>
        <w:t xml:space="preserve">. </w:t>
      </w:r>
      <w:proofErr w:type="spellStart"/>
      <w:r>
        <w:t>Journal</w:t>
      </w:r>
      <w:proofErr w:type="spellEnd"/>
      <w:r>
        <w:t xml:space="preserve"> </w:t>
      </w:r>
      <w:proofErr w:type="spellStart"/>
      <w:r>
        <w:t>of</w:t>
      </w:r>
      <w:proofErr w:type="spellEnd"/>
      <w:r>
        <w:t xml:space="preserve"> </w:t>
      </w:r>
      <w:proofErr w:type="spellStart"/>
      <w:r>
        <w:t>bacteriology</w:t>
      </w:r>
      <w:proofErr w:type="spellEnd"/>
      <w:r>
        <w:t>. 2008;190(11):4075–4078.</w:t>
      </w:r>
    </w:p>
    <w:p w:rsidR="004B7985" w:rsidRDefault="00CD6C6B">
      <w:pPr>
        <w:numPr>
          <w:ilvl w:val="0"/>
          <w:numId w:val="1"/>
        </w:numPr>
        <w:ind w:hanging="354"/>
      </w:pPr>
      <w:r w:rsidRPr="002E1375">
        <w:rPr>
          <w:lang w:val="en-US"/>
        </w:rPr>
        <w:t xml:space="preserve">Boyd EF, </w:t>
      </w:r>
      <w:proofErr w:type="spellStart"/>
      <w:r w:rsidRPr="002E1375">
        <w:rPr>
          <w:lang w:val="en-US"/>
        </w:rPr>
        <w:t>Almagro</w:t>
      </w:r>
      <w:proofErr w:type="spellEnd"/>
      <w:r w:rsidRPr="002E1375">
        <w:rPr>
          <w:lang w:val="en-US"/>
        </w:rPr>
        <w:t xml:space="preserve">-Moreno S, Parent MA. Genomic islands are dynamic, ancient integrative elements in bacterial evolution. </w:t>
      </w:r>
      <w:proofErr w:type="spellStart"/>
      <w:r>
        <w:t>Trends</w:t>
      </w:r>
      <w:proofErr w:type="spellEnd"/>
      <w:r>
        <w:t xml:space="preserve"> </w:t>
      </w:r>
      <w:proofErr w:type="spellStart"/>
      <w:r>
        <w:t>in</w:t>
      </w:r>
      <w:proofErr w:type="spellEnd"/>
      <w:r>
        <w:t xml:space="preserve"> </w:t>
      </w:r>
      <w:proofErr w:type="spellStart"/>
      <w:r>
        <w:t>microbiology</w:t>
      </w:r>
      <w:proofErr w:type="spellEnd"/>
      <w:r>
        <w:t>. 2009;17(2):47–53.</w:t>
      </w:r>
    </w:p>
    <w:p w:rsidR="004B7985" w:rsidRPr="0050133F" w:rsidRDefault="00CD6C6B">
      <w:pPr>
        <w:numPr>
          <w:ilvl w:val="0"/>
          <w:numId w:val="1"/>
        </w:numPr>
        <w:ind w:hanging="354"/>
        <w:rPr>
          <w:lang w:val="en-US"/>
          <w:rPrChange w:id="1207" w:author="Admin" w:date="2020-04-09T13:35:00Z">
            <w:rPr/>
          </w:rPrChange>
        </w:rPr>
      </w:pPr>
      <w:proofErr w:type="spellStart"/>
      <w:r w:rsidRPr="002E1375">
        <w:rPr>
          <w:lang w:val="en-US"/>
        </w:rPr>
        <w:t>Touchon</w:t>
      </w:r>
      <w:proofErr w:type="spellEnd"/>
      <w:r w:rsidRPr="002E1375">
        <w:rPr>
          <w:lang w:val="en-US"/>
        </w:rPr>
        <w:t xml:space="preserve"> M, </w:t>
      </w:r>
      <w:proofErr w:type="spellStart"/>
      <w:r w:rsidRPr="002E1375">
        <w:rPr>
          <w:lang w:val="en-US"/>
        </w:rPr>
        <w:t>Hoede</w:t>
      </w:r>
      <w:proofErr w:type="spellEnd"/>
      <w:r w:rsidRPr="002E1375">
        <w:rPr>
          <w:lang w:val="en-US"/>
        </w:rPr>
        <w:t xml:space="preserve"> C, </w:t>
      </w:r>
      <w:proofErr w:type="spellStart"/>
      <w:r w:rsidRPr="002E1375">
        <w:rPr>
          <w:lang w:val="en-US"/>
        </w:rPr>
        <w:t>Tenaillon</w:t>
      </w:r>
      <w:proofErr w:type="spellEnd"/>
      <w:r w:rsidRPr="002E1375">
        <w:rPr>
          <w:lang w:val="en-US"/>
        </w:rPr>
        <w:t xml:space="preserve"> O, </w:t>
      </w:r>
      <w:proofErr w:type="spellStart"/>
      <w:r w:rsidRPr="002E1375">
        <w:rPr>
          <w:lang w:val="en-US"/>
        </w:rPr>
        <w:t>Barbe</w:t>
      </w:r>
      <w:proofErr w:type="spellEnd"/>
      <w:r w:rsidRPr="002E1375">
        <w:rPr>
          <w:lang w:val="en-US"/>
        </w:rPr>
        <w:t xml:space="preserve"> V, </w:t>
      </w:r>
      <w:proofErr w:type="spellStart"/>
      <w:r w:rsidRPr="002E1375">
        <w:rPr>
          <w:lang w:val="en-US"/>
        </w:rPr>
        <w:t>Baeriswyl</w:t>
      </w:r>
      <w:proofErr w:type="spellEnd"/>
      <w:r w:rsidRPr="002E1375">
        <w:rPr>
          <w:lang w:val="en-US"/>
        </w:rPr>
        <w:t xml:space="preserve"> S, Bidet P, et al. </w:t>
      </w:r>
      <w:proofErr w:type="spellStart"/>
      <w:r w:rsidRPr="00A562D8">
        <w:rPr>
          <w:lang w:val="en-US"/>
          <w:rPrChange w:id="1208" w:author="Admin" w:date="2020-04-09T10:12:00Z">
            <w:rPr/>
          </w:rPrChange>
        </w:rPr>
        <w:t>Organised</w:t>
      </w:r>
      <w:proofErr w:type="spellEnd"/>
      <w:r w:rsidRPr="00A562D8">
        <w:rPr>
          <w:lang w:val="en-US"/>
          <w:rPrChange w:id="1209" w:author="Admin" w:date="2020-04-09T10:12:00Z">
            <w:rPr/>
          </w:rPrChange>
        </w:rPr>
        <w:t xml:space="preserve"> genome dynamics in the Escherichia coli species results in highly diverse adaptive paths. </w:t>
      </w:r>
      <w:proofErr w:type="spellStart"/>
      <w:r w:rsidRPr="0050133F">
        <w:rPr>
          <w:lang w:val="en-US"/>
          <w:rPrChange w:id="1210" w:author="Admin" w:date="2020-04-09T13:35:00Z">
            <w:rPr/>
          </w:rPrChange>
        </w:rPr>
        <w:t>PLoS</w:t>
      </w:r>
      <w:proofErr w:type="spellEnd"/>
      <w:r w:rsidRPr="0050133F">
        <w:rPr>
          <w:lang w:val="en-US"/>
          <w:rPrChange w:id="1211" w:author="Admin" w:date="2020-04-09T13:35:00Z">
            <w:rPr/>
          </w:rPrChange>
        </w:rPr>
        <w:t xml:space="preserve"> genetics. 2009;5(1</w:t>
      </w:r>
      <w:proofErr w:type="gramStart"/>
      <w:r w:rsidRPr="0050133F">
        <w:rPr>
          <w:lang w:val="en-US"/>
          <w:rPrChange w:id="1212" w:author="Admin" w:date="2020-04-09T13:35:00Z">
            <w:rPr/>
          </w:rPrChange>
        </w:rPr>
        <w:t>):e</w:t>
      </w:r>
      <w:proofErr w:type="gramEnd"/>
      <w:r w:rsidRPr="0050133F">
        <w:rPr>
          <w:lang w:val="en-US"/>
          <w:rPrChange w:id="1213" w:author="Admin" w:date="2020-04-09T13:35:00Z">
            <w:rPr/>
          </w:rPrChange>
        </w:rPr>
        <w:t>1000344.</w:t>
      </w:r>
    </w:p>
    <w:p w:rsidR="004B7985" w:rsidRPr="00CE71CB" w:rsidRDefault="00CD6C6B">
      <w:pPr>
        <w:numPr>
          <w:ilvl w:val="0"/>
          <w:numId w:val="1"/>
        </w:numPr>
        <w:ind w:hanging="354"/>
        <w:rPr>
          <w:lang w:val="en-US"/>
          <w:rPrChange w:id="1214" w:author="Admin" w:date="2020-05-07T11:41:00Z">
            <w:rPr/>
          </w:rPrChange>
        </w:rPr>
      </w:pPr>
      <w:r w:rsidRPr="002E1375">
        <w:rPr>
          <w:lang w:val="en-US"/>
        </w:rPr>
        <w:t xml:space="preserve">Glover N, </w:t>
      </w:r>
      <w:proofErr w:type="spellStart"/>
      <w:r w:rsidRPr="002E1375">
        <w:rPr>
          <w:lang w:val="en-US"/>
        </w:rPr>
        <w:t>Dessimoz</w:t>
      </w:r>
      <w:proofErr w:type="spellEnd"/>
      <w:r w:rsidRPr="002E1375">
        <w:rPr>
          <w:lang w:val="en-US"/>
        </w:rPr>
        <w:t xml:space="preserve"> C, </w:t>
      </w:r>
      <w:proofErr w:type="spellStart"/>
      <w:r w:rsidRPr="002E1375">
        <w:rPr>
          <w:lang w:val="en-US"/>
        </w:rPr>
        <w:t>Ebersberger</w:t>
      </w:r>
      <w:proofErr w:type="spellEnd"/>
      <w:r w:rsidRPr="002E1375">
        <w:rPr>
          <w:lang w:val="en-US"/>
        </w:rPr>
        <w:t xml:space="preserve"> I, </w:t>
      </w:r>
      <w:proofErr w:type="spellStart"/>
      <w:r w:rsidRPr="002E1375">
        <w:rPr>
          <w:lang w:val="en-US"/>
        </w:rPr>
        <w:t>Forslund</w:t>
      </w:r>
      <w:proofErr w:type="spellEnd"/>
      <w:r w:rsidRPr="002E1375">
        <w:rPr>
          <w:lang w:val="en-US"/>
        </w:rPr>
        <w:t xml:space="preserve"> SK, </w:t>
      </w:r>
      <w:proofErr w:type="spellStart"/>
      <w:r w:rsidRPr="002E1375">
        <w:rPr>
          <w:lang w:val="en-US"/>
        </w:rPr>
        <w:t>Gabaldo´n</w:t>
      </w:r>
      <w:proofErr w:type="spellEnd"/>
      <w:r w:rsidRPr="002E1375">
        <w:rPr>
          <w:lang w:val="en-US"/>
        </w:rPr>
        <w:t xml:space="preserve"> T, Huerta-</w:t>
      </w:r>
      <w:proofErr w:type="spellStart"/>
      <w:r w:rsidRPr="002E1375">
        <w:rPr>
          <w:lang w:val="en-US"/>
        </w:rPr>
        <w:t>Cepas</w:t>
      </w:r>
      <w:proofErr w:type="spellEnd"/>
      <w:r w:rsidRPr="002E1375">
        <w:rPr>
          <w:lang w:val="en-US"/>
        </w:rPr>
        <w:t xml:space="preserve"> J, et al. </w:t>
      </w:r>
      <w:r w:rsidRPr="00A562D8">
        <w:rPr>
          <w:lang w:val="en-US"/>
          <w:rPrChange w:id="1215" w:author="Admin" w:date="2020-04-09T10:12:00Z">
            <w:rPr/>
          </w:rPrChange>
        </w:rPr>
        <w:t xml:space="preserve">Advances and Applications in the Quest for </w:t>
      </w:r>
      <w:proofErr w:type="spellStart"/>
      <w:r w:rsidRPr="00A562D8">
        <w:rPr>
          <w:lang w:val="en-US"/>
          <w:rPrChange w:id="1216" w:author="Admin" w:date="2020-04-09T10:12:00Z">
            <w:rPr/>
          </w:rPrChange>
        </w:rPr>
        <w:t>Orthologs</w:t>
      </w:r>
      <w:proofErr w:type="spellEnd"/>
      <w:r w:rsidRPr="00A562D8">
        <w:rPr>
          <w:lang w:val="en-US"/>
          <w:rPrChange w:id="1217" w:author="Admin" w:date="2020-04-09T10:12:00Z">
            <w:rPr/>
          </w:rPrChange>
        </w:rPr>
        <w:t xml:space="preserve">. Molecular biology and evolution. </w:t>
      </w:r>
      <w:r w:rsidRPr="00CE71CB">
        <w:rPr>
          <w:lang w:val="en-US"/>
          <w:rPrChange w:id="1218" w:author="Admin" w:date="2020-05-07T11:41:00Z">
            <w:rPr/>
          </w:rPrChange>
        </w:rPr>
        <w:t>2019;36(10):2157–2164.</w:t>
      </w:r>
    </w:p>
    <w:p w:rsidR="004B7985" w:rsidRPr="00CE71CB" w:rsidRDefault="00CD6C6B">
      <w:pPr>
        <w:numPr>
          <w:ilvl w:val="0"/>
          <w:numId w:val="1"/>
        </w:numPr>
        <w:ind w:hanging="354"/>
        <w:rPr>
          <w:lang w:val="en-US"/>
          <w:rPrChange w:id="1219" w:author="Admin" w:date="2020-05-07T11:41:00Z">
            <w:rPr/>
          </w:rPrChange>
        </w:rPr>
      </w:pPr>
      <w:proofErr w:type="spellStart"/>
      <w:r w:rsidRPr="00A562D8">
        <w:rPr>
          <w:lang w:val="en-US"/>
          <w:rPrChange w:id="1220" w:author="Admin" w:date="2020-04-09T10:12:00Z">
            <w:rPr/>
          </w:rPrChange>
        </w:rPr>
        <w:t>Schmid</w:t>
      </w:r>
      <w:proofErr w:type="spellEnd"/>
      <w:r w:rsidRPr="00A562D8">
        <w:rPr>
          <w:lang w:val="en-US"/>
          <w:rPrChange w:id="1221" w:author="Admin" w:date="2020-04-09T10:12:00Z">
            <w:rPr/>
          </w:rPrChange>
        </w:rPr>
        <w:t xml:space="preserve"> MB, Roth JR. Selection and endpoint distribution of bacterial inversion mutations. </w:t>
      </w:r>
      <w:r w:rsidRPr="00CE71CB">
        <w:rPr>
          <w:lang w:val="en-US"/>
          <w:rPrChange w:id="1222" w:author="Admin" w:date="2020-05-07T11:41:00Z">
            <w:rPr/>
          </w:rPrChange>
        </w:rPr>
        <w:t>Genetics. 1983;105(3):539–557.</w:t>
      </w:r>
    </w:p>
    <w:p w:rsidR="004B7985" w:rsidRDefault="00CD6C6B">
      <w:pPr>
        <w:numPr>
          <w:ilvl w:val="0"/>
          <w:numId w:val="1"/>
        </w:numPr>
        <w:ind w:hanging="354"/>
      </w:pPr>
      <w:proofErr w:type="spellStart"/>
      <w:r w:rsidRPr="002E1375">
        <w:rPr>
          <w:lang w:val="en-US"/>
        </w:rPr>
        <w:t>Seemann</w:t>
      </w:r>
      <w:proofErr w:type="spellEnd"/>
      <w:r w:rsidRPr="002E1375">
        <w:rPr>
          <w:lang w:val="en-US"/>
        </w:rPr>
        <w:t xml:space="preserve"> T. </w:t>
      </w:r>
      <w:proofErr w:type="spellStart"/>
      <w:r w:rsidRPr="002E1375">
        <w:rPr>
          <w:lang w:val="en-US"/>
        </w:rPr>
        <w:t>Prokka</w:t>
      </w:r>
      <w:proofErr w:type="spellEnd"/>
      <w:r w:rsidRPr="002E1375">
        <w:rPr>
          <w:lang w:val="en-US"/>
        </w:rPr>
        <w:t xml:space="preserve">: rapid prokaryotic genome annotation. </w:t>
      </w:r>
      <w:proofErr w:type="spellStart"/>
      <w:r>
        <w:t>Bioinformatics</w:t>
      </w:r>
      <w:proofErr w:type="spellEnd"/>
      <w:r>
        <w:t>. 2014;30(14):2068–2069.</w:t>
      </w:r>
    </w:p>
    <w:p w:rsidR="004B7985" w:rsidRDefault="00CD6C6B">
      <w:pPr>
        <w:numPr>
          <w:ilvl w:val="0"/>
          <w:numId w:val="1"/>
        </w:numPr>
        <w:ind w:hanging="354"/>
      </w:pPr>
      <w:proofErr w:type="spellStart"/>
      <w:r w:rsidRPr="002E1375">
        <w:rPr>
          <w:lang w:val="en-US"/>
        </w:rPr>
        <w:t>Emms</w:t>
      </w:r>
      <w:proofErr w:type="spellEnd"/>
      <w:r w:rsidRPr="002E1375">
        <w:rPr>
          <w:lang w:val="en-US"/>
        </w:rPr>
        <w:t xml:space="preserve"> DM, Kelly S. </w:t>
      </w:r>
      <w:proofErr w:type="spellStart"/>
      <w:r w:rsidRPr="002E1375">
        <w:rPr>
          <w:lang w:val="en-US"/>
        </w:rPr>
        <w:t>OrthoFinder</w:t>
      </w:r>
      <w:proofErr w:type="spellEnd"/>
      <w:r w:rsidRPr="002E1375">
        <w:rPr>
          <w:lang w:val="en-US"/>
        </w:rPr>
        <w:t xml:space="preserve">: solving fundamental biases in whole genome comparisons dramatically improves </w:t>
      </w:r>
      <w:proofErr w:type="spellStart"/>
      <w:r w:rsidRPr="002E1375">
        <w:rPr>
          <w:lang w:val="en-US"/>
        </w:rPr>
        <w:t>orthogroup</w:t>
      </w:r>
      <w:proofErr w:type="spellEnd"/>
      <w:r w:rsidRPr="002E1375">
        <w:rPr>
          <w:lang w:val="en-US"/>
        </w:rPr>
        <w:t xml:space="preserve"> inference accuracy. </w:t>
      </w:r>
      <w:proofErr w:type="spellStart"/>
      <w:r>
        <w:t>Genome</w:t>
      </w:r>
      <w:proofErr w:type="spellEnd"/>
      <w:r>
        <w:t xml:space="preserve"> </w:t>
      </w:r>
      <w:proofErr w:type="spellStart"/>
      <w:r>
        <w:t>biology</w:t>
      </w:r>
      <w:proofErr w:type="spellEnd"/>
      <w:r>
        <w:t>. 2015;16(1):157.</w:t>
      </w:r>
    </w:p>
    <w:p w:rsidR="004B7985" w:rsidRDefault="00CD6C6B">
      <w:pPr>
        <w:numPr>
          <w:ilvl w:val="0"/>
          <w:numId w:val="1"/>
        </w:numPr>
        <w:ind w:hanging="354"/>
      </w:pPr>
      <w:proofErr w:type="spellStart"/>
      <w:r w:rsidRPr="002E1375">
        <w:rPr>
          <w:lang w:val="en-US"/>
        </w:rPr>
        <w:lastRenderedPageBreak/>
        <w:t>Treangen</w:t>
      </w:r>
      <w:proofErr w:type="spellEnd"/>
      <w:r w:rsidRPr="002E1375">
        <w:rPr>
          <w:lang w:val="en-US"/>
        </w:rPr>
        <w:t xml:space="preserve"> TJ, </w:t>
      </w:r>
      <w:proofErr w:type="spellStart"/>
      <w:r w:rsidRPr="002E1375">
        <w:rPr>
          <w:lang w:val="en-US"/>
        </w:rPr>
        <w:t>Ondov</w:t>
      </w:r>
      <w:proofErr w:type="spellEnd"/>
      <w:r w:rsidRPr="002E1375">
        <w:rPr>
          <w:lang w:val="en-US"/>
        </w:rPr>
        <w:t xml:space="preserve"> BD, </w:t>
      </w:r>
      <w:proofErr w:type="spellStart"/>
      <w:r w:rsidRPr="002E1375">
        <w:rPr>
          <w:lang w:val="en-US"/>
        </w:rPr>
        <w:t>Koren</w:t>
      </w:r>
      <w:proofErr w:type="spellEnd"/>
      <w:r w:rsidRPr="002E1375">
        <w:rPr>
          <w:lang w:val="en-US"/>
        </w:rPr>
        <w:t xml:space="preserve"> S, </w:t>
      </w:r>
      <w:proofErr w:type="spellStart"/>
      <w:r w:rsidRPr="002E1375">
        <w:rPr>
          <w:lang w:val="en-US"/>
        </w:rPr>
        <w:t>Phillippy</w:t>
      </w:r>
      <w:proofErr w:type="spellEnd"/>
      <w:r w:rsidRPr="002E1375">
        <w:rPr>
          <w:lang w:val="en-US"/>
        </w:rPr>
        <w:t xml:space="preserve"> AM. The Harvest suite for rapid core-genome alignment and visualization of thousands of intraspecific microbial genomes. </w:t>
      </w:r>
      <w:proofErr w:type="spellStart"/>
      <w:r>
        <w:t>Genome</w:t>
      </w:r>
      <w:proofErr w:type="spellEnd"/>
      <w:r>
        <w:t xml:space="preserve"> </w:t>
      </w:r>
      <w:proofErr w:type="spellStart"/>
      <w:r>
        <w:t>biology</w:t>
      </w:r>
      <w:proofErr w:type="spellEnd"/>
      <w:r>
        <w:t>. 2014;15(11):524.</w:t>
      </w:r>
    </w:p>
    <w:p w:rsidR="004B7985" w:rsidRPr="002E1375" w:rsidRDefault="00CD6C6B">
      <w:pPr>
        <w:numPr>
          <w:ilvl w:val="0"/>
          <w:numId w:val="1"/>
        </w:numPr>
        <w:spacing w:after="4"/>
        <w:ind w:hanging="354"/>
        <w:rPr>
          <w:lang w:val="en-US"/>
        </w:rPr>
      </w:pPr>
      <w:proofErr w:type="spellStart"/>
      <w:r w:rsidRPr="002E1375">
        <w:rPr>
          <w:lang w:val="en-US"/>
        </w:rPr>
        <w:t>Schliep</w:t>
      </w:r>
      <w:proofErr w:type="spellEnd"/>
      <w:r w:rsidRPr="002E1375">
        <w:rPr>
          <w:lang w:val="en-US"/>
        </w:rPr>
        <w:t xml:space="preserve"> KP. </w:t>
      </w:r>
      <w:proofErr w:type="spellStart"/>
      <w:r w:rsidRPr="002E1375">
        <w:rPr>
          <w:lang w:val="en-US"/>
        </w:rPr>
        <w:t>phangorn</w:t>
      </w:r>
      <w:proofErr w:type="spellEnd"/>
      <w:r w:rsidRPr="002E1375">
        <w:rPr>
          <w:lang w:val="en-US"/>
        </w:rPr>
        <w:t>: phylogenetic analysis in R. Bioinformatics.</w:t>
      </w:r>
    </w:p>
    <w:p w:rsidR="004B7985" w:rsidRDefault="00CD6C6B">
      <w:pPr>
        <w:ind w:left="591"/>
      </w:pPr>
      <w:r>
        <w:t>2010;27(4):592–593.</w:t>
      </w:r>
    </w:p>
    <w:p w:rsidR="004B7985" w:rsidRPr="002E1375" w:rsidRDefault="00CD6C6B">
      <w:pPr>
        <w:numPr>
          <w:ilvl w:val="0"/>
          <w:numId w:val="1"/>
        </w:numPr>
        <w:spacing w:after="4"/>
        <w:ind w:hanging="354"/>
        <w:rPr>
          <w:lang w:val="en-US"/>
        </w:rPr>
      </w:pPr>
      <w:r w:rsidRPr="002E1375">
        <w:rPr>
          <w:lang w:val="en-US"/>
        </w:rPr>
        <w:t xml:space="preserve">Kurtz S, </w:t>
      </w:r>
      <w:proofErr w:type="spellStart"/>
      <w:r w:rsidRPr="002E1375">
        <w:rPr>
          <w:lang w:val="en-US"/>
        </w:rPr>
        <w:t>Phillippy</w:t>
      </w:r>
      <w:proofErr w:type="spellEnd"/>
      <w:r w:rsidRPr="002E1375">
        <w:rPr>
          <w:lang w:val="en-US"/>
        </w:rPr>
        <w:t xml:space="preserve"> A, </w:t>
      </w:r>
      <w:proofErr w:type="spellStart"/>
      <w:r w:rsidRPr="002E1375">
        <w:rPr>
          <w:lang w:val="en-US"/>
        </w:rPr>
        <w:t>Delcher</w:t>
      </w:r>
      <w:proofErr w:type="spellEnd"/>
      <w:r w:rsidRPr="002E1375">
        <w:rPr>
          <w:lang w:val="en-US"/>
        </w:rPr>
        <w:t xml:space="preserve"> AL, Smoot M, Shumway M, </w:t>
      </w:r>
      <w:proofErr w:type="spellStart"/>
      <w:r w:rsidRPr="002E1375">
        <w:rPr>
          <w:lang w:val="en-US"/>
        </w:rPr>
        <w:t>Antonescu</w:t>
      </w:r>
      <w:proofErr w:type="spellEnd"/>
      <w:r w:rsidRPr="002E1375">
        <w:rPr>
          <w:lang w:val="en-US"/>
        </w:rPr>
        <w:t xml:space="preserve"> C, et al.</w:t>
      </w:r>
    </w:p>
    <w:p w:rsidR="004B7985" w:rsidRDefault="00CD6C6B">
      <w:pPr>
        <w:ind w:left="589"/>
      </w:pPr>
      <w:r w:rsidRPr="002E1375">
        <w:rPr>
          <w:lang w:val="en-US"/>
        </w:rPr>
        <w:t xml:space="preserve">Versatile and open software for comparing large genomes. </w:t>
      </w:r>
      <w:proofErr w:type="spellStart"/>
      <w:r>
        <w:t>Genome</w:t>
      </w:r>
      <w:proofErr w:type="spellEnd"/>
      <w:r>
        <w:t xml:space="preserve"> </w:t>
      </w:r>
      <w:proofErr w:type="spellStart"/>
      <w:r>
        <w:t>biology</w:t>
      </w:r>
      <w:proofErr w:type="spellEnd"/>
      <w:r>
        <w:t>. 2004;5(2</w:t>
      </w:r>
      <w:proofErr w:type="gramStart"/>
      <w:r>
        <w:t>):R</w:t>
      </w:r>
      <w:proofErr w:type="gramEnd"/>
      <w:r>
        <w:t>12.</w:t>
      </w:r>
    </w:p>
    <w:p w:rsidR="004B7985" w:rsidRPr="0050133F" w:rsidRDefault="00CD6C6B">
      <w:pPr>
        <w:numPr>
          <w:ilvl w:val="0"/>
          <w:numId w:val="1"/>
        </w:numPr>
        <w:ind w:hanging="354"/>
        <w:rPr>
          <w:lang w:val="en-US"/>
          <w:rPrChange w:id="1223" w:author="Admin" w:date="2020-04-09T13:35:00Z">
            <w:rPr/>
          </w:rPrChange>
        </w:rPr>
      </w:pPr>
      <w:r w:rsidRPr="002E1375">
        <w:rPr>
          <w:lang w:val="en-US"/>
        </w:rPr>
        <w:t xml:space="preserve">Lawrence M, Huber W, Pages H, </w:t>
      </w:r>
      <w:proofErr w:type="spellStart"/>
      <w:r w:rsidRPr="002E1375">
        <w:rPr>
          <w:lang w:val="en-US"/>
        </w:rPr>
        <w:t>Aboyoun</w:t>
      </w:r>
      <w:proofErr w:type="spellEnd"/>
      <w:r w:rsidRPr="002E1375">
        <w:rPr>
          <w:lang w:val="en-US"/>
        </w:rPr>
        <w:t xml:space="preserve"> P, Carlson M, Gentleman R, et al. </w:t>
      </w:r>
      <w:r w:rsidRPr="00A562D8">
        <w:rPr>
          <w:lang w:val="en-US"/>
          <w:rPrChange w:id="1224" w:author="Admin" w:date="2020-04-09T10:12:00Z">
            <w:rPr/>
          </w:rPrChange>
        </w:rPr>
        <w:t xml:space="preserve">Software for computing and annotating genomic ranges. </w:t>
      </w:r>
      <w:proofErr w:type="spellStart"/>
      <w:r w:rsidRPr="00A562D8">
        <w:rPr>
          <w:lang w:val="en-US"/>
          <w:rPrChange w:id="1225" w:author="Admin" w:date="2020-04-09T10:12:00Z">
            <w:rPr/>
          </w:rPrChange>
        </w:rPr>
        <w:t>PLoS</w:t>
      </w:r>
      <w:proofErr w:type="spellEnd"/>
      <w:r w:rsidRPr="00A562D8">
        <w:rPr>
          <w:lang w:val="en-US"/>
          <w:rPrChange w:id="1226" w:author="Admin" w:date="2020-04-09T10:12:00Z">
            <w:rPr/>
          </w:rPrChange>
        </w:rPr>
        <w:t xml:space="preserve"> computational biology. </w:t>
      </w:r>
      <w:r w:rsidRPr="0050133F">
        <w:rPr>
          <w:lang w:val="en-US"/>
          <w:rPrChange w:id="1227" w:author="Admin" w:date="2020-04-09T13:35:00Z">
            <w:rPr/>
          </w:rPrChange>
        </w:rPr>
        <w:t>2013;9(8</w:t>
      </w:r>
      <w:proofErr w:type="gramStart"/>
      <w:r w:rsidRPr="0050133F">
        <w:rPr>
          <w:lang w:val="en-US"/>
          <w:rPrChange w:id="1228" w:author="Admin" w:date="2020-04-09T13:35:00Z">
            <w:rPr/>
          </w:rPrChange>
        </w:rPr>
        <w:t>):e</w:t>
      </w:r>
      <w:proofErr w:type="gramEnd"/>
      <w:r w:rsidRPr="0050133F">
        <w:rPr>
          <w:lang w:val="en-US"/>
          <w:rPrChange w:id="1229" w:author="Admin" w:date="2020-04-09T13:35:00Z">
            <w:rPr/>
          </w:rPrChange>
        </w:rPr>
        <w:t>1003118.</w:t>
      </w:r>
    </w:p>
    <w:p w:rsidR="004B7985" w:rsidRPr="00CE71CB" w:rsidRDefault="00CD6C6B">
      <w:pPr>
        <w:numPr>
          <w:ilvl w:val="0"/>
          <w:numId w:val="1"/>
        </w:numPr>
        <w:ind w:hanging="354"/>
        <w:rPr>
          <w:lang w:val="en-US"/>
          <w:rPrChange w:id="1230" w:author="Admin" w:date="2020-05-07T11:41:00Z">
            <w:rPr/>
          </w:rPrChange>
        </w:rPr>
      </w:pPr>
      <w:r w:rsidRPr="002E1375">
        <w:rPr>
          <w:lang w:val="en-US"/>
        </w:rPr>
        <w:t xml:space="preserve">Darling AC, Mau B, </w:t>
      </w:r>
      <w:proofErr w:type="spellStart"/>
      <w:r w:rsidRPr="002E1375">
        <w:rPr>
          <w:lang w:val="en-US"/>
        </w:rPr>
        <w:t>Blattner</w:t>
      </w:r>
      <w:proofErr w:type="spellEnd"/>
      <w:r w:rsidRPr="002E1375">
        <w:rPr>
          <w:lang w:val="en-US"/>
        </w:rPr>
        <w:t xml:space="preserve"> FR, </w:t>
      </w:r>
      <w:proofErr w:type="spellStart"/>
      <w:r w:rsidRPr="002E1375">
        <w:rPr>
          <w:lang w:val="en-US"/>
        </w:rPr>
        <w:t>Perna</w:t>
      </w:r>
      <w:proofErr w:type="spellEnd"/>
      <w:r w:rsidRPr="002E1375">
        <w:rPr>
          <w:lang w:val="en-US"/>
        </w:rPr>
        <w:t xml:space="preserve"> NT. </w:t>
      </w:r>
      <w:r w:rsidRPr="00A562D8">
        <w:rPr>
          <w:lang w:val="en-US"/>
          <w:rPrChange w:id="1231" w:author="Admin" w:date="2020-04-09T10:12:00Z">
            <w:rPr/>
          </w:rPrChange>
        </w:rPr>
        <w:t xml:space="preserve">Mauve: multiple alignment of conserved genomic sequence with rearrangements. </w:t>
      </w:r>
      <w:r w:rsidRPr="00CE71CB">
        <w:rPr>
          <w:lang w:val="en-US"/>
          <w:rPrChange w:id="1232" w:author="Admin" w:date="2020-05-07T11:41:00Z">
            <w:rPr/>
          </w:rPrChange>
        </w:rPr>
        <w:t>Genome research. 2004;14(7):1394–1403.</w:t>
      </w:r>
    </w:p>
    <w:p w:rsidR="004B7985" w:rsidRPr="0050133F" w:rsidRDefault="00CD6C6B">
      <w:pPr>
        <w:numPr>
          <w:ilvl w:val="0"/>
          <w:numId w:val="1"/>
        </w:numPr>
        <w:ind w:hanging="354"/>
        <w:rPr>
          <w:lang w:val="en-US"/>
          <w:rPrChange w:id="1233" w:author="Admin" w:date="2020-04-09T13:35:00Z">
            <w:rPr/>
          </w:rPrChange>
        </w:rPr>
      </w:pPr>
      <w:r w:rsidRPr="002E1375">
        <w:rPr>
          <w:lang w:val="en-US"/>
        </w:rPr>
        <w:t xml:space="preserve">Arndt D, Grant JR, </w:t>
      </w:r>
      <w:proofErr w:type="spellStart"/>
      <w:r w:rsidRPr="002E1375">
        <w:rPr>
          <w:lang w:val="en-US"/>
        </w:rPr>
        <w:t>Marcu</w:t>
      </w:r>
      <w:proofErr w:type="spellEnd"/>
      <w:r w:rsidRPr="002E1375">
        <w:rPr>
          <w:lang w:val="en-US"/>
        </w:rPr>
        <w:t xml:space="preserve"> A, Sajed T, </w:t>
      </w:r>
      <w:proofErr w:type="spellStart"/>
      <w:r w:rsidRPr="002E1375">
        <w:rPr>
          <w:lang w:val="en-US"/>
        </w:rPr>
        <w:t>Pon</w:t>
      </w:r>
      <w:proofErr w:type="spellEnd"/>
      <w:r w:rsidRPr="002E1375">
        <w:rPr>
          <w:lang w:val="en-US"/>
        </w:rPr>
        <w:t xml:space="preserve"> A, Liang Y, et al. </w:t>
      </w:r>
      <w:r w:rsidRPr="00A562D8">
        <w:rPr>
          <w:lang w:val="en-US"/>
          <w:rPrChange w:id="1234" w:author="Admin" w:date="2020-04-09T10:12:00Z">
            <w:rPr/>
          </w:rPrChange>
        </w:rPr>
        <w:t xml:space="preserve">PHASTER: a better, faster version of the PHAST phage search tool. </w:t>
      </w:r>
      <w:r w:rsidRPr="0050133F">
        <w:rPr>
          <w:lang w:val="en-US"/>
          <w:rPrChange w:id="1235" w:author="Admin" w:date="2020-04-09T13:35:00Z">
            <w:rPr/>
          </w:rPrChange>
        </w:rPr>
        <w:t>Nucleic acids research. 2016;44(W1</w:t>
      </w:r>
      <w:proofErr w:type="gramStart"/>
      <w:r w:rsidRPr="0050133F">
        <w:rPr>
          <w:lang w:val="en-US"/>
          <w:rPrChange w:id="1236" w:author="Admin" w:date="2020-04-09T13:35:00Z">
            <w:rPr/>
          </w:rPrChange>
        </w:rPr>
        <w:t>):W</w:t>
      </w:r>
      <w:proofErr w:type="gramEnd"/>
      <w:r w:rsidRPr="0050133F">
        <w:rPr>
          <w:lang w:val="en-US"/>
          <w:rPrChange w:id="1237" w:author="Admin" w:date="2020-04-09T13:35:00Z">
            <w:rPr/>
          </w:rPrChange>
        </w:rPr>
        <w:t>16–W21.</w:t>
      </w:r>
    </w:p>
    <w:p w:rsidR="004B7985" w:rsidRPr="00CE71CB" w:rsidRDefault="00CD6C6B">
      <w:pPr>
        <w:numPr>
          <w:ilvl w:val="0"/>
          <w:numId w:val="1"/>
        </w:numPr>
        <w:ind w:hanging="354"/>
        <w:rPr>
          <w:lang w:val="en-US"/>
          <w:rPrChange w:id="1238" w:author="Admin" w:date="2020-05-07T11:41:00Z">
            <w:rPr/>
          </w:rPrChange>
        </w:rPr>
      </w:pPr>
      <w:r w:rsidRPr="002E1375">
        <w:rPr>
          <w:lang w:val="en-US"/>
        </w:rPr>
        <w:t xml:space="preserve">Shannon P, </w:t>
      </w:r>
      <w:proofErr w:type="spellStart"/>
      <w:r w:rsidRPr="002E1375">
        <w:rPr>
          <w:lang w:val="en-US"/>
        </w:rPr>
        <w:t>Markiel</w:t>
      </w:r>
      <w:proofErr w:type="spellEnd"/>
      <w:r w:rsidRPr="002E1375">
        <w:rPr>
          <w:lang w:val="en-US"/>
        </w:rPr>
        <w:t xml:space="preserve"> A, </w:t>
      </w:r>
      <w:proofErr w:type="spellStart"/>
      <w:r w:rsidRPr="002E1375">
        <w:rPr>
          <w:lang w:val="en-US"/>
        </w:rPr>
        <w:t>Ozier</w:t>
      </w:r>
      <w:proofErr w:type="spellEnd"/>
      <w:r w:rsidRPr="002E1375">
        <w:rPr>
          <w:lang w:val="en-US"/>
        </w:rPr>
        <w:t xml:space="preserve"> O, </w:t>
      </w:r>
      <w:proofErr w:type="spellStart"/>
      <w:r w:rsidRPr="002E1375">
        <w:rPr>
          <w:lang w:val="en-US"/>
        </w:rPr>
        <w:t>Baliga</w:t>
      </w:r>
      <w:proofErr w:type="spellEnd"/>
      <w:r w:rsidRPr="002E1375">
        <w:rPr>
          <w:lang w:val="en-US"/>
        </w:rPr>
        <w:t xml:space="preserve"> NS, Wang JT, </w:t>
      </w:r>
      <w:proofErr w:type="spellStart"/>
      <w:r w:rsidRPr="002E1375">
        <w:rPr>
          <w:lang w:val="en-US"/>
        </w:rPr>
        <w:t>Ramage</w:t>
      </w:r>
      <w:proofErr w:type="spellEnd"/>
      <w:r w:rsidRPr="002E1375">
        <w:rPr>
          <w:lang w:val="en-US"/>
        </w:rPr>
        <w:t xml:space="preserve"> D, et al. </w:t>
      </w:r>
      <w:proofErr w:type="spellStart"/>
      <w:r w:rsidRPr="00A562D8">
        <w:rPr>
          <w:lang w:val="en-US"/>
          <w:rPrChange w:id="1239" w:author="Admin" w:date="2020-04-09T10:12:00Z">
            <w:rPr/>
          </w:rPrChange>
        </w:rPr>
        <w:t>Cytoscape</w:t>
      </w:r>
      <w:proofErr w:type="spellEnd"/>
      <w:r w:rsidRPr="00A562D8">
        <w:rPr>
          <w:lang w:val="en-US"/>
          <w:rPrChange w:id="1240" w:author="Admin" w:date="2020-04-09T10:12:00Z">
            <w:rPr/>
          </w:rPrChange>
        </w:rPr>
        <w:t xml:space="preserve">: a software environment for integrated models of </w:t>
      </w:r>
      <w:proofErr w:type="spellStart"/>
      <w:r w:rsidRPr="00A562D8">
        <w:rPr>
          <w:lang w:val="en-US"/>
          <w:rPrChange w:id="1241" w:author="Admin" w:date="2020-04-09T10:12:00Z">
            <w:rPr/>
          </w:rPrChange>
        </w:rPr>
        <w:t>biomolecular</w:t>
      </w:r>
      <w:proofErr w:type="spellEnd"/>
      <w:r w:rsidRPr="00A562D8">
        <w:rPr>
          <w:lang w:val="en-US"/>
          <w:rPrChange w:id="1242" w:author="Admin" w:date="2020-04-09T10:12:00Z">
            <w:rPr/>
          </w:rPrChange>
        </w:rPr>
        <w:t xml:space="preserve"> interaction networks. </w:t>
      </w:r>
      <w:r w:rsidRPr="00CE71CB">
        <w:rPr>
          <w:lang w:val="en-US"/>
          <w:rPrChange w:id="1243" w:author="Admin" w:date="2020-05-07T11:41:00Z">
            <w:rPr/>
          </w:rPrChange>
        </w:rPr>
        <w:t>Genome research. 2003;13(11):2498–2504.</w:t>
      </w:r>
    </w:p>
    <w:p w:rsidR="004B7985" w:rsidRDefault="00CD6C6B">
      <w:pPr>
        <w:numPr>
          <w:ilvl w:val="0"/>
          <w:numId w:val="1"/>
        </w:numPr>
        <w:ind w:hanging="354"/>
      </w:pPr>
      <w:r w:rsidRPr="002E1375">
        <w:rPr>
          <w:lang w:val="en-US"/>
        </w:rPr>
        <w:t xml:space="preserve">Clarke BR, Pearce R, Roberts IS. Genetic organization of the Escherichia coli K10 capsule gene cluster: identification and characterization of two conserved regions in group III capsule gene clusters encoding polysaccharide transport functions. </w:t>
      </w:r>
      <w:proofErr w:type="spellStart"/>
      <w:r>
        <w:t>Journal</w:t>
      </w:r>
      <w:proofErr w:type="spellEnd"/>
      <w:r>
        <w:t xml:space="preserve"> </w:t>
      </w:r>
      <w:proofErr w:type="spellStart"/>
      <w:r>
        <w:t>of</w:t>
      </w:r>
      <w:proofErr w:type="spellEnd"/>
      <w:r>
        <w:t xml:space="preserve"> </w:t>
      </w:r>
      <w:proofErr w:type="spellStart"/>
      <w:r>
        <w:t>bacteriology</w:t>
      </w:r>
      <w:proofErr w:type="spellEnd"/>
      <w:r>
        <w:t>. 1999;181(7):2279–2285.</w:t>
      </w:r>
    </w:p>
    <w:p w:rsidR="004B7985" w:rsidRDefault="00CD6C6B">
      <w:pPr>
        <w:numPr>
          <w:ilvl w:val="0"/>
          <w:numId w:val="1"/>
        </w:numPr>
        <w:ind w:hanging="354"/>
      </w:pPr>
      <w:r w:rsidRPr="00A562D8">
        <w:rPr>
          <w:lang w:val="en-US"/>
          <w:rPrChange w:id="1244" w:author="Admin" w:date="2020-04-09T10:12:00Z">
            <w:rPr/>
          </w:rPrChange>
        </w:rPr>
        <w:t xml:space="preserve">Taylor CM, Roberts IS. Capsular polysaccharides and their role in virulence. </w:t>
      </w:r>
      <w:proofErr w:type="spellStart"/>
      <w:r>
        <w:t>In</w:t>
      </w:r>
      <w:proofErr w:type="spellEnd"/>
      <w:r>
        <w:t xml:space="preserve">: </w:t>
      </w:r>
      <w:proofErr w:type="spellStart"/>
      <w:r>
        <w:t>Concepts</w:t>
      </w:r>
      <w:proofErr w:type="spellEnd"/>
      <w:r>
        <w:t xml:space="preserve"> </w:t>
      </w:r>
      <w:proofErr w:type="spellStart"/>
      <w:r>
        <w:t>in</w:t>
      </w:r>
      <w:proofErr w:type="spellEnd"/>
      <w:r>
        <w:t xml:space="preserve"> </w:t>
      </w:r>
      <w:proofErr w:type="spellStart"/>
      <w:r>
        <w:t>Bacterial</w:t>
      </w:r>
      <w:proofErr w:type="spellEnd"/>
      <w:r>
        <w:t xml:space="preserve"> </w:t>
      </w:r>
      <w:proofErr w:type="spellStart"/>
      <w:r>
        <w:t>Virulence</w:t>
      </w:r>
      <w:proofErr w:type="spellEnd"/>
      <w:r>
        <w:t xml:space="preserve">. </w:t>
      </w:r>
      <w:proofErr w:type="spellStart"/>
      <w:r>
        <w:t>vol</w:t>
      </w:r>
      <w:proofErr w:type="spellEnd"/>
      <w:r>
        <w:t xml:space="preserve">. 12. </w:t>
      </w:r>
      <w:proofErr w:type="spellStart"/>
      <w:r>
        <w:t>Karger</w:t>
      </w:r>
      <w:proofErr w:type="spellEnd"/>
      <w:r>
        <w:t xml:space="preserve"> </w:t>
      </w:r>
      <w:proofErr w:type="spellStart"/>
      <w:r>
        <w:t>Publishers</w:t>
      </w:r>
      <w:proofErr w:type="spellEnd"/>
      <w:r>
        <w:t>; 2005. p. 55–66.</w:t>
      </w:r>
    </w:p>
    <w:p w:rsidR="004B7985" w:rsidRDefault="00CD6C6B">
      <w:pPr>
        <w:numPr>
          <w:ilvl w:val="0"/>
          <w:numId w:val="1"/>
        </w:numPr>
        <w:ind w:hanging="354"/>
      </w:pPr>
      <w:proofErr w:type="spellStart"/>
      <w:r w:rsidRPr="002E1375">
        <w:rPr>
          <w:lang w:val="en-US"/>
        </w:rPr>
        <w:t>Luk´aˇcov´a</w:t>
      </w:r>
      <w:proofErr w:type="spellEnd"/>
      <w:r w:rsidRPr="002E1375">
        <w:rPr>
          <w:lang w:val="en-US"/>
        </w:rPr>
        <w:t xml:space="preserve"> M, Barak I, </w:t>
      </w:r>
      <w:proofErr w:type="spellStart"/>
      <w:r w:rsidRPr="002E1375">
        <w:rPr>
          <w:lang w:val="en-US"/>
        </w:rPr>
        <w:t>Kazar</w:t>
      </w:r>
      <w:proofErr w:type="spellEnd"/>
      <w:r w:rsidRPr="002E1375">
        <w:rPr>
          <w:lang w:val="en-US"/>
        </w:rPr>
        <w:t xml:space="preserve"> J. Role of structural variations of polysaccharide antigens in the pathogenicity of Gram-negative bacteria. </w:t>
      </w:r>
      <w:proofErr w:type="spellStart"/>
      <w:r>
        <w:t>Clinical</w:t>
      </w:r>
      <w:proofErr w:type="spellEnd"/>
      <w:r>
        <w:t xml:space="preserve"> </w:t>
      </w:r>
      <w:proofErr w:type="spellStart"/>
      <w:r>
        <w:t>microbiology</w:t>
      </w:r>
      <w:proofErr w:type="spellEnd"/>
      <w:r>
        <w:t xml:space="preserve"> </w:t>
      </w:r>
      <w:proofErr w:type="spellStart"/>
      <w:r>
        <w:t>and</w:t>
      </w:r>
      <w:proofErr w:type="spellEnd"/>
      <w:r>
        <w:t xml:space="preserve"> </w:t>
      </w:r>
      <w:proofErr w:type="spellStart"/>
      <w:r>
        <w:t>infection</w:t>
      </w:r>
      <w:proofErr w:type="spellEnd"/>
      <w:r>
        <w:t>. 2008;14(3):200–206.</w:t>
      </w:r>
    </w:p>
    <w:p w:rsidR="004B7985" w:rsidRPr="002E1375" w:rsidRDefault="00CD6C6B">
      <w:pPr>
        <w:numPr>
          <w:ilvl w:val="0"/>
          <w:numId w:val="1"/>
        </w:numPr>
        <w:spacing w:after="4"/>
        <w:ind w:hanging="354"/>
        <w:rPr>
          <w:lang w:val="en-US"/>
        </w:rPr>
      </w:pPr>
      <w:r w:rsidRPr="002E1375">
        <w:rPr>
          <w:lang w:val="en-US"/>
        </w:rPr>
        <w:t xml:space="preserve">Cress BF, </w:t>
      </w:r>
      <w:proofErr w:type="spellStart"/>
      <w:r w:rsidRPr="002E1375">
        <w:rPr>
          <w:lang w:val="en-US"/>
        </w:rPr>
        <w:t>Englaender</w:t>
      </w:r>
      <w:proofErr w:type="spellEnd"/>
      <w:r w:rsidRPr="002E1375">
        <w:rPr>
          <w:lang w:val="en-US"/>
        </w:rPr>
        <w:t xml:space="preserve"> JA, He W, Kasper D, </w:t>
      </w:r>
      <w:proofErr w:type="spellStart"/>
      <w:r w:rsidRPr="002E1375">
        <w:rPr>
          <w:lang w:val="en-US"/>
        </w:rPr>
        <w:t>Linhardt</w:t>
      </w:r>
      <w:proofErr w:type="spellEnd"/>
      <w:r w:rsidRPr="002E1375">
        <w:rPr>
          <w:lang w:val="en-US"/>
        </w:rPr>
        <w:t xml:space="preserve"> RJ, </w:t>
      </w:r>
      <w:proofErr w:type="spellStart"/>
      <w:r w:rsidRPr="002E1375">
        <w:rPr>
          <w:lang w:val="en-US"/>
        </w:rPr>
        <w:t>Koffas</w:t>
      </w:r>
      <w:proofErr w:type="spellEnd"/>
      <w:r w:rsidRPr="002E1375">
        <w:rPr>
          <w:lang w:val="en-US"/>
        </w:rPr>
        <w:t xml:space="preserve"> MA.</w:t>
      </w:r>
    </w:p>
    <w:p w:rsidR="004B7985" w:rsidRDefault="00CD6C6B">
      <w:pPr>
        <w:ind w:left="596"/>
      </w:pPr>
      <w:r w:rsidRPr="002E1375">
        <w:rPr>
          <w:lang w:val="en-US"/>
        </w:rPr>
        <w:t xml:space="preserve">Masquerading microbial pathogens: capsular polysaccharides mimic host-tissue molecules. </w:t>
      </w:r>
      <w:r>
        <w:t xml:space="preserve">FEMS </w:t>
      </w:r>
      <w:proofErr w:type="spellStart"/>
      <w:r>
        <w:t>microbiology</w:t>
      </w:r>
      <w:proofErr w:type="spellEnd"/>
      <w:r>
        <w:t xml:space="preserve"> </w:t>
      </w:r>
      <w:proofErr w:type="spellStart"/>
      <w:r>
        <w:t>reviews</w:t>
      </w:r>
      <w:proofErr w:type="spellEnd"/>
      <w:r>
        <w:t>. 2014;38(4):660–697.</w:t>
      </w:r>
    </w:p>
    <w:p w:rsidR="004B7985" w:rsidRPr="00CE71CB" w:rsidRDefault="00CD6C6B">
      <w:pPr>
        <w:numPr>
          <w:ilvl w:val="0"/>
          <w:numId w:val="1"/>
        </w:numPr>
        <w:ind w:hanging="354"/>
        <w:rPr>
          <w:lang w:val="en-US"/>
          <w:rPrChange w:id="1245" w:author="Admin" w:date="2020-05-07T11:41:00Z">
            <w:rPr/>
          </w:rPrChange>
        </w:rPr>
      </w:pPr>
      <w:proofErr w:type="spellStart"/>
      <w:r w:rsidRPr="002E1375">
        <w:rPr>
          <w:lang w:val="en-US"/>
        </w:rPr>
        <w:t>Dogan</w:t>
      </w:r>
      <w:proofErr w:type="spellEnd"/>
      <w:r w:rsidRPr="002E1375">
        <w:rPr>
          <w:lang w:val="en-US"/>
        </w:rPr>
        <w:t xml:space="preserve"> B, Suzuki H, </w:t>
      </w:r>
      <w:proofErr w:type="spellStart"/>
      <w:r w:rsidRPr="002E1375">
        <w:rPr>
          <w:lang w:val="en-US"/>
        </w:rPr>
        <w:t>Herlekar</w:t>
      </w:r>
      <w:proofErr w:type="spellEnd"/>
      <w:r w:rsidRPr="002E1375">
        <w:rPr>
          <w:lang w:val="en-US"/>
        </w:rPr>
        <w:t xml:space="preserve"> D, Sartor RB, Campbell BJ, Roberts CL, et al. </w:t>
      </w:r>
      <w:r w:rsidRPr="00A562D8">
        <w:rPr>
          <w:lang w:val="en-US"/>
          <w:rPrChange w:id="1246" w:author="Admin" w:date="2020-04-09T10:12:00Z">
            <w:rPr/>
          </w:rPrChange>
        </w:rPr>
        <w:t xml:space="preserve">Inflammation-associated adherent-invasive Escherichia coli are enriched in pathways for use of </w:t>
      </w:r>
      <w:proofErr w:type="spellStart"/>
      <w:r w:rsidRPr="00A562D8">
        <w:rPr>
          <w:lang w:val="en-US"/>
          <w:rPrChange w:id="1247" w:author="Admin" w:date="2020-04-09T10:12:00Z">
            <w:rPr/>
          </w:rPrChange>
        </w:rPr>
        <w:t>propanediol</w:t>
      </w:r>
      <w:proofErr w:type="spellEnd"/>
      <w:r w:rsidRPr="00A562D8">
        <w:rPr>
          <w:lang w:val="en-US"/>
          <w:rPrChange w:id="1248" w:author="Admin" w:date="2020-04-09T10:12:00Z">
            <w:rPr/>
          </w:rPrChange>
        </w:rPr>
        <w:t xml:space="preserve"> and iron and M-cell translocation. </w:t>
      </w:r>
      <w:r w:rsidRPr="00CE71CB">
        <w:rPr>
          <w:lang w:val="en-US"/>
          <w:rPrChange w:id="1249" w:author="Admin" w:date="2020-05-07T11:41:00Z">
            <w:rPr/>
          </w:rPrChange>
        </w:rPr>
        <w:t>Inflammatory bowel diseases. 2014;20(11):1919–1932.</w:t>
      </w:r>
    </w:p>
    <w:p w:rsidR="004B7985" w:rsidRPr="0050133F" w:rsidRDefault="00CD6C6B">
      <w:pPr>
        <w:numPr>
          <w:ilvl w:val="0"/>
          <w:numId w:val="1"/>
        </w:numPr>
        <w:ind w:hanging="354"/>
        <w:rPr>
          <w:lang w:val="en-US"/>
          <w:rPrChange w:id="1250" w:author="Admin" w:date="2020-04-09T13:35:00Z">
            <w:rPr/>
          </w:rPrChange>
        </w:rPr>
      </w:pPr>
      <w:proofErr w:type="spellStart"/>
      <w:r w:rsidRPr="002E1375">
        <w:rPr>
          <w:lang w:val="en-US"/>
        </w:rPr>
        <w:t>Viladomiu</w:t>
      </w:r>
      <w:proofErr w:type="spellEnd"/>
      <w:r w:rsidRPr="002E1375">
        <w:rPr>
          <w:lang w:val="en-US"/>
        </w:rPr>
        <w:t xml:space="preserve"> M, </w:t>
      </w:r>
      <w:proofErr w:type="spellStart"/>
      <w:r w:rsidRPr="002E1375">
        <w:rPr>
          <w:lang w:val="en-US"/>
        </w:rPr>
        <w:t>Kivolowitz</w:t>
      </w:r>
      <w:proofErr w:type="spellEnd"/>
      <w:r w:rsidRPr="002E1375">
        <w:rPr>
          <w:lang w:val="en-US"/>
        </w:rPr>
        <w:t xml:space="preserve"> C, </w:t>
      </w:r>
      <w:proofErr w:type="spellStart"/>
      <w:r w:rsidRPr="002E1375">
        <w:rPr>
          <w:lang w:val="en-US"/>
        </w:rPr>
        <w:t>Abdulhamid</w:t>
      </w:r>
      <w:proofErr w:type="spellEnd"/>
      <w:r w:rsidRPr="002E1375">
        <w:rPr>
          <w:lang w:val="en-US"/>
        </w:rPr>
        <w:t xml:space="preserve"> A, </w:t>
      </w:r>
      <w:proofErr w:type="spellStart"/>
      <w:r w:rsidRPr="002E1375">
        <w:rPr>
          <w:lang w:val="en-US"/>
        </w:rPr>
        <w:t>Dogan</w:t>
      </w:r>
      <w:proofErr w:type="spellEnd"/>
      <w:r w:rsidRPr="002E1375">
        <w:rPr>
          <w:lang w:val="en-US"/>
        </w:rPr>
        <w:t xml:space="preserve"> B, </w:t>
      </w:r>
      <w:proofErr w:type="spellStart"/>
      <w:r w:rsidRPr="002E1375">
        <w:rPr>
          <w:lang w:val="en-US"/>
        </w:rPr>
        <w:t>Victorio</w:t>
      </w:r>
      <w:proofErr w:type="spellEnd"/>
      <w:r w:rsidRPr="002E1375">
        <w:rPr>
          <w:lang w:val="en-US"/>
        </w:rPr>
        <w:t xml:space="preserve"> D, Castellanos JG, et al. </w:t>
      </w:r>
      <w:r w:rsidRPr="00A562D8">
        <w:rPr>
          <w:lang w:val="en-US"/>
          <w:rPrChange w:id="1251" w:author="Admin" w:date="2020-04-09T10:12:00Z">
            <w:rPr/>
          </w:rPrChange>
        </w:rPr>
        <w:t xml:space="preserve">IgA-coated E. coli enriched in Crohn’s disease </w:t>
      </w:r>
      <w:proofErr w:type="spellStart"/>
      <w:r w:rsidRPr="00A562D8">
        <w:rPr>
          <w:lang w:val="en-US"/>
          <w:rPrChange w:id="1252" w:author="Admin" w:date="2020-04-09T10:12:00Z">
            <w:rPr/>
          </w:rPrChange>
        </w:rPr>
        <w:t>spondyloarthritis</w:t>
      </w:r>
      <w:proofErr w:type="spellEnd"/>
      <w:r w:rsidRPr="00A562D8">
        <w:rPr>
          <w:lang w:val="en-US"/>
          <w:rPrChange w:id="1253" w:author="Admin" w:date="2020-04-09T10:12:00Z">
            <w:rPr/>
          </w:rPrChange>
        </w:rPr>
        <w:t xml:space="preserve"> promote TH17-dependent inflammation. </w:t>
      </w:r>
      <w:r w:rsidRPr="0050133F">
        <w:rPr>
          <w:lang w:val="en-US"/>
          <w:rPrChange w:id="1254" w:author="Admin" w:date="2020-04-09T13:35:00Z">
            <w:rPr/>
          </w:rPrChange>
        </w:rPr>
        <w:t>Science translational medicine. 2017;9(376</w:t>
      </w:r>
      <w:proofErr w:type="gramStart"/>
      <w:r w:rsidRPr="0050133F">
        <w:rPr>
          <w:lang w:val="en-US"/>
          <w:rPrChange w:id="1255" w:author="Admin" w:date="2020-04-09T13:35:00Z">
            <w:rPr/>
          </w:rPrChange>
        </w:rPr>
        <w:t>):eaaf</w:t>
      </w:r>
      <w:proofErr w:type="gramEnd"/>
      <w:r w:rsidRPr="0050133F">
        <w:rPr>
          <w:lang w:val="en-US"/>
          <w:rPrChange w:id="1256" w:author="Admin" w:date="2020-04-09T13:35:00Z">
            <w:rPr/>
          </w:rPrChange>
        </w:rPr>
        <w:t>9655.</w:t>
      </w:r>
    </w:p>
    <w:p w:rsidR="004B7985" w:rsidRPr="00CE71CB" w:rsidRDefault="00CD6C6B">
      <w:pPr>
        <w:numPr>
          <w:ilvl w:val="0"/>
          <w:numId w:val="1"/>
        </w:numPr>
        <w:ind w:hanging="354"/>
        <w:rPr>
          <w:lang w:val="en-US"/>
          <w:rPrChange w:id="1257" w:author="Admin" w:date="2020-05-07T11:41:00Z">
            <w:rPr/>
          </w:rPrChange>
        </w:rPr>
      </w:pPr>
      <w:proofErr w:type="spellStart"/>
      <w:r w:rsidRPr="002E1375">
        <w:rPr>
          <w:lang w:val="en-US"/>
        </w:rPr>
        <w:lastRenderedPageBreak/>
        <w:t>Rakitina</w:t>
      </w:r>
      <w:proofErr w:type="spellEnd"/>
      <w:r w:rsidRPr="002E1375">
        <w:rPr>
          <w:lang w:val="en-US"/>
        </w:rPr>
        <w:t xml:space="preserve"> DV, </w:t>
      </w:r>
      <w:proofErr w:type="spellStart"/>
      <w:r w:rsidRPr="002E1375">
        <w:rPr>
          <w:lang w:val="en-US"/>
        </w:rPr>
        <w:t>Manolov</w:t>
      </w:r>
      <w:proofErr w:type="spellEnd"/>
      <w:r w:rsidRPr="002E1375">
        <w:rPr>
          <w:lang w:val="en-US"/>
        </w:rPr>
        <w:t xml:space="preserve"> AI, </w:t>
      </w:r>
      <w:proofErr w:type="spellStart"/>
      <w:r w:rsidRPr="002E1375">
        <w:rPr>
          <w:lang w:val="en-US"/>
        </w:rPr>
        <w:t>Kanygina</w:t>
      </w:r>
      <w:proofErr w:type="spellEnd"/>
      <w:r w:rsidRPr="002E1375">
        <w:rPr>
          <w:lang w:val="en-US"/>
        </w:rPr>
        <w:t xml:space="preserve"> AV, </w:t>
      </w:r>
      <w:proofErr w:type="spellStart"/>
      <w:r w:rsidRPr="002E1375">
        <w:rPr>
          <w:lang w:val="en-US"/>
        </w:rPr>
        <w:t>Garushyants</w:t>
      </w:r>
      <w:proofErr w:type="spellEnd"/>
      <w:r w:rsidRPr="002E1375">
        <w:rPr>
          <w:lang w:val="en-US"/>
        </w:rPr>
        <w:t xml:space="preserve"> SK, </w:t>
      </w:r>
      <w:proofErr w:type="spellStart"/>
      <w:r w:rsidRPr="002E1375">
        <w:rPr>
          <w:lang w:val="en-US"/>
        </w:rPr>
        <w:t>Baikova</w:t>
      </w:r>
      <w:proofErr w:type="spellEnd"/>
      <w:r w:rsidRPr="002E1375">
        <w:rPr>
          <w:lang w:val="en-US"/>
        </w:rPr>
        <w:t xml:space="preserve"> JP, </w:t>
      </w:r>
      <w:proofErr w:type="spellStart"/>
      <w:r w:rsidRPr="002E1375">
        <w:rPr>
          <w:lang w:val="en-US"/>
        </w:rPr>
        <w:t>Alexeev</w:t>
      </w:r>
      <w:proofErr w:type="spellEnd"/>
      <w:r w:rsidRPr="002E1375">
        <w:rPr>
          <w:lang w:val="en-US"/>
        </w:rPr>
        <w:t xml:space="preserve"> DG, et al. </w:t>
      </w:r>
      <w:r w:rsidRPr="00A562D8">
        <w:rPr>
          <w:lang w:val="en-US"/>
          <w:rPrChange w:id="1258" w:author="Admin" w:date="2020-04-09T10:12:00Z">
            <w:rPr/>
          </w:rPrChange>
        </w:rPr>
        <w:t xml:space="preserve">Genome analysis of E. coli isolated from Crohn’s disease patients. </w:t>
      </w:r>
      <w:r w:rsidRPr="00CE71CB">
        <w:rPr>
          <w:lang w:val="en-US"/>
          <w:rPrChange w:id="1259" w:author="Admin" w:date="2020-05-07T11:41:00Z">
            <w:rPr/>
          </w:rPrChange>
        </w:rPr>
        <w:t>BMC genomics. 2017;18(1):544.</w:t>
      </w:r>
    </w:p>
    <w:p w:rsidR="004B7985" w:rsidRDefault="00CD6C6B">
      <w:pPr>
        <w:numPr>
          <w:ilvl w:val="0"/>
          <w:numId w:val="1"/>
        </w:numPr>
        <w:ind w:hanging="354"/>
      </w:pPr>
      <w:r w:rsidRPr="002E1375">
        <w:rPr>
          <w:lang w:val="en-US"/>
        </w:rPr>
        <w:t xml:space="preserve">Oliveira PH, </w:t>
      </w:r>
      <w:proofErr w:type="spellStart"/>
      <w:r w:rsidRPr="002E1375">
        <w:rPr>
          <w:lang w:val="en-US"/>
        </w:rPr>
        <w:t>Touchon</w:t>
      </w:r>
      <w:proofErr w:type="spellEnd"/>
      <w:r w:rsidRPr="002E1375">
        <w:rPr>
          <w:lang w:val="en-US"/>
        </w:rPr>
        <w:t xml:space="preserve"> M, </w:t>
      </w:r>
      <w:proofErr w:type="spellStart"/>
      <w:r w:rsidRPr="002E1375">
        <w:rPr>
          <w:lang w:val="en-US"/>
        </w:rPr>
        <w:t>Cury</w:t>
      </w:r>
      <w:proofErr w:type="spellEnd"/>
      <w:r w:rsidRPr="002E1375">
        <w:rPr>
          <w:lang w:val="en-US"/>
        </w:rPr>
        <w:t xml:space="preserve"> J, Rocha EP. The chromosomal organization of horizontal gene transfer in bacteria. </w:t>
      </w:r>
      <w:proofErr w:type="spellStart"/>
      <w:r>
        <w:t>Nature</w:t>
      </w:r>
      <w:proofErr w:type="spellEnd"/>
      <w:r>
        <w:t xml:space="preserve"> </w:t>
      </w:r>
      <w:proofErr w:type="spellStart"/>
      <w:r>
        <w:t>communications</w:t>
      </w:r>
      <w:proofErr w:type="spellEnd"/>
      <w:r>
        <w:t>. 2017;8(1):841.</w:t>
      </w:r>
    </w:p>
    <w:p w:rsidR="004B7985" w:rsidRDefault="00CD6C6B">
      <w:pPr>
        <w:numPr>
          <w:ilvl w:val="0"/>
          <w:numId w:val="1"/>
        </w:numPr>
        <w:ind w:hanging="354"/>
      </w:pPr>
      <w:r w:rsidRPr="002E1375">
        <w:rPr>
          <w:lang w:val="en-US"/>
        </w:rPr>
        <w:t xml:space="preserve">Rowe-Magnus DA, </w:t>
      </w:r>
      <w:proofErr w:type="spellStart"/>
      <w:r w:rsidRPr="002E1375">
        <w:rPr>
          <w:lang w:val="en-US"/>
        </w:rPr>
        <w:t>Guerout</w:t>
      </w:r>
      <w:proofErr w:type="spellEnd"/>
      <w:r w:rsidRPr="002E1375">
        <w:rPr>
          <w:lang w:val="en-US"/>
        </w:rPr>
        <w:t xml:space="preserve"> AM, </w:t>
      </w:r>
      <w:proofErr w:type="spellStart"/>
      <w:r w:rsidRPr="002E1375">
        <w:rPr>
          <w:lang w:val="en-US"/>
        </w:rPr>
        <w:t>Ploncard</w:t>
      </w:r>
      <w:proofErr w:type="spellEnd"/>
      <w:r w:rsidRPr="002E1375">
        <w:rPr>
          <w:lang w:val="en-US"/>
        </w:rPr>
        <w:t xml:space="preserve"> P, </w:t>
      </w:r>
      <w:proofErr w:type="spellStart"/>
      <w:r w:rsidRPr="002E1375">
        <w:rPr>
          <w:lang w:val="en-US"/>
        </w:rPr>
        <w:t>Dychinco</w:t>
      </w:r>
      <w:proofErr w:type="spellEnd"/>
      <w:r w:rsidRPr="002E1375">
        <w:rPr>
          <w:lang w:val="en-US"/>
        </w:rPr>
        <w:t xml:space="preserve"> B, Davies J, Mazel D. The evolutionary history of chromosomal super-</w:t>
      </w:r>
      <w:proofErr w:type="spellStart"/>
      <w:r w:rsidRPr="002E1375">
        <w:rPr>
          <w:lang w:val="en-US"/>
        </w:rPr>
        <w:t>integrons</w:t>
      </w:r>
      <w:proofErr w:type="spellEnd"/>
      <w:r w:rsidRPr="002E1375">
        <w:rPr>
          <w:lang w:val="en-US"/>
        </w:rPr>
        <w:t xml:space="preserve"> provides an ancestry for </w:t>
      </w:r>
      <w:proofErr w:type="spellStart"/>
      <w:r w:rsidRPr="002E1375">
        <w:rPr>
          <w:lang w:val="en-US"/>
        </w:rPr>
        <w:t>multiresistant</w:t>
      </w:r>
      <w:proofErr w:type="spellEnd"/>
      <w:r w:rsidRPr="002E1375">
        <w:rPr>
          <w:lang w:val="en-US"/>
        </w:rPr>
        <w:t xml:space="preserve"> </w:t>
      </w:r>
      <w:proofErr w:type="spellStart"/>
      <w:r w:rsidRPr="002E1375">
        <w:rPr>
          <w:lang w:val="en-US"/>
        </w:rPr>
        <w:t>integrons</w:t>
      </w:r>
      <w:proofErr w:type="spellEnd"/>
      <w:r w:rsidRPr="002E1375">
        <w:rPr>
          <w:lang w:val="en-US"/>
        </w:rPr>
        <w:t xml:space="preserve">.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w:t>
      </w:r>
      <w:proofErr w:type="spellStart"/>
      <w:r>
        <w:t>National</w:t>
      </w:r>
      <w:proofErr w:type="spellEnd"/>
      <w:r>
        <w:t xml:space="preserve"> </w:t>
      </w:r>
      <w:proofErr w:type="spellStart"/>
      <w:r>
        <w:t>Academy</w:t>
      </w:r>
      <w:proofErr w:type="spellEnd"/>
      <w:r>
        <w:t xml:space="preserve"> </w:t>
      </w:r>
      <w:proofErr w:type="spellStart"/>
      <w:r>
        <w:t>of</w:t>
      </w:r>
      <w:proofErr w:type="spellEnd"/>
      <w:r>
        <w:t xml:space="preserve"> </w:t>
      </w:r>
      <w:proofErr w:type="spellStart"/>
      <w:r>
        <w:t>Sciences</w:t>
      </w:r>
      <w:proofErr w:type="spellEnd"/>
      <w:r>
        <w:t>. 2001;98(2):652–657.</w:t>
      </w:r>
    </w:p>
    <w:p w:rsidR="004B7985" w:rsidRDefault="00CD6C6B">
      <w:pPr>
        <w:numPr>
          <w:ilvl w:val="0"/>
          <w:numId w:val="1"/>
        </w:numPr>
        <w:ind w:hanging="354"/>
      </w:pPr>
      <w:proofErr w:type="spellStart"/>
      <w:r w:rsidRPr="002E1375">
        <w:rPr>
          <w:lang w:val="en-US"/>
        </w:rPr>
        <w:t>Boudeau</w:t>
      </w:r>
      <w:proofErr w:type="spellEnd"/>
      <w:r w:rsidRPr="002E1375">
        <w:rPr>
          <w:lang w:val="en-US"/>
        </w:rPr>
        <w:t xml:space="preserve"> J, </w:t>
      </w:r>
      <w:proofErr w:type="spellStart"/>
      <w:r w:rsidRPr="002E1375">
        <w:rPr>
          <w:lang w:val="en-US"/>
        </w:rPr>
        <w:t>Glasser</w:t>
      </w:r>
      <w:proofErr w:type="spellEnd"/>
      <w:r w:rsidRPr="002E1375">
        <w:rPr>
          <w:lang w:val="en-US"/>
        </w:rPr>
        <w:t xml:space="preserve"> AL, </w:t>
      </w:r>
      <w:proofErr w:type="spellStart"/>
      <w:r w:rsidRPr="002E1375">
        <w:rPr>
          <w:lang w:val="en-US"/>
        </w:rPr>
        <w:t>Masseret</w:t>
      </w:r>
      <w:proofErr w:type="spellEnd"/>
      <w:r w:rsidRPr="002E1375">
        <w:rPr>
          <w:lang w:val="en-US"/>
        </w:rPr>
        <w:t xml:space="preserve"> E, Joly B, </w:t>
      </w:r>
      <w:proofErr w:type="spellStart"/>
      <w:r w:rsidRPr="002E1375">
        <w:rPr>
          <w:lang w:val="en-US"/>
        </w:rPr>
        <w:t>Darfeuille</w:t>
      </w:r>
      <w:proofErr w:type="spellEnd"/>
      <w:r w:rsidRPr="002E1375">
        <w:rPr>
          <w:lang w:val="en-US"/>
        </w:rPr>
        <w:t xml:space="preserve">-Michaud A. Invasive ability of an Escherichia </w:t>
      </w:r>
      <w:proofErr w:type="spellStart"/>
      <w:r w:rsidRPr="002E1375">
        <w:rPr>
          <w:lang w:val="en-US"/>
        </w:rPr>
        <w:t>colistrain</w:t>
      </w:r>
      <w:proofErr w:type="spellEnd"/>
      <w:r w:rsidRPr="002E1375">
        <w:rPr>
          <w:lang w:val="en-US"/>
        </w:rPr>
        <w:t xml:space="preserve"> isolated from the </w:t>
      </w:r>
      <w:proofErr w:type="spellStart"/>
      <w:r w:rsidRPr="002E1375">
        <w:rPr>
          <w:lang w:val="en-US"/>
        </w:rPr>
        <w:t>ileal</w:t>
      </w:r>
      <w:proofErr w:type="spellEnd"/>
      <w:r w:rsidRPr="002E1375">
        <w:rPr>
          <w:lang w:val="en-US"/>
        </w:rPr>
        <w:t xml:space="preserve"> mucosa of a patient with Crohn’s disease. </w:t>
      </w:r>
      <w:proofErr w:type="spellStart"/>
      <w:r>
        <w:t>Infection</w:t>
      </w:r>
      <w:proofErr w:type="spellEnd"/>
      <w:r>
        <w:t xml:space="preserve"> </w:t>
      </w:r>
      <w:proofErr w:type="spellStart"/>
      <w:r>
        <w:t>and</w:t>
      </w:r>
      <w:proofErr w:type="spellEnd"/>
      <w:r>
        <w:t xml:space="preserve"> </w:t>
      </w:r>
      <w:proofErr w:type="spellStart"/>
      <w:r>
        <w:t>immunity</w:t>
      </w:r>
      <w:proofErr w:type="spellEnd"/>
      <w:r>
        <w:t>. 1999;67(9):4499–4509.</w:t>
      </w:r>
    </w:p>
    <w:p w:rsidR="004B7985" w:rsidRDefault="00CD6C6B">
      <w:pPr>
        <w:numPr>
          <w:ilvl w:val="0"/>
          <w:numId w:val="1"/>
        </w:numPr>
        <w:spacing w:after="4"/>
        <w:ind w:hanging="354"/>
      </w:pPr>
      <w:r w:rsidRPr="002E1375">
        <w:rPr>
          <w:lang w:val="en-US"/>
        </w:rPr>
        <w:t xml:space="preserve">Clermont O, Christenson JK, </w:t>
      </w:r>
      <w:proofErr w:type="spellStart"/>
      <w:r w:rsidRPr="002E1375">
        <w:rPr>
          <w:lang w:val="en-US"/>
        </w:rPr>
        <w:t>Denamur</w:t>
      </w:r>
      <w:proofErr w:type="spellEnd"/>
      <w:r w:rsidRPr="002E1375">
        <w:rPr>
          <w:lang w:val="en-US"/>
        </w:rPr>
        <w:t xml:space="preserve"> E, Gordon DM. </w:t>
      </w:r>
      <w:proofErr w:type="spellStart"/>
      <w:r>
        <w:t>The</w:t>
      </w:r>
      <w:proofErr w:type="spellEnd"/>
      <w:r>
        <w:t xml:space="preserve"> C </w:t>
      </w:r>
      <w:proofErr w:type="spellStart"/>
      <w:r>
        <w:t>lermont</w:t>
      </w:r>
      <w:proofErr w:type="spellEnd"/>
      <w:r>
        <w:t xml:space="preserve"> E</w:t>
      </w:r>
    </w:p>
    <w:p w:rsidR="004B7985" w:rsidRDefault="00CD6C6B">
      <w:pPr>
        <w:ind w:left="591"/>
      </w:pPr>
      <w:proofErr w:type="spellStart"/>
      <w:r w:rsidRPr="002E1375">
        <w:rPr>
          <w:lang w:val="en-US"/>
        </w:rPr>
        <w:t>scherichia</w:t>
      </w:r>
      <w:proofErr w:type="spellEnd"/>
      <w:r w:rsidRPr="002E1375">
        <w:rPr>
          <w:lang w:val="en-US"/>
        </w:rPr>
        <w:t xml:space="preserve"> coli </w:t>
      </w:r>
      <w:proofErr w:type="spellStart"/>
      <w:r w:rsidRPr="002E1375">
        <w:rPr>
          <w:lang w:val="en-US"/>
        </w:rPr>
        <w:t>phylo</w:t>
      </w:r>
      <w:proofErr w:type="spellEnd"/>
      <w:r w:rsidRPr="002E1375">
        <w:rPr>
          <w:lang w:val="en-US"/>
        </w:rPr>
        <w:t xml:space="preserve">-typing method revisited: improvement of specificity and detection of new </w:t>
      </w:r>
      <w:proofErr w:type="spellStart"/>
      <w:r w:rsidRPr="002E1375">
        <w:rPr>
          <w:lang w:val="en-US"/>
        </w:rPr>
        <w:t>phylo</w:t>
      </w:r>
      <w:proofErr w:type="spellEnd"/>
      <w:r w:rsidRPr="002E1375">
        <w:rPr>
          <w:lang w:val="en-US"/>
        </w:rPr>
        <w:t xml:space="preserve">-groups. </w:t>
      </w:r>
      <w:proofErr w:type="spellStart"/>
      <w:r>
        <w:t>Environmental</w:t>
      </w:r>
      <w:proofErr w:type="spellEnd"/>
      <w:r>
        <w:t xml:space="preserve"> </w:t>
      </w:r>
      <w:proofErr w:type="spellStart"/>
      <w:r>
        <w:t>microbiology</w:t>
      </w:r>
      <w:proofErr w:type="spellEnd"/>
      <w:r>
        <w:t xml:space="preserve"> </w:t>
      </w:r>
      <w:proofErr w:type="spellStart"/>
      <w:r>
        <w:t>reports</w:t>
      </w:r>
      <w:proofErr w:type="spellEnd"/>
      <w:r>
        <w:t>. 2013;5(1):58–65.</w:t>
      </w:r>
    </w:p>
    <w:p w:rsidR="004B7985" w:rsidRDefault="00CD6C6B">
      <w:pPr>
        <w:numPr>
          <w:ilvl w:val="0"/>
          <w:numId w:val="1"/>
        </w:numPr>
        <w:ind w:hanging="354"/>
      </w:pPr>
      <w:proofErr w:type="spellStart"/>
      <w:r w:rsidRPr="002E1375">
        <w:rPr>
          <w:lang w:val="en-US"/>
        </w:rPr>
        <w:t>Alikhan</w:t>
      </w:r>
      <w:proofErr w:type="spellEnd"/>
      <w:r w:rsidRPr="002E1375">
        <w:rPr>
          <w:lang w:val="en-US"/>
        </w:rPr>
        <w:t xml:space="preserve"> NF, Petty NK, </w:t>
      </w:r>
      <w:proofErr w:type="spellStart"/>
      <w:r w:rsidRPr="002E1375">
        <w:rPr>
          <w:lang w:val="en-US"/>
        </w:rPr>
        <w:t>Zakour</w:t>
      </w:r>
      <w:proofErr w:type="spellEnd"/>
      <w:r w:rsidRPr="002E1375">
        <w:rPr>
          <w:lang w:val="en-US"/>
        </w:rPr>
        <w:t xml:space="preserve"> NLB, </w:t>
      </w:r>
      <w:proofErr w:type="spellStart"/>
      <w:r w:rsidRPr="002E1375">
        <w:rPr>
          <w:lang w:val="en-US"/>
        </w:rPr>
        <w:t>Beatson</w:t>
      </w:r>
      <w:proofErr w:type="spellEnd"/>
      <w:r w:rsidRPr="002E1375">
        <w:rPr>
          <w:lang w:val="en-US"/>
        </w:rPr>
        <w:t xml:space="preserve"> SA. BLAST Ring Image Generator (BRIG): simple prokaryote genome comparisons. </w:t>
      </w:r>
      <w:r>
        <w:t xml:space="preserve">BMC </w:t>
      </w:r>
      <w:proofErr w:type="spellStart"/>
      <w:r>
        <w:t>genomics</w:t>
      </w:r>
      <w:proofErr w:type="spellEnd"/>
      <w:r>
        <w:t>. 2011;12(1):402.</w:t>
      </w:r>
    </w:p>
    <w:p w:rsidR="004B7985" w:rsidRPr="00CE71CB" w:rsidRDefault="00CD6C6B">
      <w:pPr>
        <w:numPr>
          <w:ilvl w:val="0"/>
          <w:numId w:val="1"/>
        </w:numPr>
        <w:ind w:hanging="354"/>
        <w:rPr>
          <w:lang w:val="en-US"/>
          <w:rPrChange w:id="1260" w:author="Admin" w:date="2020-05-07T11:41:00Z">
            <w:rPr/>
          </w:rPrChange>
        </w:rPr>
      </w:pPr>
      <w:proofErr w:type="spellStart"/>
      <w:r w:rsidRPr="00A562D8">
        <w:rPr>
          <w:lang w:val="en-US"/>
          <w:rPrChange w:id="1261" w:author="Admin" w:date="2020-04-09T10:12:00Z">
            <w:rPr/>
          </w:rPrChange>
        </w:rPr>
        <w:t>Alekseyev</w:t>
      </w:r>
      <w:proofErr w:type="spellEnd"/>
      <w:r w:rsidRPr="00A562D8">
        <w:rPr>
          <w:lang w:val="en-US"/>
          <w:rPrChange w:id="1262" w:author="Admin" w:date="2020-04-09T10:12:00Z">
            <w:rPr/>
          </w:rPrChange>
        </w:rPr>
        <w:t xml:space="preserve"> MA, </w:t>
      </w:r>
      <w:proofErr w:type="spellStart"/>
      <w:r w:rsidRPr="00A562D8">
        <w:rPr>
          <w:lang w:val="en-US"/>
          <w:rPrChange w:id="1263" w:author="Admin" w:date="2020-04-09T10:12:00Z">
            <w:rPr/>
          </w:rPrChange>
        </w:rPr>
        <w:t>Pevzner</w:t>
      </w:r>
      <w:proofErr w:type="spellEnd"/>
      <w:r w:rsidRPr="00A562D8">
        <w:rPr>
          <w:lang w:val="en-US"/>
          <w:rPrChange w:id="1264" w:author="Admin" w:date="2020-04-09T10:12:00Z">
            <w:rPr/>
          </w:rPrChange>
        </w:rPr>
        <w:t xml:space="preserve"> PA. Breakpoint graphs and ancestral genome reconstructions. </w:t>
      </w:r>
      <w:r w:rsidRPr="00CE71CB">
        <w:rPr>
          <w:lang w:val="en-US"/>
          <w:rPrChange w:id="1265" w:author="Admin" w:date="2020-05-07T11:41:00Z">
            <w:rPr/>
          </w:rPrChange>
        </w:rPr>
        <w:t>Genome research. 2009;19(5):943–957.</w:t>
      </w:r>
    </w:p>
    <w:p w:rsidR="004B7985" w:rsidRPr="00A562D8" w:rsidRDefault="00CD6C6B">
      <w:pPr>
        <w:numPr>
          <w:ilvl w:val="0"/>
          <w:numId w:val="1"/>
        </w:numPr>
        <w:ind w:hanging="354"/>
        <w:rPr>
          <w:lang w:val="en-US"/>
          <w:rPrChange w:id="1266" w:author="Admin" w:date="2020-04-09T10:12:00Z">
            <w:rPr/>
          </w:rPrChange>
        </w:rPr>
      </w:pPr>
      <w:proofErr w:type="spellStart"/>
      <w:r w:rsidRPr="002E1375">
        <w:rPr>
          <w:lang w:val="en-US"/>
        </w:rPr>
        <w:t>Rakocevic</w:t>
      </w:r>
      <w:proofErr w:type="spellEnd"/>
      <w:r w:rsidRPr="002E1375">
        <w:rPr>
          <w:lang w:val="en-US"/>
        </w:rPr>
        <w:t xml:space="preserve"> G, </w:t>
      </w:r>
      <w:proofErr w:type="spellStart"/>
      <w:r w:rsidRPr="002E1375">
        <w:rPr>
          <w:lang w:val="en-US"/>
        </w:rPr>
        <w:t>Semenyuk</w:t>
      </w:r>
      <w:proofErr w:type="spellEnd"/>
      <w:r w:rsidRPr="002E1375">
        <w:rPr>
          <w:lang w:val="en-US"/>
        </w:rPr>
        <w:t xml:space="preserve"> V, Lee WP, Spencer J, Browning J, Johnson IJ, et al. </w:t>
      </w:r>
      <w:r w:rsidRPr="00A562D8">
        <w:rPr>
          <w:lang w:val="en-US"/>
          <w:rPrChange w:id="1267" w:author="Admin" w:date="2020-04-09T10:12:00Z">
            <w:rPr/>
          </w:rPrChange>
        </w:rPr>
        <w:t>Fast and accurate genomic analyses using genome graphs. Nature Publishing Group; 2019.</w:t>
      </w:r>
    </w:p>
    <w:sectPr w:rsidR="004B7985" w:rsidRPr="00A562D8">
      <w:footerReference w:type="even" r:id="rId7"/>
      <w:footerReference w:type="default" r:id="rId8"/>
      <w:footerReference w:type="first" r:id="rId9"/>
      <w:pgSz w:w="12240" w:h="15840"/>
      <w:pgMar w:top="1253" w:right="681" w:bottom="1977" w:left="3920" w:header="720" w:footer="89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6114" w:rsidRDefault="006C6114">
      <w:pPr>
        <w:spacing w:after="0" w:line="240" w:lineRule="auto"/>
      </w:pPr>
      <w:r>
        <w:separator/>
      </w:r>
    </w:p>
  </w:endnote>
  <w:endnote w:type="continuationSeparator" w:id="0">
    <w:p w:rsidR="006C6114" w:rsidRDefault="006C6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3DAE" w:rsidRDefault="00A63DAE">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36" name="Group 14436"/>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9" name="Shape 14659"/>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D6C703A" id="Group 14436" o:spid="_x0000_s1026" style="position:absolute;margin-left:36pt;margin-top:725.6pt;width:540pt;height:2pt;z-index:251658240;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">
              <v:shape id="Shape 14659"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t>1</w:t>
    </w:r>
    <w:r>
      <w:fldChar w:fldCharType="end"/>
    </w:r>
    <w:r>
      <w:t>/</w:t>
    </w:r>
    <w:fldSimple w:instr=" NUMPAGES   \* MERGEFORMAT ">
      <w:r>
        <w:t>14</w:t>
      </w:r>
    </w:fldSimple>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3DAE" w:rsidRDefault="00A63DAE">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24" name="Group 14424"/>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7" name="Shape 14657"/>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60522EE" id="Group 14424" o:spid="_x0000_s1026" style="position:absolute;margin-left:36pt;margin-top:725.6pt;width:540pt;height:2pt;z-index:251659264;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9GU9x5AgAAXwYA&#10;AA4AAAAAAAAAAAAAAAAALgIAAGRycy9lMm9Eb2MueG1sUEsBAi0AFAAGAAgAAAAhADsssijgAAAA&#10;DQEAAA8AAAAAAAAAAAAAAAAA0wQAAGRycy9kb3ducmV2LnhtbFBLBQYAAAAABAAEAPMAAADgBQAA&#10;AAA=&#10;">
              <v:shape id="Shape 14657"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" path="m,l6858000,r,25311l,25311,,e" fillcolor="black" stroked="f" strokeweight="0">
                <v:stroke miterlimit="83231f" joinstyle="miter"/>
                <v:path arrowok="t" textboxrect="0,0,6858000,25311"/>
              </v:shape>
              <w10:wrap type="square" anchorx="page" anchory="pag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rsidR="00A542C1">
      <w:rPr>
        <w:noProof/>
      </w:rPr>
      <w:t>17</w:t>
    </w:r>
    <w:r>
      <w:fldChar w:fldCharType="end"/>
    </w:r>
    <w:r>
      <w:t>/</w:t>
    </w:r>
    <w:fldSimple w:instr=" NUMPAGES   \* MERGEFORMAT ">
      <w:r w:rsidR="00A542C1">
        <w:rPr>
          <w:noProof/>
        </w:rPr>
        <w:t>17</w:t>
      </w:r>
    </w:fldSimple>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3DAE" w:rsidRDefault="00A63DAE">
    <w:pPr>
      <w:tabs>
        <w:tab w:val="right" w:pos="7639"/>
      </w:tabs>
      <w:spacing w:after="0" w:line="259" w:lineRule="auto"/>
      <w:ind w:left="-3208"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457200</wp:posOffset>
              </wp:positionH>
              <wp:positionV relativeFrom="page">
                <wp:posOffset>9214904</wp:posOffset>
              </wp:positionV>
              <wp:extent cx="6858000" cy="25311"/>
              <wp:effectExtent l="0" t="0" r="0" b="0"/>
              <wp:wrapSquare wrapText="bothSides"/>
              <wp:docPr id="14412" name="Group 14412"/>
              <wp:cNvGraphicFramePr/>
              <a:graphic xmlns:a="http://schemas.openxmlformats.org/drawingml/2006/main">
                <a:graphicData uri="http://schemas.microsoft.com/office/word/2010/wordprocessingGroup">
                  <wpg:wgp>
                    <wpg:cNvGrpSpPr/>
                    <wpg:grpSpPr>
                      <a:xfrm>
                        <a:off x="0" y="0"/>
                        <a:ext cx="6858000" cy="25311"/>
                        <a:chOff x="0" y="0"/>
                        <a:chExt cx="6858000" cy="25311"/>
                      </a:xfrm>
                    </wpg:grpSpPr>
                    <wps:wsp>
                      <wps:cNvPr id="14655" name="Shape 14655"/>
                      <wps:cNvSpPr/>
                      <wps:spPr>
                        <a:xfrm>
                          <a:off x="0" y="0"/>
                          <a:ext cx="6858000" cy="25311"/>
                        </a:xfrm>
                        <a:custGeom>
                          <a:avLst/>
                          <a:gdLst/>
                          <a:ahLst/>
                          <a:cxnLst/>
                          <a:rect l="0" t="0" r="0" b="0"/>
                          <a:pathLst>
                            <a:path w="6858000" h="25311">
                              <a:moveTo>
                                <a:pt x="0" y="0"/>
                              </a:moveTo>
                              <a:lnTo>
                                <a:pt x="6858000" y="0"/>
                              </a:lnTo>
                              <a:lnTo>
                                <a:pt x="6858000"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A62196C" id="Group 14412" o:spid="_x0000_s1026" style="position:absolute;margin-left:36pt;margin-top:725.6pt;width:540pt;height:2pt;z-index:251660288;mso-position-horizontal-relative:page;mso-position-vertical-relative:page" coordsize="6858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">
              <v:shape id="Shape 14655" o:spid="_x0000_s1027" style="position:absolute;width:68580;height:253;visibility:visible;mso-wrap-style:square;v-text-anchor:top" coordsize="6858000,2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" path="m,l6858000,r,25311l,25311,,e" fillcolor="black" stroked="f" strokeweight="0">
                <v:stroke miterlimit="83231f" joinstyle="miter"/>
                <v:path arrowok="t" textboxrect="0,0,6858000,25311"/>
              </v:shape>
              <w10:wrap type="square" anchorx="page" anchory="page"/>
            </v:group>
          </w:pict>
        </mc:Fallback>
      </mc:AlternateContent>
    </w:r>
    <w:proofErr w:type="spellStart"/>
    <w:r>
      <w:t>April</w:t>
    </w:r>
    <w:proofErr w:type="spellEnd"/>
    <w:r>
      <w:t xml:space="preserve"> 6, 2020</w:t>
    </w:r>
    <w:r>
      <w:tab/>
    </w:r>
    <w:r>
      <w:fldChar w:fldCharType="begin"/>
    </w:r>
    <w:r>
      <w:instrText xml:space="preserve"> PAGE   \* MERGEFORMAT </w:instrText>
    </w:r>
    <w:r>
      <w:fldChar w:fldCharType="separate"/>
    </w:r>
    <w:r>
      <w:t>1</w:t>
    </w:r>
    <w:r>
      <w:fldChar w:fldCharType="end"/>
    </w:r>
    <w:r>
      <w:t>/</w:t>
    </w:r>
    <w:fldSimple w:instr=" NUMPAGES   \* MERGEFORMAT ">
      <w:r>
        <w:t>14</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6114" w:rsidRDefault="006C6114">
      <w:pPr>
        <w:spacing w:after="0" w:line="240" w:lineRule="auto"/>
      </w:pPr>
      <w:r>
        <w:separator/>
      </w:r>
    </w:p>
  </w:footnote>
  <w:footnote w:type="continuationSeparator" w:id="0">
    <w:p w:rsidR="006C6114" w:rsidRDefault="006C61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B0292"/>
    <w:multiLevelType w:val="hybridMultilevel"/>
    <w:tmpl w:val="91D662E0"/>
    <w:lvl w:ilvl="0" w:tplc="AB848614">
      <w:start w:val="1"/>
      <w:numFmt w:val="decimal"/>
      <w:lvlText w:val="%1."/>
      <w:lvlJc w:val="left"/>
      <w:pPr>
        <w:ind w:left="5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5E0D708">
      <w:start w:val="1"/>
      <w:numFmt w:val="lowerLetter"/>
      <w:lvlText w:val="%2"/>
      <w:lvlJc w:val="left"/>
      <w:pPr>
        <w:ind w:left="11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936D70A">
      <w:start w:val="1"/>
      <w:numFmt w:val="lowerRoman"/>
      <w:lvlText w:val="%3"/>
      <w:lvlJc w:val="left"/>
      <w:pPr>
        <w:ind w:left="18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884393C">
      <w:start w:val="1"/>
      <w:numFmt w:val="decimal"/>
      <w:lvlText w:val="%4"/>
      <w:lvlJc w:val="left"/>
      <w:pPr>
        <w:ind w:left="25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9C876C6">
      <w:start w:val="1"/>
      <w:numFmt w:val="lowerLetter"/>
      <w:lvlText w:val="%5"/>
      <w:lvlJc w:val="left"/>
      <w:pPr>
        <w:ind w:left="328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FB471CA">
      <w:start w:val="1"/>
      <w:numFmt w:val="lowerRoman"/>
      <w:lvlText w:val="%6"/>
      <w:lvlJc w:val="left"/>
      <w:pPr>
        <w:ind w:left="400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26EA848">
      <w:start w:val="1"/>
      <w:numFmt w:val="decimal"/>
      <w:lvlText w:val="%7"/>
      <w:lvlJc w:val="left"/>
      <w:pPr>
        <w:ind w:left="472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0D09302">
      <w:start w:val="1"/>
      <w:numFmt w:val="lowerLetter"/>
      <w:lvlText w:val="%8"/>
      <w:lvlJc w:val="left"/>
      <w:pPr>
        <w:ind w:left="544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5CFA6282">
      <w:start w:val="1"/>
      <w:numFmt w:val="lowerRoman"/>
      <w:lvlText w:val="%9"/>
      <w:lvlJc w:val="left"/>
      <w:pPr>
        <w:ind w:left="616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14B753E"/>
    <w:multiLevelType w:val="hybridMultilevel"/>
    <w:tmpl w:val="285EE326"/>
    <w:lvl w:ilvl="0" w:tplc="DFEE427C">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tplc="DB6C7C0A">
      <w:start w:val="1"/>
      <w:numFmt w:val="lowerLetter"/>
      <w:lvlText w:val="%2"/>
      <w:lvlJc w:val="left"/>
      <w:pPr>
        <w:ind w:left="10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tplc="FB1283CE">
      <w:start w:val="1"/>
      <w:numFmt w:val="lowerRoman"/>
      <w:lvlText w:val="%3"/>
      <w:lvlJc w:val="left"/>
      <w:pPr>
        <w:ind w:left="18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tplc="D9F64C0A">
      <w:start w:val="1"/>
      <w:numFmt w:val="decimal"/>
      <w:lvlText w:val="%4"/>
      <w:lvlJc w:val="left"/>
      <w:pPr>
        <w:ind w:left="25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tplc="7ABE27EA">
      <w:start w:val="1"/>
      <w:numFmt w:val="lowerLetter"/>
      <w:lvlText w:val="%5"/>
      <w:lvlJc w:val="left"/>
      <w:pPr>
        <w:ind w:left="325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tplc="97C28928">
      <w:start w:val="1"/>
      <w:numFmt w:val="lowerRoman"/>
      <w:lvlText w:val="%6"/>
      <w:lvlJc w:val="left"/>
      <w:pPr>
        <w:ind w:left="397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tplc="46D6D174">
      <w:start w:val="1"/>
      <w:numFmt w:val="decimal"/>
      <w:lvlText w:val="%7"/>
      <w:lvlJc w:val="left"/>
      <w:pPr>
        <w:ind w:left="469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tplc="081ECD0A">
      <w:start w:val="1"/>
      <w:numFmt w:val="lowerLetter"/>
      <w:lvlText w:val="%8"/>
      <w:lvlJc w:val="left"/>
      <w:pPr>
        <w:ind w:left="541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tplc="9ACAD9CA">
      <w:start w:val="1"/>
      <w:numFmt w:val="lowerRoman"/>
      <w:lvlText w:val="%9"/>
      <w:lvlJc w:val="left"/>
      <w:pPr>
        <w:ind w:left="613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trackRevisions/>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985"/>
    <w:rsid w:val="00003C3A"/>
    <w:rsid w:val="00013A1D"/>
    <w:rsid w:val="00065720"/>
    <w:rsid w:val="00087DA0"/>
    <w:rsid w:val="00091885"/>
    <w:rsid w:val="000C3393"/>
    <w:rsid w:val="000F06E3"/>
    <w:rsid w:val="0012095C"/>
    <w:rsid w:val="00137D6F"/>
    <w:rsid w:val="001441D1"/>
    <w:rsid w:val="00174298"/>
    <w:rsid w:val="00196A33"/>
    <w:rsid w:val="001C0821"/>
    <w:rsid w:val="001C6A2F"/>
    <w:rsid w:val="001F63D7"/>
    <w:rsid w:val="00200E0F"/>
    <w:rsid w:val="00210042"/>
    <w:rsid w:val="0022036A"/>
    <w:rsid w:val="00232DC8"/>
    <w:rsid w:val="00240C66"/>
    <w:rsid w:val="00243474"/>
    <w:rsid w:val="00245674"/>
    <w:rsid w:val="00247E93"/>
    <w:rsid w:val="002570DB"/>
    <w:rsid w:val="00276631"/>
    <w:rsid w:val="00296995"/>
    <w:rsid w:val="00297C93"/>
    <w:rsid w:val="002B5F7B"/>
    <w:rsid w:val="002C1156"/>
    <w:rsid w:val="002D1488"/>
    <w:rsid w:val="002D367A"/>
    <w:rsid w:val="002E1375"/>
    <w:rsid w:val="002E73DC"/>
    <w:rsid w:val="00306B12"/>
    <w:rsid w:val="00317C49"/>
    <w:rsid w:val="003B3125"/>
    <w:rsid w:val="003D5937"/>
    <w:rsid w:val="003F2E84"/>
    <w:rsid w:val="003F7FC4"/>
    <w:rsid w:val="004220F1"/>
    <w:rsid w:val="004242BD"/>
    <w:rsid w:val="00433916"/>
    <w:rsid w:val="00440A08"/>
    <w:rsid w:val="004559C7"/>
    <w:rsid w:val="004655E4"/>
    <w:rsid w:val="00471812"/>
    <w:rsid w:val="0048238A"/>
    <w:rsid w:val="004951BD"/>
    <w:rsid w:val="004B7985"/>
    <w:rsid w:val="004C4976"/>
    <w:rsid w:val="004E6883"/>
    <w:rsid w:val="004F4487"/>
    <w:rsid w:val="0050133F"/>
    <w:rsid w:val="0050311B"/>
    <w:rsid w:val="00510837"/>
    <w:rsid w:val="005112C0"/>
    <w:rsid w:val="00553E95"/>
    <w:rsid w:val="00555089"/>
    <w:rsid w:val="00571D62"/>
    <w:rsid w:val="0057377E"/>
    <w:rsid w:val="0058356A"/>
    <w:rsid w:val="005902D4"/>
    <w:rsid w:val="005B6F48"/>
    <w:rsid w:val="005D6851"/>
    <w:rsid w:val="005E03EE"/>
    <w:rsid w:val="006164D8"/>
    <w:rsid w:val="00625346"/>
    <w:rsid w:val="006860C0"/>
    <w:rsid w:val="00697E05"/>
    <w:rsid w:val="006A0973"/>
    <w:rsid w:val="006C24F0"/>
    <w:rsid w:val="006C6114"/>
    <w:rsid w:val="006D217B"/>
    <w:rsid w:val="006F1D1F"/>
    <w:rsid w:val="006F2924"/>
    <w:rsid w:val="00733129"/>
    <w:rsid w:val="00773472"/>
    <w:rsid w:val="007B2762"/>
    <w:rsid w:val="007B31DA"/>
    <w:rsid w:val="007C68BE"/>
    <w:rsid w:val="007D141E"/>
    <w:rsid w:val="008254B7"/>
    <w:rsid w:val="0083380A"/>
    <w:rsid w:val="008469AC"/>
    <w:rsid w:val="00855377"/>
    <w:rsid w:val="00861496"/>
    <w:rsid w:val="00864EC8"/>
    <w:rsid w:val="0088027E"/>
    <w:rsid w:val="008A7EF2"/>
    <w:rsid w:val="008E1975"/>
    <w:rsid w:val="008E75B7"/>
    <w:rsid w:val="008F66B3"/>
    <w:rsid w:val="00960BB9"/>
    <w:rsid w:val="009745A4"/>
    <w:rsid w:val="0099074E"/>
    <w:rsid w:val="009B5BF9"/>
    <w:rsid w:val="009C0CAB"/>
    <w:rsid w:val="009D49E8"/>
    <w:rsid w:val="009E480C"/>
    <w:rsid w:val="009F0162"/>
    <w:rsid w:val="009F5854"/>
    <w:rsid w:val="00A07E2A"/>
    <w:rsid w:val="00A1745A"/>
    <w:rsid w:val="00A30A27"/>
    <w:rsid w:val="00A542C1"/>
    <w:rsid w:val="00A562D8"/>
    <w:rsid w:val="00A63DAE"/>
    <w:rsid w:val="00AD76EC"/>
    <w:rsid w:val="00B33D17"/>
    <w:rsid w:val="00B56705"/>
    <w:rsid w:val="00B63237"/>
    <w:rsid w:val="00B81691"/>
    <w:rsid w:val="00B94932"/>
    <w:rsid w:val="00BA16C3"/>
    <w:rsid w:val="00BD3923"/>
    <w:rsid w:val="00BD76CB"/>
    <w:rsid w:val="00C01031"/>
    <w:rsid w:val="00C1660A"/>
    <w:rsid w:val="00C64EAB"/>
    <w:rsid w:val="00C9397F"/>
    <w:rsid w:val="00CA4F29"/>
    <w:rsid w:val="00CA669A"/>
    <w:rsid w:val="00CB76A0"/>
    <w:rsid w:val="00CC38D2"/>
    <w:rsid w:val="00CC692B"/>
    <w:rsid w:val="00CD35EA"/>
    <w:rsid w:val="00CD6C6B"/>
    <w:rsid w:val="00CE4DEF"/>
    <w:rsid w:val="00CE71CB"/>
    <w:rsid w:val="00D0651A"/>
    <w:rsid w:val="00D22112"/>
    <w:rsid w:val="00D545A1"/>
    <w:rsid w:val="00D86A2F"/>
    <w:rsid w:val="00D917FC"/>
    <w:rsid w:val="00DB2B71"/>
    <w:rsid w:val="00DC347E"/>
    <w:rsid w:val="00DC52C7"/>
    <w:rsid w:val="00E048C7"/>
    <w:rsid w:val="00E16DEF"/>
    <w:rsid w:val="00E2260B"/>
    <w:rsid w:val="00E27E3F"/>
    <w:rsid w:val="00E3025B"/>
    <w:rsid w:val="00E35633"/>
    <w:rsid w:val="00E4614C"/>
    <w:rsid w:val="00E647CD"/>
    <w:rsid w:val="00E6521E"/>
    <w:rsid w:val="00E75802"/>
    <w:rsid w:val="00E941C5"/>
    <w:rsid w:val="00E95D56"/>
    <w:rsid w:val="00E95EF5"/>
    <w:rsid w:val="00EE1757"/>
    <w:rsid w:val="00EE5DAD"/>
    <w:rsid w:val="00F357C8"/>
    <w:rsid w:val="00F501DA"/>
    <w:rsid w:val="00F51F03"/>
    <w:rsid w:val="00F83678"/>
    <w:rsid w:val="00FA657B"/>
    <w:rsid w:val="00FB5CC5"/>
    <w:rsid w:val="00FE7391"/>
    <w:rsid w:val="00FF53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CB0D0"/>
  <w15:docId w15:val="{C4030A01-06E8-4242-9354-001ABEB20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6" w:line="254" w:lineRule="auto"/>
      <w:ind w:left="35" w:hanging="3"/>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2"/>
      </w:numPr>
      <w:spacing w:after="71"/>
      <w:ind w:left="5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63"/>
      <w:ind w:left="50" w:hanging="10"/>
      <w:outlineLvl w:val="1"/>
    </w:pPr>
    <w:rPr>
      <w:rFonts w:ascii="Cambria" w:eastAsia="Cambria" w:hAnsi="Cambria" w:cs="Cambria"/>
      <w:b/>
      <w:color w:val="000000"/>
      <w:sz w:val="24"/>
    </w:rPr>
  </w:style>
  <w:style w:type="paragraph" w:styleId="Heading3">
    <w:name w:val="heading 3"/>
    <w:basedOn w:val="Normal"/>
    <w:next w:val="Normal"/>
    <w:link w:val="Heading3Char"/>
    <w:uiPriority w:val="9"/>
    <w:semiHidden/>
    <w:unhideWhenUsed/>
    <w:qFormat/>
    <w:rsid w:val="00A30A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paragraph" w:styleId="BalloonText">
    <w:name w:val="Balloon Text"/>
    <w:basedOn w:val="Normal"/>
    <w:link w:val="BalloonTextChar"/>
    <w:uiPriority w:val="99"/>
    <w:semiHidden/>
    <w:unhideWhenUsed/>
    <w:rsid w:val="00A56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2D8"/>
    <w:rPr>
      <w:rFonts w:ascii="Segoe UI" w:eastAsia="Cambria" w:hAnsi="Segoe UI" w:cs="Segoe UI"/>
      <w:color w:val="000000"/>
      <w:sz w:val="18"/>
      <w:szCs w:val="18"/>
    </w:rPr>
  </w:style>
  <w:style w:type="character" w:styleId="Hyperlink">
    <w:name w:val="Hyperlink"/>
    <w:basedOn w:val="DefaultParagraphFont"/>
    <w:uiPriority w:val="99"/>
    <w:unhideWhenUsed/>
    <w:rsid w:val="006164D8"/>
    <w:rPr>
      <w:color w:val="0563C1" w:themeColor="hyperlink"/>
      <w:u w:val="single"/>
    </w:rPr>
  </w:style>
  <w:style w:type="paragraph" w:styleId="Revision">
    <w:name w:val="Revision"/>
    <w:hidden/>
    <w:uiPriority w:val="99"/>
    <w:semiHidden/>
    <w:rsid w:val="008254B7"/>
    <w:pPr>
      <w:spacing w:after="0" w:line="240" w:lineRule="auto"/>
    </w:pPr>
    <w:rPr>
      <w:rFonts w:ascii="Cambria" w:eastAsia="Cambria" w:hAnsi="Cambria" w:cs="Cambria"/>
      <w:color w:val="000000"/>
      <w:sz w:val="20"/>
    </w:rPr>
  </w:style>
  <w:style w:type="character" w:customStyle="1" w:styleId="Heading3Char">
    <w:name w:val="Heading 3 Char"/>
    <w:basedOn w:val="DefaultParagraphFont"/>
    <w:link w:val="Heading3"/>
    <w:uiPriority w:val="9"/>
    <w:semiHidden/>
    <w:rsid w:val="00A30A27"/>
    <w:rPr>
      <w:rFonts w:asciiTheme="majorHAnsi" w:eastAsiaTheme="majorEastAsia" w:hAnsiTheme="majorHAnsi" w:cstheme="majorBidi"/>
      <w:color w:val="1F4D78" w:themeColor="accent1" w:themeShade="7F"/>
      <w:sz w:val="24"/>
      <w:szCs w:val="24"/>
    </w:rPr>
  </w:style>
  <w:style w:type="character" w:customStyle="1" w:styleId="e24kjd">
    <w:name w:val="e24kjd"/>
    <w:basedOn w:val="DefaultParagraphFont"/>
    <w:rsid w:val="00DB2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787571">
      <w:bodyDiv w:val="1"/>
      <w:marLeft w:val="0"/>
      <w:marRight w:val="0"/>
      <w:marTop w:val="0"/>
      <w:marBottom w:val="0"/>
      <w:divBdr>
        <w:top w:val="none" w:sz="0" w:space="0" w:color="auto"/>
        <w:left w:val="none" w:sz="0" w:space="0" w:color="auto"/>
        <w:bottom w:val="none" w:sz="0" w:space="0" w:color="auto"/>
        <w:right w:val="none" w:sz="0" w:space="0" w:color="auto"/>
      </w:divBdr>
    </w:div>
    <w:div w:id="1422801133">
      <w:bodyDiv w:val="1"/>
      <w:marLeft w:val="0"/>
      <w:marRight w:val="0"/>
      <w:marTop w:val="0"/>
      <w:marBottom w:val="0"/>
      <w:divBdr>
        <w:top w:val="none" w:sz="0" w:space="0" w:color="auto"/>
        <w:left w:val="none" w:sz="0" w:space="0" w:color="auto"/>
        <w:bottom w:val="none" w:sz="0" w:space="0" w:color="auto"/>
        <w:right w:val="none" w:sz="0" w:space="0" w:color="auto"/>
      </w:divBdr>
    </w:div>
    <w:div w:id="1453983940">
      <w:bodyDiv w:val="1"/>
      <w:marLeft w:val="0"/>
      <w:marRight w:val="0"/>
      <w:marTop w:val="0"/>
      <w:marBottom w:val="0"/>
      <w:divBdr>
        <w:top w:val="none" w:sz="0" w:space="0" w:color="auto"/>
        <w:left w:val="none" w:sz="0" w:space="0" w:color="auto"/>
        <w:bottom w:val="none" w:sz="0" w:space="0" w:color="auto"/>
        <w:right w:val="none" w:sz="0" w:space="0" w:color="auto"/>
      </w:divBdr>
      <w:divsChild>
        <w:div w:id="1197934158">
          <w:marLeft w:val="0"/>
          <w:marRight w:val="0"/>
          <w:marTop w:val="90"/>
          <w:marBottom w:val="0"/>
          <w:divBdr>
            <w:top w:val="none" w:sz="0" w:space="0" w:color="auto"/>
            <w:left w:val="none" w:sz="0" w:space="0" w:color="auto"/>
            <w:bottom w:val="none" w:sz="0" w:space="0" w:color="auto"/>
            <w:right w:val="none" w:sz="0" w:space="0" w:color="auto"/>
          </w:divBdr>
          <w:divsChild>
            <w:div w:id="1833180707">
              <w:marLeft w:val="0"/>
              <w:marRight w:val="0"/>
              <w:marTop w:val="0"/>
              <w:marBottom w:val="420"/>
              <w:divBdr>
                <w:top w:val="none" w:sz="0" w:space="0" w:color="auto"/>
                <w:left w:val="none" w:sz="0" w:space="0" w:color="auto"/>
                <w:bottom w:val="none" w:sz="0" w:space="0" w:color="auto"/>
                <w:right w:val="none" w:sz="0" w:space="0" w:color="auto"/>
              </w:divBdr>
              <w:divsChild>
                <w:div w:id="1313367513">
                  <w:marLeft w:val="0"/>
                  <w:marRight w:val="0"/>
                  <w:marTop w:val="0"/>
                  <w:marBottom w:val="0"/>
                  <w:divBdr>
                    <w:top w:val="none" w:sz="0" w:space="0" w:color="auto"/>
                    <w:left w:val="none" w:sz="0" w:space="0" w:color="auto"/>
                    <w:bottom w:val="none" w:sz="0" w:space="0" w:color="auto"/>
                    <w:right w:val="none" w:sz="0" w:space="0" w:color="auto"/>
                  </w:divBdr>
                  <w:divsChild>
                    <w:div w:id="185999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942</TotalTime>
  <Pages>17</Pages>
  <Words>8114</Words>
  <Characters>46254</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46</cp:revision>
  <dcterms:created xsi:type="dcterms:W3CDTF">2020-05-06T11:33:00Z</dcterms:created>
  <dcterms:modified xsi:type="dcterms:W3CDTF">2020-05-22T13:20:00Z</dcterms:modified>
</cp:coreProperties>
</file>